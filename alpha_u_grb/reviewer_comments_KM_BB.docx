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B9AD" w14:textId="77777777" w:rsidR="002E4354" w:rsidRPr="00AC038E" w:rsidRDefault="002E4354" w:rsidP="00AC038E">
      <w:pPr>
        <w:spacing w:line="276" w:lineRule="auto"/>
        <w:jc w:val="center"/>
        <w:rPr>
          <w:rFonts w:ascii="Times New Roman" w:eastAsia="Times New Roman" w:hAnsi="Times New Roman" w:cs="Times New Roman"/>
          <w:b/>
          <w:bCs/>
          <w:color w:val="000000" w:themeColor="text1"/>
          <w:shd w:val="clear" w:color="auto" w:fill="FFFFFF"/>
        </w:rPr>
      </w:pPr>
      <w:r w:rsidRPr="00AC038E">
        <w:rPr>
          <w:rFonts w:ascii="Times New Roman" w:eastAsia="Times New Roman" w:hAnsi="Times New Roman" w:cs="Times New Roman"/>
          <w:b/>
          <w:bCs/>
          <w:color w:val="000000" w:themeColor="text1"/>
          <w:shd w:val="clear" w:color="auto" w:fill="FFFFFF"/>
        </w:rPr>
        <w:t>Evaluation of the anisotropic grain boundaries and surfaces of α-U via molecular dynamics</w:t>
      </w:r>
    </w:p>
    <w:p w14:paraId="060D8CBC" w14:textId="77777777" w:rsidR="002E4354" w:rsidRPr="00AC038E" w:rsidRDefault="002E4354" w:rsidP="00AC038E">
      <w:pPr>
        <w:spacing w:line="276" w:lineRule="auto"/>
        <w:jc w:val="center"/>
        <w:rPr>
          <w:rFonts w:ascii="Times New Roman" w:eastAsia="Times New Roman" w:hAnsi="Times New Roman" w:cs="Times New Roman"/>
          <w:b/>
          <w:bCs/>
          <w:color w:val="000000" w:themeColor="text1"/>
          <w:shd w:val="clear" w:color="auto" w:fill="FFFFFF"/>
        </w:rPr>
      </w:pPr>
    </w:p>
    <w:p w14:paraId="4117723A" w14:textId="30CB9466" w:rsidR="002E4354" w:rsidRPr="00AC038E" w:rsidRDefault="002E4354" w:rsidP="00AC038E">
      <w:pPr>
        <w:spacing w:line="276" w:lineRule="auto"/>
        <w:jc w:val="center"/>
        <w:rPr>
          <w:rFonts w:ascii="Times New Roman" w:eastAsia="Times New Roman" w:hAnsi="Times New Roman" w:cs="Times New Roman"/>
          <w:color w:val="4472C4" w:themeColor="accent1"/>
          <w:shd w:val="clear" w:color="auto" w:fill="FFFFFF"/>
        </w:rPr>
      </w:pPr>
      <w:r w:rsidRPr="00AC038E">
        <w:rPr>
          <w:rFonts w:ascii="Times New Roman" w:eastAsia="Times New Roman" w:hAnsi="Times New Roman" w:cs="Times New Roman"/>
          <w:b/>
          <w:bCs/>
          <w:color w:val="000000" w:themeColor="text1"/>
          <w:shd w:val="clear" w:color="auto" w:fill="FFFFFF"/>
        </w:rPr>
        <w:t>Manuscript Number: JNUMA-D-20-00673  </w:t>
      </w:r>
      <w:r w:rsidRPr="00AC038E">
        <w:rPr>
          <w:rFonts w:ascii="Times New Roman" w:eastAsia="Times New Roman" w:hAnsi="Times New Roman" w:cs="Times New Roman"/>
          <w:color w:val="000000" w:themeColor="text1"/>
          <w:shd w:val="clear" w:color="auto" w:fill="FFFFFF"/>
        </w:rPr>
        <w:t> </w:t>
      </w:r>
      <w:r w:rsidRPr="00AC038E">
        <w:rPr>
          <w:rFonts w:ascii="Times New Roman" w:eastAsia="Times New Roman" w:hAnsi="Times New Roman" w:cs="Times New Roman"/>
          <w:color w:val="4472C4" w:themeColor="accent1"/>
          <w:shd w:val="clear" w:color="auto" w:fill="FFFFFF"/>
        </w:rPr>
        <w:br/>
      </w:r>
    </w:p>
    <w:p w14:paraId="6402FE80" w14:textId="77777777" w:rsidR="002E4354" w:rsidRPr="00AC038E" w:rsidRDefault="002E4354" w:rsidP="00AC038E">
      <w:pPr>
        <w:spacing w:line="276" w:lineRule="auto"/>
        <w:rPr>
          <w:rFonts w:ascii="Times New Roman" w:eastAsia="Times New Roman" w:hAnsi="Times New Roman" w:cs="Times New Roman"/>
          <w:color w:val="4472C4" w:themeColor="accent1"/>
          <w:shd w:val="clear" w:color="auto" w:fill="FFFFFF"/>
        </w:rPr>
      </w:pPr>
    </w:p>
    <w:p w14:paraId="727016E9" w14:textId="232F0B40" w:rsidR="00C14FF9" w:rsidRPr="00AC038E" w:rsidRDefault="00C14FF9" w:rsidP="00AC038E">
      <w:pPr>
        <w:spacing w:line="276" w:lineRule="auto"/>
        <w:rPr>
          <w:rFonts w:ascii="Times New Roman" w:eastAsia="Times New Roman" w:hAnsi="Times New Roman" w:cs="Times New Roman"/>
          <w:color w:val="4472C4" w:themeColor="accent1"/>
          <w:shd w:val="clear" w:color="auto" w:fill="FFFFFF"/>
        </w:rPr>
      </w:pPr>
      <w:r w:rsidRPr="00AC038E">
        <w:rPr>
          <w:rFonts w:ascii="Times New Roman" w:eastAsia="Times New Roman" w:hAnsi="Times New Roman" w:cs="Times New Roman"/>
          <w:color w:val="4472C4" w:themeColor="accent1"/>
          <w:shd w:val="clear" w:color="auto" w:fill="FFFFFF"/>
        </w:rPr>
        <w:t>We thank the reviewers for their comment</w:t>
      </w:r>
      <w:r w:rsidR="00B42268" w:rsidRPr="00AC038E">
        <w:rPr>
          <w:rFonts w:ascii="Times New Roman" w:eastAsia="Times New Roman" w:hAnsi="Times New Roman" w:cs="Times New Roman"/>
          <w:color w:val="4472C4" w:themeColor="accent1"/>
          <w:shd w:val="clear" w:color="auto" w:fill="FFFFFF"/>
        </w:rPr>
        <w:t>s</w:t>
      </w:r>
      <w:r w:rsidR="00812091" w:rsidRPr="00AC038E">
        <w:rPr>
          <w:rFonts w:ascii="Times New Roman" w:eastAsia="Times New Roman" w:hAnsi="Times New Roman" w:cs="Times New Roman"/>
          <w:color w:val="4472C4" w:themeColor="accent1"/>
          <w:shd w:val="clear" w:color="auto" w:fill="FFFFFF"/>
        </w:rPr>
        <w:t>, and we feel the paper has been strengthened and has gained in clarity due to their efforts.</w:t>
      </w:r>
      <w:r w:rsidR="00444B71" w:rsidRPr="00AC038E">
        <w:rPr>
          <w:rFonts w:ascii="Times New Roman" w:eastAsia="Times New Roman" w:hAnsi="Times New Roman" w:cs="Times New Roman"/>
          <w:color w:val="4472C4" w:themeColor="accent1"/>
          <w:shd w:val="clear" w:color="auto" w:fill="FFFFFF"/>
        </w:rPr>
        <w:t xml:space="preserve"> Comments to their revision requests are </w:t>
      </w:r>
      <w:r w:rsidR="00654BC2" w:rsidRPr="00AC038E">
        <w:rPr>
          <w:rFonts w:ascii="Times New Roman" w:eastAsia="Times New Roman" w:hAnsi="Times New Roman" w:cs="Times New Roman"/>
          <w:color w:val="4472C4" w:themeColor="accent1"/>
          <w:shd w:val="clear" w:color="auto" w:fill="FFFFFF"/>
        </w:rPr>
        <w:t xml:space="preserve">given </w:t>
      </w:r>
      <w:r w:rsidR="00444B71" w:rsidRPr="00AC038E">
        <w:rPr>
          <w:rFonts w:ascii="Times New Roman" w:eastAsia="Times New Roman" w:hAnsi="Times New Roman" w:cs="Times New Roman"/>
          <w:color w:val="4472C4" w:themeColor="accent1"/>
          <w:shd w:val="clear" w:color="auto" w:fill="FFFFFF"/>
        </w:rPr>
        <w:t>below in blue.</w:t>
      </w:r>
    </w:p>
    <w:p w14:paraId="1C993E45" w14:textId="77777777" w:rsidR="00C14FF9" w:rsidRPr="00AC038E" w:rsidRDefault="00C14FF9" w:rsidP="00AC038E">
      <w:pPr>
        <w:spacing w:line="276" w:lineRule="auto"/>
        <w:rPr>
          <w:rFonts w:ascii="Times New Roman" w:eastAsia="Times New Roman" w:hAnsi="Times New Roman" w:cs="Times New Roman"/>
          <w:color w:val="000000" w:themeColor="text1"/>
          <w:shd w:val="clear" w:color="auto" w:fill="FFFFFF"/>
        </w:rPr>
      </w:pPr>
    </w:p>
    <w:p w14:paraId="2CBD232E" w14:textId="7230D810" w:rsidR="00AE2A4E"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shd w:val="clear" w:color="auto" w:fill="FFFFFF"/>
        </w:rPr>
        <w:t xml:space="preserve">Reviewer #1: </w:t>
      </w:r>
    </w:p>
    <w:p w14:paraId="56DDC044" w14:textId="4E2844D9" w:rsidR="006B1187" w:rsidRPr="00AC038E" w:rsidRDefault="006B118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shd w:val="clear" w:color="auto" w:fill="FFFFFF"/>
        </w:rPr>
        <w:t xml:space="preserve"> Khadija et al. have submitted the manuscript entitled "Evaluation of the anisotropic grain boundaries and surfaces of α-U via molecular dynamics". This paper systematically studied the GB anisotropy of α-U by calculating and GB energies, surface energies, and work of separation. Such energetic calculations appear to be new for </w:t>
      </w:r>
      <w:proofErr w:type="gramStart"/>
      <w:r w:rsidRPr="00AC038E">
        <w:rPr>
          <w:rFonts w:ascii="Times New Roman" w:eastAsia="Times New Roman" w:hAnsi="Times New Roman" w:cs="Times New Roman"/>
          <w:color w:val="000000" w:themeColor="text1"/>
          <w:shd w:val="clear" w:color="auto" w:fill="FFFFFF"/>
        </w:rPr>
        <w:t>this materials</w:t>
      </w:r>
      <w:proofErr w:type="gramEnd"/>
      <w:r w:rsidRPr="00AC038E">
        <w:rPr>
          <w:rFonts w:ascii="Times New Roman" w:eastAsia="Times New Roman" w:hAnsi="Times New Roman" w:cs="Times New Roman"/>
          <w:color w:val="000000" w:themeColor="text1"/>
          <w:shd w:val="clear" w:color="auto" w:fill="FFFFFF"/>
        </w:rPr>
        <w:t xml:space="preserve"> and the rich computational data is collected. However, this paper may have some issues that required major revisions.</w:t>
      </w:r>
    </w:p>
    <w:p w14:paraId="79E628D9" w14:textId="77777777" w:rsidR="006B1187" w:rsidRPr="00AC038E" w:rsidRDefault="006B1187" w:rsidP="00AC038E">
      <w:pPr>
        <w:spacing w:line="276" w:lineRule="auto"/>
        <w:rPr>
          <w:rFonts w:ascii="Times New Roman" w:eastAsia="Times New Roman" w:hAnsi="Times New Roman" w:cs="Times New Roman"/>
          <w:color w:val="000000" w:themeColor="text1"/>
          <w:shd w:val="clear" w:color="auto" w:fill="FFFFFF"/>
        </w:rPr>
      </w:pPr>
    </w:p>
    <w:p w14:paraId="28CEFC64" w14:textId="0922C7D6" w:rsidR="006B1187" w:rsidRPr="00AC038E" w:rsidRDefault="006B118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shd w:val="clear" w:color="auto" w:fill="FFFFFF"/>
        </w:rPr>
        <w:t>1) Equation 1 is only applicable to zero K. At elevated temperature, equation 1 may be wrong for calculating interfacial energy because entropy term cannot be ignored (Temp * entropy is not zero anymore!). Authors must address the entropy effect and how it changed the interfacial energy. Without the discussion regarding to entropy effect, all the results about the effect of temperature on energetic calculations are quite questionable.</w:t>
      </w:r>
    </w:p>
    <w:p w14:paraId="7D7ECDB3" w14:textId="77777777" w:rsidR="00C14FF9" w:rsidRPr="00AC038E" w:rsidRDefault="00C14FF9" w:rsidP="00AC038E">
      <w:pPr>
        <w:spacing w:line="276" w:lineRule="auto"/>
        <w:rPr>
          <w:rFonts w:ascii="Times New Roman" w:eastAsia="Times New Roman" w:hAnsi="Times New Roman" w:cs="Times New Roman"/>
          <w:color w:val="000000" w:themeColor="text1"/>
        </w:rPr>
      </w:pPr>
    </w:p>
    <w:p w14:paraId="2020702E" w14:textId="096A1A83" w:rsidR="007266E1" w:rsidRPr="00732AE0" w:rsidRDefault="00AE2A4E" w:rsidP="00AC038E">
      <w:pPr>
        <w:spacing w:line="276" w:lineRule="auto"/>
        <w:rPr>
          <w:ins w:id="0" w:author="Benjamin W. Beeler" w:date="2021-03-24T09:31:00Z"/>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Thank you for your comment. </w:t>
      </w:r>
      <w:ins w:id="1" w:author="Benjamin W. Beeler" w:date="2021-03-24T09:31:00Z">
        <w:r w:rsidR="007266E1">
          <w:rPr>
            <w:rFonts w:ascii="Times New Roman" w:eastAsia="Times New Roman" w:hAnsi="Times New Roman" w:cs="Times New Roman"/>
            <w:color w:val="4472C4" w:themeColor="accent1"/>
          </w:rPr>
          <w:t>You are correct in that</w:t>
        </w:r>
      </w:ins>
      <w:del w:id="2" w:author="Benjamin W. Beeler" w:date="2021-03-24T09:31:00Z">
        <w:r w:rsidRPr="00AC038E" w:rsidDel="007266E1">
          <w:rPr>
            <w:rFonts w:ascii="Times New Roman" w:eastAsia="Times New Roman" w:hAnsi="Times New Roman" w:cs="Times New Roman"/>
            <w:color w:val="4472C4" w:themeColor="accent1"/>
          </w:rPr>
          <w:delText>Here</w:delText>
        </w:r>
      </w:del>
      <w:r w:rsidRPr="00AC038E">
        <w:rPr>
          <w:rFonts w:ascii="Times New Roman" w:eastAsia="Times New Roman" w:hAnsi="Times New Roman" w:cs="Times New Roman"/>
          <w:color w:val="4472C4" w:themeColor="accent1"/>
        </w:rPr>
        <w:t xml:space="preserve"> the ‘interfacial energy’ used in equation 1, is the internal energy (potential energy plus kinetic energy) not the free energy. </w:t>
      </w:r>
      <w:ins w:id="3" w:author="Benjamin W. Beeler" w:date="2021-03-24T09:31:00Z">
        <w:r w:rsidR="00732AE0">
          <w:rPr>
            <w:rFonts w:ascii="Times New Roman" w:eastAsia="Times New Roman" w:hAnsi="Times New Roman" w:cs="Times New Roman"/>
            <w:color w:val="4472C4" w:themeColor="accent1"/>
          </w:rPr>
          <w:t xml:space="preserve">Considering that the temperatures are relatively low (below </w:t>
        </w:r>
      </w:ins>
      <w:ins w:id="4" w:author="Benjamin W. Beeler" w:date="2021-03-24T09:32:00Z">
        <w:r w:rsidR="00732AE0">
          <w:rPr>
            <w:rFonts w:ascii="Times New Roman" w:eastAsia="Times New Roman" w:hAnsi="Times New Roman" w:cs="Times New Roman"/>
            <w:color w:val="4472C4" w:themeColor="accent1"/>
          </w:rPr>
          <w:t xml:space="preserve">600 K), and Beeler et al. (please cite my paper looking at surface energies in UZr) have shown </w:t>
        </w:r>
      </w:ins>
      <w:ins w:id="5" w:author="Benjamin W. Beeler" w:date="2021-03-24T09:35:00Z">
        <w:r w:rsidR="00732AE0">
          <w:rPr>
            <w:rFonts w:ascii="Times New Roman" w:eastAsia="Times New Roman" w:hAnsi="Times New Roman" w:cs="Times New Roman"/>
            <w:color w:val="4472C4" w:themeColor="accent1"/>
          </w:rPr>
          <w:t xml:space="preserve">that in similar metallic </w:t>
        </w:r>
      </w:ins>
      <w:ins w:id="6" w:author="Benjamin W. Beeler" w:date="2021-03-24T09:36:00Z">
        <w:r w:rsidR="00732AE0">
          <w:rPr>
            <w:rFonts w:ascii="Times New Roman" w:eastAsia="Times New Roman" w:hAnsi="Times New Roman" w:cs="Times New Roman"/>
            <w:color w:val="4472C4" w:themeColor="accent1"/>
          </w:rPr>
          <w:t>systems</w:t>
        </w:r>
      </w:ins>
      <w:ins w:id="7" w:author="Benjamin W. Beeler" w:date="2021-03-24T09:35:00Z">
        <w:r w:rsidR="00732AE0">
          <w:rPr>
            <w:rFonts w:ascii="Times New Roman" w:eastAsia="Times New Roman" w:hAnsi="Times New Roman" w:cs="Times New Roman"/>
            <w:color w:val="4472C4" w:themeColor="accent1"/>
          </w:rPr>
          <w:t xml:space="preserve">, and at higher temperatures, the effect of entropy </w:t>
        </w:r>
      </w:ins>
      <w:ins w:id="8" w:author="Benjamin W. Beeler" w:date="2021-03-24T09:57:00Z">
        <w:r w:rsidR="000943FB">
          <w:rPr>
            <w:rFonts w:ascii="Times New Roman" w:eastAsia="Times New Roman" w:hAnsi="Times New Roman" w:cs="Times New Roman"/>
            <w:color w:val="4472C4" w:themeColor="accent1"/>
          </w:rPr>
          <w:t xml:space="preserve">on grain boundary energies </w:t>
        </w:r>
      </w:ins>
      <w:ins w:id="9" w:author="Benjamin W. Beeler" w:date="2021-03-24T09:35:00Z">
        <w:r w:rsidR="00732AE0">
          <w:rPr>
            <w:rFonts w:ascii="Times New Roman" w:eastAsia="Times New Roman" w:hAnsi="Times New Roman" w:cs="Times New Roman"/>
            <w:color w:val="4472C4" w:themeColor="accent1"/>
          </w:rPr>
          <w:t xml:space="preserve">will be on the order of 10 </w:t>
        </w:r>
        <w:proofErr w:type="spellStart"/>
        <w:r w:rsidR="00732AE0">
          <w:rPr>
            <w:rFonts w:ascii="Times New Roman" w:eastAsia="Times New Roman" w:hAnsi="Times New Roman" w:cs="Times New Roman"/>
            <w:color w:val="4472C4" w:themeColor="accent1"/>
          </w:rPr>
          <w:t>mJ</w:t>
        </w:r>
        <w:proofErr w:type="spellEnd"/>
        <w:r w:rsidR="00732AE0">
          <w:rPr>
            <w:rFonts w:ascii="Times New Roman" w:eastAsia="Times New Roman" w:hAnsi="Times New Roman" w:cs="Times New Roman"/>
            <w:color w:val="4472C4" w:themeColor="accent1"/>
          </w:rPr>
          <w:t>/m</w:t>
        </w:r>
        <w:r w:rsidR="00732AE0">
          <w:rPr>
            <w:rFonts w:ascii="Times New Roman" w:eastAsia="Times New Roman" w:hAnsi="Times New Roman" w:cs="Times New Roman"/>
            <w:color w:val="4472C4" w:themeColor="accent1"/>
            <w:vertAlign w:val="superscript"/>
          </w:rPr>
          <w:t>2</w:t>
        </w:r>
        <w:r w:rsidR="00732AE0">
          <w:rPr>
            <w:rFonts w:ascii="Times New Roman" w:eastAsia="Times New Roman" w:hAnsi="Times New Roman" w:cs="Times New Roman"/>
            <w:color w:val="4472C4" w:themeColor="accent1"/>
          </w:rPr>
          <w:t xml:space="preserve">-K, </w:t>
        </w:r>
      </w:ins>
      <w:ins w:id="10" w:author="Benjamin W. Beeler" w:date="2021-03-24T09:58:00Z">
        <w:r w:rsidR="000943FB">
          <w:rPr>
            <w:rFonts w:ascii="Times New Roman" w:eastAsia="Times New Roman" w:hAnsi="Times New Roman" w:cs="Times New Roman"/>
            <w:color w:val="4472C4" w:themeColor="accent1"/>
          </w:rPr>
          <w:t xml:space="preserve">the effect of entropy can be reasonably neglected here. Considering entropic effects </w:t>
        </w:r>
      </w:ins>
      <w:ins w:id="11" w:author="Benjamin W. Beeler" w:date="2021-03-24T09:35:00Z">
        <w:r w:rsidR="00732AE0">
          <w:rPr>
            <w:rFonts w:ascii="Times New Roman" w:eastAsia="Times New Roman" w:hAnsi="Times New Roman" w:cs="Times New Roman"/>
            <w:color w:val="4472C4" w:themeColor="accent1"/>
          </w:rPr>
          <w:t>would not affect c</w:t>
        </w:r>
      </w:ins>
      <w:ins w:id="12" w:author="Benjamin W. Beeler" w:date="2021-03-24T09:36:00Z">
        <w:r w:rsidR="00732AE0">
          <w:rPr>
            <w:rFonts w:ascii="Times New Roman" w:eastAsia="Times New Roman" w:hAnsi="Times New Roman" w:cs="Times New Roman"/>
            <w:color w:val="4472C4" w:themeColor="accent1"/>
          </w:rPr>
          <w:t xml:space="preserve">onclusions or qualitative relationships within this work. Discussion along these lines has </w:t>
        </w:r>
        <w:commentRangeStart w:id="13"/>
        <w:r w:rsidR="00732AE0">
          <w:rPr>
            <w:rFonts w:ascii="Times New Roman" w:eastAsia="Times New Roman" w:hAnsi="Times New Roman" w:cs="Times New Roman"/>
            <w:color w:val="4472C4" w:themeColor="accent1"/>
          </w:rPr>
          <w:t xml:space="preserve">been added into the computational details section. </w:t>
        </w:r>
      </w:ins>
      <w:commentRangeEnd w:id="13"/>
      <w:ins w:id="14" w:author="Benjamin W. Beeler" w:date="2021-03-24T09:58:00Z">
        <w:r w:rsidR="00B86D84">
          <w:rPr>
            <w:rStyle w:val="CommentReference"/>
          </w:rPr>
          <w:commentReference w:id="13"/>
        </w:r>
      </w:ins>
    </w:p>
    <w:p w14:paraId="7AE6E3D4" w14:textId="68062E18" w:rsidR="00C14FF9" w:rsidRPr="00AC038E" w:rsidDel="00732AE0" w:rsidRDefault="00D66EDB" w:rsidP="00AC038E">
      <w:pPr>
        <w:spacing w:line="276" w:lineRule="auto"/>
        <w:rPr>
          <w:del w:id="15" w:author="Benjamin W. Beeler" w:date="2021-03-24T09:36:00Z"/>
          <w:rFonts w:ascii="Times New Roman" w:eastAsia="Times New Roman" w:hAnsi="Times New Roman" w:cs="Times New Roman"/>
          <w:color w:val="4472C4" w:themeColor="accent1"/>
        </w:rPr>
      </w:pPr>
      <w:del w:id="16" w:author="Benjamin W. Beeler" w:date="2021-03-24T09:36:00Z">
        <w:r w:rsidRPr="00AC038E" w:rsidDel="00732AE0">
          <w:rPr>
            <w:rFonts w:ascii="Times New Roman" w:eastAsia="Times New Roman" w:hAnsi="Times New Roman" w:cs="Times New Roman"/>
            <w:color w:val="4472C4" w:themeColor="accent1"/>
          </w:rPr>
          <w:delText>Though e</w:delText>
        </w:r>
        <w:r w:rsidR="00AE2A4E" w:rsidRPr="00AC038E" w:rsidDel="00732AE0">
          <w:rPr>
            <w:rFonts w:ascii="Times New Roman" w:eastAsia="Times New Roman" w:hAnsi="Times New Roman" w:cs="Times New Roman"/>
            <w:color w:val="4472C4" w:themeColor="accent1"/>
          </w:rPr>
          <w:delText>ntropy effect is out of the scope of the current work</w:delText>
        </w:r>
        <w:r w:rsidRPr="00AC038E" w:rsidDel="00732AE0">
          <w:rPr>
            <w:rFonts w:ascii="Times New Roman" w:eastAsia="Times New Roman" w:hAnsi="Times New Roman" w:cs="Times New Roman"/>
            <w:color w:val="4472C4" w:themeColor="accent1"/>
          </w:rPr>
          <w:delText xml:space="preserve">, we have added some discussion on that. </w:delText>
        </w:r>
      </w:del>
    </w:p>
    <w:p w14:paraId="4DA5C6ED" w14:textId="14472916"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00AE2A4E" w:rsidRPr="00AC038E">
        <w:rPr>
          <w:rFonts w:ascii="Times New Roman" w:eastAsia="Times New Roman" w:hAnsi="Times New Roman" w:cs="Times New Roman"/>
          <w:color w:val="000000" w:themeColor="text1"/>
          <w:shd w:val="clear" w:color="auto" w:fill="FFFFFF"/>
        </w:rPr>
        <w:t xml:space="preserve">2) In Figure 4, why the GB anisotropy is considered as a function of GB type? This figure only shows the </w:t>
      </w:r>
      <w:proofErr w:type="spellStart"/>
      <w:r w:rsidR="00AE2A4E" w:rsidRPr="00AC038E">
        <w:rPr>
          <w:rFonts w:ascii="Times New Roman" w:eastAsia="Times New Roman" w:hAnsi="Times New Roman" w:cs="Times New Roman"/>
          <w:color w:val="000000" w:themeColor="text1"/>
          <w:shd w:val="clear" w:color="auto" w:fill="FFFFFF"/>
        </w:rPr>
        <w:t>A_type</w:t>
      </w:r>
      <w:proofErr w:type="spellEnd"/>
      <w:r w:rsidR="00AE2A4E" w:rsidRPr="00AC038E">
        <w:rPr>
          <w:rFonts w:ascii="Times New Roman" w:eastAsia="Times New Roman" w:hAnsi="Times New Roman" w:cs="Times New Roman"/>
          <w:color w:val="000000" w:themeColor="text1"/>
          <w:shd w:val="clear" w:color="auto" w:fill="FFFFFF"/>
        </w:rPr>
        <w:t xml:space="preserve"> GB. The author should elaborate further on it.</w:t>
      </w:r>
      <w:bookmarkStart w:id="17" w:name="_GoBack"/>
      <w:bookmarkEnd w:id="17"/>
    </w:p>
    <w:p w14:paraId="40AA280C" w14:textId="77777777" w:rsidR="00C14FF9" w:rsidRPr="00AC038E" w:rsidRDefault="00C14FF9" w:rsidP="00AC038E">
      <w:pPr>
        <w:spacing w:line="276" w:lineRule="auto"/>
        <w:rPr>
          <w:rFonts w:ascii="Times New Roman" w:eastAsia="Times New Roman" w:hAnsi="Times New Roman" w:cs="Times New Roman"/>
          <w:color w:val="000000" w:themeColor="text1"/>
        </w:rPr>
      </w:pPr>
    </w:p>
    <w:p w14:paraId="0970BDF1" w14:textId="2934CF2D" w:rsidR="00AE2A4E" w:rsidRPr="00AC038E" w:rsidRDefault="00F9189B" w:rsidP="00AC038E">
      <w:p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Thank you for your valuable comment. </w:t>
      </w:r>
      <w:r w:rsidR="00AE2A4E" w:rsidRPr="00AC038E">
        <w:rPr>
          <w:rFonts w:ascii="Times New Roman" w:eastAsia="Times New Roman" w:hAnsi="Times New Roman" w:cs="Times New Roman"/>
          <w:color w:val="4472C4" w:themeColor="accent1"/>
        </w:rPr>
        <w:t>In equation 3, it is noted that, ‘</w:t>
      </w:r>
      <w:proofErr w:type="spellStart"/>
      <w:r w:rsidR="00AE2A4E" w:rsidRPr="00AC038E">
        <w:rPr>
          <w:rFonts w:ascii="Times New Roman" w:eastAsia="Times New Roman" w:hAnsi="Times New Roman" w:cs="Times New Roman"/>
          <w:color w:val="4472C4" w:themeColor="accent1"/>
        </w:rPr>
        <w:t>A_type</w:t>
      </w:r>
      <w:proofErr w:type="spellEnd"/>
      <w:r w:rsidR="00AE2A4E" w:rsidRPr="00AC038E">
        <w:rPr>
          <w:rFonts w:ascii="Times New Roman" w:eastAsia="Times New Roman" w:hAnsi="Times New Roman" w:cs="Times New Roman"/>
          <w:color w:val="4472C4" w:themeColor="accent1"/>
        </w:rPr>
        <w:t xml:space="preserve">’ is the nomenclature for the GB anisotropy, not the ‘type A STGB’. We will change this confusing nomenclature. GB anisotropy is considered as a function of GB type to illustrate that GB energy in alpha U depends not only on misorientation angle but also in tilt plane and shear plane of </w:t>
      </w:r>
      <w:proofErr w:type="gramStart"/>
      <w:r w:rsidR="00AE2A4E" w:rsidRPr="00AC038E">
        <w:rPr>
          <w:rFonts w:ascii="Times New Roman" w:eastAsia="Times New Roman" w:hAnsi="Times New Roman" w:cs="Times New Roman"/>
          <w:color w:val="4472C4" w:themeColor="accent1"/>
        </w:rPr>
        <w:t>GBs..</w:t>
      </w:r>
      <w:proofErr w:type="gramEnd"/>
      <w:r w:rsidRPr="00AC038E">
        <w:rPr>
          <w:rFonts w:ascii="Times New Roman" w:eastAsia="Times New Roman" w:hAnsi="Times New Roman" w:cs="Times New Roman"/>
          <w:color w:val="4472C4" w:themeColor="accent1"/>
        </w:rPr>
        <w:t xml:space="preserve"> We have updated nomenclature for equation 3 and 4.</w:t>
      </w:r>
    </w:p>
    <w:p w14:paraId="46B8D16F" w14:textId="2B19BEE7"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3) </w:t>
      </w:r>
      <w:r w:rsidR="00AE2A4E" w:rsidRPr="00AC038E">
        <w:rPr>
          <w:rFonts w:ascii="Times New Roman" w:eastAsia="Times New Roman" w:hAnsi="Times New Roman" w:cs="Times New Roman"/>
          <w:color w:val="000000" w:themeColor="text1"/>
          <w:shd w:val="clear" w:color="auto" w:fill="FFFFFF"/>
        </w:rPr>
        <w:t xml:space="preserve">In page 11, author claimed that "Thu current work indicates that at lower temperature, there is </w:t>
      </w:r>
      <w:r w:rsidR="00AE2A4E" w:rsidRPr="00AC038E">
        <w:rPr>
          <w:rFonts w:ascii="Times New Roman" w:eastAsia="Times New Roman" w:hAnsi="Times New Roman" w:cs="Times New Roman"/>
          <w:color w:val="000000" w:themeColor="text1"/>
          <w:shd w:val="clear" w:color="auto" w:fill="FFFFFF"/>
        </w:rPr>
        <w:lastRenderedPageBreak/>
        <w:t xml:space="preserve">less driving force for grain growth due to the lower grain boundary energy". Indeed, it is well known that the slow grain growth at low temperature can be also ascribed to slow diffusion of grain boundary. Hence, it is not persuasive to demonstrate that the slow grain growth is due to low GB energy. </w:t>
      </w:r>
    </w:p>
    <w:p w14:paraId="3C94ADB3" w14:textId="77777777" w:rsidR="00C14FF9" w:rsidRPr="00AC038E" w:rsidRDefault="00C14FF9" w:rsidP="00AC038E">
      <w:pPr>
        <w:spacing w:line="276" w:lineRule="auto"/>
        <w:rPr>
          <w:rFonts w:ascii="Times New Roman" w:eastAsia="Times New Roman" w:hAnsi="Times New Roman" w:cs="Times New Roman"/>
          <w:color w:val="000000" w:themeColor="text1"/>
        </w:rPr>
      </w:pPr>
    </w:p>
    <w:p w14:paraId="5B0B7735" w14:textId="03063E25" w:rsidR="00AE2A4E" w:rsidRPr="00AC038E" w:rsidRDefault="00AE2A4E" w:rsidP="00AC038E">
      <w:p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We agree with the reasoning of slow grain growth by slow diffusion of grain boundary. But grain boundary migration is </w:t>
      </w:r>
      <w:r w:rsidR="009B4207" w:rsidRPr="00AC038E">
        <w:rPr>
          <w:rFonts w:ascii="Times New Roman" w:eastAsia="Times New Roman" w:hAnsi="Times New Roman" w:cs="Times New Roman"/>
          <w:color w:val="4472C4" w:themeColor="accent1"/>
        </w:rPr>
        <w:t xml:space="preserve">also </w:t>
      </w:r>
      <w:r w:rsidRPr="00AC038E">
        <w:rPr>
          <w:rFonts w:ascii="Times New Roman" w:eastAsia="Times New Roman" w:hAnsi="Times New Roman" w:cs="Times New Roman"/>
          <w:color w:val="4472C4" w:themeColor="accent1"/>
        </w:rPr>
        <w:t xml:space="preserve">a function of </w:t>
      </w:r>
      <w:ins w:id="18" w:author="Benjamin W. Beeler" w:date="2021-03-24T09:41:00Z">
        <w:r w:rsidR="00732AE0">
          <w:rPr>
            <w:rFonts w:ascii="Times New Roman" w:eastAsia="Times New Roman" w:hAnsi="Times New Roman" w:cs="Times New Roman"/>
            <w:color w:val="4472C4" w:themeColor="accent1"/>
          </w:rPr>
          <w:t xml:space="preserve">the </w:t>
        </w:r>
      </w:ins>
      <w:r w:rsidRPr="00AC038E">
        <w:rPr>
          <w:rFonts w:ascii="Times New Roman" w:eastAsia="Times New Roman" w:hAnsi="Times New Roman" w:cs="Times New Roman"/>
          <w:color w:val="4472C4" w:themeColor="accent1"/>
        </w:rPr>
        <w:t xml:space="preserve">driving force, and curvature driving force is </w:t>
      </w:r>
      <w:del w:id="19" w:author="Benjamin W. Beeler" w:date="2021-03-24T09:41:00Z">
        <w:r w:rsidRPr="00AC038E" w:rsidDel="00732AE0">
          <w:rPr>
            <w:rFonts w:ascii="Times New Roman" w:eastAsia="Times New Roman" w:hAnsi="Times New Roman" w:cs="Times New Roman"/>
            <w:color w:val="4472C4" w:themeColor="accent1"/>
          </w:rPr>
          <w:delText xml:space="preserve">one of them which is </w:delText>
        </w:r>
      </w:del>
      <w:r w:rsidRPr="00AC038E">
        <w:rPr>
          <w:rFonts w:ascii="Times New Roman" w:eastAsia="Times New Roman" w:hAnsi="Times New Roman" w:cs="Times New Roman"/>
          <w:color w:val="4472C4" w:themeColor="accent1"/>
        </w:rPr>
        <w:t>proportional to the GB energy. So, at lower temperature</w:t>
      </w:r>
      <w:ins w:id="20" w:author="Benjamin W. Beeler" w:date="2021-03-24T09:41:00Z">
        <w:r w:rsidR="00732AE0">
          <w:rPr>
            <w:rFonts w:ascii="Times New Roman" w:eastAsia="Times New Roman" w:hAnsi="Times New Roman" w:cs="Times New Roman"/>
            <w:color w:val="4472C4" w:themeColor="accent1"/>
          </w:rPr>
          <w:t>s,</w:t>
        </w:r>
      </w:ins>
      <w:r w:rsidRPr="00AC038E">
        <w:rPr>
          <w:rFonts w:ascii="Times New Roman" w:eastAsia="Times New Roman" w:hAnsi="Times New Roman" w:cs="Times New Roman"/>
          <w:color w:val="4472C4" w:themeColor="accent1"/>
        </w:rPr>
        <w:t xml:space="preserve"> due to </w:t>
      </w:r>
      <w:ins w:id="21" w:author="Benjamin W. Beeler" w:date="2021-03-24T09:41:00Z">
        <w:r w:rsidR="00732AE0">
          <w:rPr>
            <w:rFonts w:ascii="Times New Roman" w:eastAsia="Times New Roman" w:hAnsi="Times New Roman" w:cs="Times New Roman"/>
            <w:color w:val="4472C4" w:themeColor="accent1"/>
          </w:rPr>
          <w:t xml:space="preserve">the </w:t>
        </w:r>
      </w:ins>
      <w:r w:rsidRPr="00AC038E">
        <w:rPr>
          <w:rFonts w:ascii="Times New Roman" w:eastAsia="Times New Roman" w:hAnsi="Times New Roman" w:cs="Times New Roman"/>
          <w:color w:val="4472C4" w:themeColor="accent1"/>
        </w:rPr>
        <w:t xml:space="preserve">low GB energy, there will be less driving force for grain growth. </w:t>
      </w:r>
      <w:r w:rsidR="009B4207" w:rsidRPr="00AC038E">
        <w:rPr>
          <w:rFonts w:ascii="Times New Roman" w:eastAsia="Times New Roman" w:hAnsi="Times New Roman" w:cs="Times New Roman"/>
          <w:color w:val="4472C4" w:themeColor="accent1"/>
        </w:rPr>
        <w:t xml:space="preserve">A revision reflecting that slow GB diffusion also contributes to slower grain growth has been included.  </w:t>
      </w:r>
    </w:p>
    <w:p w14:paraId="2E9602E2" w14:textId="7B9C29E8"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4) </w:t>
      </w:r>
      <w:r w:rsidR="00AE2A4E" w:rsidRPr="00AC038E">
        <w:rPr>
          <w:rFonts w:ascii="Times New Roman" w:eastAsia="Times New Roman" w:hAnsi="Times New Roman" w:cs="Times New Roman"/>
          <w:color w:val="000000" w:themeColor="text1"/>
          <w:shd w:val="clear" w:color="auto" w:fill="FFFFFF"/>
        </w:rPr>
        <w:t>In page 11, author mentioned stable fine-grained microstructure may hinder dislocation movement and lead to lower ductility. I suggest author to perform tensile study for some representative GBs (e.g., low GB energy vs. high GB energy) and analyze how these GBs response with external loadings at different temperatures. Otherwise, it is hard to understand the GB with low energy can lower ductility at lower temperature.</w:t>
      </w:r>
    </w:p>
    <w:p w14:paraId="39CED0A8" w14:textId="77777777" w:rsidR="00C14FF9" w:rsidRPr="00AC038E" w:rsidRDefault="00C14FF9" w:rsidP="00AC038E">
      <w:pPr>
        <w:spacing w:line="276" w:lineRule="auto"/>
        <w:rPr>
          <w:rFonts w:ascii="Times New Roman" w:eastAsia="Times New Roman" w:hAnsi="Times New Roman" w:cs="Times New Roman"/>
          <w:color w:val="000000" w:themeColor="text1"/>
        </w:rPr>
      </w:pPr>
    </w:p>
    <w:p w14:paraId="15141CA0" w14:textId="4B1A95DA" w:rsidR="00AE2A4E" w:rsidRPr="00AC038E" w:rsidRDefault="00AE2A4E" w:rsidP="00AC038E">
      <w:p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Thank you for your </w:t>
      </w:r>
      <w:del w:id="22" w:author="Benjamin W. Beeler" w:date="2021-03-24T09:42:00Z">
        <w:r w:rsidRPr="00AC038E" w:rsidDel="00A01507">
          <w:rPr>
            <w:rFonts w:ascii="Times New Roman" w:eastAsia="Times New Roman" w:hAnsi="Times New Roman" w:cs="Times New Roman"/>
            <w:color w:val="4472C4" w:themeColor="accent1"/>
          </w:rPr>
          <w:delText xml:space="preserve">thoughtful </w:delText>
        </w:r>
      </w:del>
      <w:r w:rsidRPr="00AC038E">
        <w:rPr>
          <w:rFonts w:ascii="Times New Roman" w:eastAsia="Times New Roman" w:hAnsi="Times New Roman" w:cs="Times New Roman"/>
          <w:color w:val="4472C4" w:themeColor="accent1"/>
        </w:rPr>
        <w:t xml:space="preserve">insight.  As per existing literature, there must be some correlation between GB energy and elastic modulus of the bi-crystal system. The reason behind the current statement is, </w:t>
      </w:r>
      <w:ins w:id="23" w:author="Benjamin W. Beeler" w:date="2021-03-24T09:43:00Z">
        <w:r w:rsidR="00A01507">
          <w:rPr>
            <w:rFonts w:ascii="Times New Roman" w:eastAsia="Times New Roman" w:hAnsi="Times New Roman" w:cs="Times New Roman"/>
            <w:color w:val="4472C4" w:themeColor="accent1"/>
          </w:rPr>
          <w:t xml:space="preserve">the </w:t>
        </w:r>
      </w:ins>
      <w:del w:id="24" w:author="Benjamin W. Beeler" w:date="2021-03-24T09:43:00Z">
        <w:r w:rsidRPr="00AC038E" w:rsidDel="00A01507">
          <w:rPr>
            <w:rFonts w:ascii="Times New Roman" w:eastAsia="Times New Roman" w:hAnsi="Times New Roman" w:cs="Times New Roman"/>
            <w:color w:val="4472C4" w:themeColor="accent1"/>
          </w:rPr>
          <w:delText xml:space="preserve">as </w:delText>
        </w:r>
      </w:del>
      <w:r w:rsidRPr="00AC038E">
        <w:rPr>
          <w:rFonts w:ascii="Times New Roman" w:eastAsia="Times New Roman" w:hAnsi="Times New Roman" w:cs="Times New Roman"/>
          <w:color w:val="4472C4" w:themeColor="accent1"/>
        </w:rPr>
        <w:t xml:space="preserve">low GB energy of STGB </w:t>
      </w:r>
      <w:ins w:id="25" w:author="Benjamin W. Beeler" w:date="2021-03-24T09:43:00Z">
        <w:r w:rsidR="00A01507">
          <w:rPr>
            <w:rFonts w:ascii="Times New Roman" w:eastAsia="Times New Roman" w:hAnsi="Times New Roman" w:cs="Times New Roman"/>
            <w:color w:val="4472C4" w:themeColor="accent1"/>
          </w:rPr>
          <w:t xml:space="preserve">can potentially </w:t>
        </w:r>
      </w:ins>
      <w:r w:rsidRPr="00AC038E">
        <w:rPr>
          <w:rFonts w:ascii="Times New Roman" w:eastAsia="Times New Roman" w:hAnsi="Times New Roman" w:cs="Times New Roman"/>
          <w:color w:val="4472C4" w:themeColor="accent1"/>
        </w:rPr>
        <w:t>lead</w:t>
      </w:r>
      <w:del w:id="26" w:author="Benjamin W. Beeler" w:date="2021-03-24T09:43:00Z">
        <w:r w:rsidRPr="00AC038E" w:rsidDel="00A01507">
          <w:rPr>
            <w:rFonts w:ascii="Times New Roman" w:eastAsia="Times New Roman" w:hAnsi="Times New Roman" w:cs="Times New Roman"/>
            <w:color w:val="4472C4" w:themeColor="accent1"/>
          </w:rPr>
          <w:delText>s</w:delText>
        </w:r>
      </w:del>
      <w:r w:rsidRPr="00AC038E">
        <w:rPr>
          <w:rFonts w:ascii="Times New Roman" w:eastAsia="Times New Roman" w:hAnsi="Times New Roman" w:cs="Times New Roman"/>
          <w:color w:val="4472C4" w:themeColor="accent1"/>
        </w:rPr>
        <w:t xml:space="preserve"> to a finer microstructure</w:t>
      </w:r>
      <w:ins w:id="27" w:author="Benjamin W. Beeler" w:date="2021-03-24T09:44:00Z">
        <w:r w:rsidR="00A01507">
          <w:rPr>
            <w:rFonts w:ascii="Times New Roman" w:eastAsia="Times New Roman" w:hAnsi="Times New Roman" w:cs="Times New Roman"/>
            <w:color w:val="4472C4" w:themeColor="accent1"/>
          </w:rPr>
          <w:t xml:space="preserve">, with </w:t>
        </w:r>
      </w:ins>
      <w:del w:id="28" w:author="Benjamin W. Beeler" w:date="2021-03-24T09:44:00Z">
        <w:r w:rsidRPr="00AC038E" w:rsidDel="00A01507">
          <w:rPr>
            <w:rFonts w:ascii="Times New Roman" w:eastAsia="Times New Roman" w:hAnsi="Times New Roman" w:cs="Times New Roman"/>
            <w:color w:val="4472C4" w:themeColor="accent1"/>
          </w:rPr>
          <w:delText xml:space="preserve"> and a finer microstructure has a </w:delText>
        </w:r>
      </w:del>
      <w:del w:id="29" w:author="Benjamin W. Beeler" w:date="2021-03-24T09:43:00Z">
        <w:r w:rsidRPr="00AC038E" w:rsidDel="00A01507">
          <w:rPr>
            <w:rFonts w:ascii="Times New Roman" w:eastAsia="Times New Roman" w:hAnsi="Times New Roman" w:cs="Times New Roman"/>
            <w:color w:val="4472C4" w:themeColor="accent1"/>
          </w:rPr>
          <w:delText xml:space="preserve">lots </w:delText>
        </w:r>
      </w:del>
      <w:del w:id="30" w:author="Benjamin W. Beeler" w:date="2021-03-24T09:44:00Z">
        <w:r w:rsidRPr="00AC038E" w:rsidDel="00A01507">
          <w:rPr>
            <w:rFonts w:ascii="Times New Roman" w:eastAsia="Times New Roman" w:hAnsi="Times New Roman" w:cs="Times New Roman"/>
            <w:color w:val="4472C4" w:themeColor="accent1"/>
          </w:rPr>
          <w:delText xml:space="preserve">of </w:delText>
        </w:r>
      </w:del>
      <w:r w:rsidRPr="00AC038E">
        <w:rPr>
          <w:rFonts w:ascii="Times New Roman" w:eastAsia="Times New Roman" w:hAnsi="Times New Roman" w:cs="Times New Roman"/>
          <w:color w:val="4472C4" w:themeColor="accent1"/>
        </w:rPr>
        <w:t xml:space="preserve">GBs </w:t>
      </w:r>
      <w:del w:id="31" w:author="Benjamin W. Beeler" w:date="2021-03-24T09:44:00Z">
        <w:r w:rsidRPr="00AC038E" w:rsidDel="00A01507">
          <w:rPr>
            <w:rFonts w:ascii="Times New Roman" w:eastAsia="Times New Roman" w:hAnsi="Times New Roman" w:cs="Times New Roman"/>
            <w:color w:val="4472C4" w:themeColor="accent1"/>
          </w:rPr>
          <w:delText>(</w:delText>
        </w:r>
      </w:del>
      <w:r w:rsidRPr="00AC038E">
        <w:rPr>
          <w:rFonts w:ascii="Times New Roman" w:eastAsia="Times New Roman" w:hAnsi="Times New Roman" w:cs="Times New Roman"/>
          <w:color w:val="4472C4" w:themeColor="accent1"/>
        </w:rPr>
        <w:t>act</w:t>
      </w:r>
      <w:ins w:id="32" w:author="Benjamin W. Beeler" w:date="2021-03-24T09:44:00Z">
        <w:r w:rsidR="00A01507">
          <w:rPr>
            <w:rFonts w:ascii="Times New Roman" w:eastAsia="Times New Roman" w:hAnsi="Times New Roman" w:cs="Times New Roman"/>
            <w:color w:val="4472C4" w:themeColor="accent1"/>
          </w:rPr>
          <w:t>ing</w:t>
        </w:r>
      </w:ins>
      <w:del w:id="33" w:author="Benjamin W. Beeler" w:date="2021-03-24T09:44:00Z">
        <w:r w:rsidRPr="00AC038E" w:rsidDel="00A01507">
          <w:rPr>
            <w:rFonts w:ascii="Times New Roman" w:eastAsia="Times New Roman" w:hAnsi="Times New Roman" w:cs="Times New Roman"/>
            <w:color w:val="4472C4" w:themeColor="accent1"/>
          </w:rPr>
          <w:delText>s</w:delText>
        </w:r>
      </w:del>
      <w:r w:rsidRPr="00AC038E">
        <w:rPr>
          <w:rFonts w:ascii="Times New Roman" w:eastAsia="Times New Roman" w:hAnsi="Times New Roman" w:cs="Times New Roman"/>
          <w:color w:val="4472C4" w:themeColor="accent1"/>
        </w:rPr>
        <w:t xml:space="preserve"> as stress concentrators</w:t>
      </w:r>
      <w:ins w:id="34" w:author="Benjamin W. Beeler" w:date="2021-03-24T09:44:00Z">
        <w:r w:rsidR="00A01507">
          <w:rPr>
            <w:rFonts w:ascii="Times New Roman" w:eastAsia="Times New Roman" w:hAnsi="Times New Roman" w:cs="Times New Roman"/>
            <w:color w:val="4472C4" w:themeColor="accent1"/>
          </w:rPr>
          <w:t xml:space="preserve"> and</w:t>
        </w:r>
      </w:ins>
      <w:ins w:id="35" w:author="Benjamin W. Beeler" w:date="2021-03-24T09:43:00Z">
        <w:r w:rsidR="00A01507">
          <w:rPr>
            <w:rFonts w:ascii="Times New Roman" w:eastAsia="Times New Roman" w:hAnsi="Times New Roman" w:cs="Times New Roman"/>
            <w:color w:val="4472C4" w:themeColor="accent1"/>
          </w:rPr>
          <w:t xml:space="preserve"> dislocation</w:t>
        </w:r>
      </w:ins>
      <w:ins w:id="36" w:author="Benjamin W. Beeler" w:date="2021-03-24T09:44:00Z">
        <w:r w:rsidR="00A01507">
          <w:rPr>
            <w:rFonts w:ascii="Times New Roman" w:eastAsia="Times New Roman" w:hAnsi="Times New Roman" w:cs="Times New Roman"/>
            <w:color w:val="4472C4" w:themeColor="accent1"/>
          </w:rPr>
          <w:t xml:space="preserve"> motion</w:t>
        </w:r>
      </w:ins>
      <w:ins w:id="37" w:author="Benjamin W. Beeler" w:date="2021-03-24T09:43:00Z">
        <w:r w:rsidR="00A01507">
          <w:rPr>
            <w:rFonts w:ascii="Times New Roman" w:eastAsia="Times New Roman" w:hAnsi="Times New Roman" w:cs="Times New Roman"/>
            <w:color w:val="4472C4" w:themeColor="accent1"/>
          </w:rPr>
          <w:t xml:space="preserve"> inhibitors</w:t>
        </w:r>
      </w:ins>
      <w:ins w:id="38" w:author="Benjamin W. Beeler" w:date="2021-03-24T09:44:00Z">
        <w:r w:rsidR="00A01507">
          <w:rPr>
            <w:rFonts w:ascii="Times New Roman" w:eastAsia="Times New Roman" w:hAnsi="Times New Roman" w:cs="Times New Roman"/>
            <w:color w:val="4472C4" w:themeColor="accent1"/>
          </w:rPr>
          <w:t xml:space="preserve">, </w:t>
        </w:r>
      </w:ins>
      <w:del w:id="39" w:author="Benjamin W. Beeler" w:date="2021-03-24T09:44:00Z">
        <w:r w:rsidRPr="00AC038E" w:rsidDel="00A01507">
          <w:rPr>
            <w:rFonts w:ascii="Times New Roman" w:eastAsia="Times New Roman" w:hAnsi="Times New Roman" w:cs="Times New Roman"/>
            <w:color w:val="4472C4" w:themeColor="accent1"/>
          </w:rPr>
          <w:delText xml:space="preserve">) </w:delText>
        </w:r>
      </w:del>
      <w:r w:rsidRPr="00AC038E">
        <w:rPr>
          <w:rFonts w:ascii="Times New Roman" w:eastAsia="Times New Roman" w:hAnsi="Times New Roman" w:cs="Times New Roman"/>
          <w:color w:val="4472C4" w:themeColor="accent1"/>
        </w:rPr>
        <w:t xml:space="preserve">which leads to lower ductility. </w:t>
      </w:r>
      <w:r w:rsidR="009B4207" w:rsidRPr="00AC038E">
        <w:rPr>
          <w:rFonts w:ascii="Times New Roman" w:eastAsia="Times New Roman" w:hAnsi="Times New Roman" w:cs="Times New Roman"/>
          <w:color w:val="4472C4" w:themeColor="accent1"/>
        </w:rPr>
        <w:t>This is effectively an extrapolation towards a nano-grained structure material, which can exhibit brittleness.</w:t>
      </w:r>
      <w:r w:rsidRPr="00AC038E">
        <w:rPr>
          <w:rFonts w:ascii="Times New Roman" w:eastAsia="Times New Roman" w:hAnsi="Times New Roman" w:cs="Times New Roman"/>
          <w:color w:val="4472C4" w:themeColor="accent1"/>
        </w:rPr>
        <w:t xml:space="preserve"> Our goal </w:t>
      </w:r>
      <w:ins w:id="40" w:author="Benjamin W. Beeler" w:date="2021-03-24T09:44:00Z">
        <w:r w:rsidR="00A01507">
          <w:rPr>
            <w:rFonts w:ascii="Times New Roman" w:eastAsia="Times New Roman" w:hAnsi="Times New Roman" w:cs="Times New Roman"/>
            <w:color w:val="4472C4" w:themeColor="accent1"/>
          </w:rPr>
          <w:t xml:space="preserve">here </w:t>
        </w:r>
      </w:ins>
      <w:r w:rsidRPr="00AC038E">
        <w:rPr>
          <w:rFonts w:ascii="Times New Roman" w:eastAsia="Times New Roman" w:hAnsi="Times New Roman" w:cs="Times New Roman"/>
          <w:color w:val="4472C4" w:themeColor="accent1"/>
        </w:rPr>
        <w:t>is not to determine the elastic propert</w:t>
      </w:r>
      <w:ins w:id="41" w:author="Benjamin W. Beeler" w:date="2021-03-24T09:44:00Z">
        <w:r w:rsidR="00A01507">
          <w:rPr>
            <w:rFonts w:ascii="Times New Roman" w:eastAsia="Times New Roman" w:hAnsi="Times New Roman" w:cs="Times New Roman"/>
            <w:color w:val="4472C4" w:themeColor="accent1"/>
          </w:rPr>
          <w:t>ies</w:t>
        </w:r>
      </w:ins>
      <w:del w:id="42" w:author="Benjamin W. Beeler" w:date="2021-03-24T09:44:00Z">
        <w:r w:rsidRPr="00AC038E" w:rsidDel="00A01507">
          <w:rPr>
            <w:rFonts w:ascii="Times New Roman" w:eastAsia="Times New Roman" w:hAnsi="Times New Roman" w:cs="Times New Roman"/>
            <w:color w:val="4472C4" w:themeColor="accent1"/>
          </w:rPr>
          <w:delText>y</w:delText>
        </w:r>
      </w:del>
      <w:r w:rsidRPr="00AC038E">
        <w:rPr>
          <w:rFonts w:ascii="Times New Roman" w:eastAsia="Times New Roman" w:hAnsi="Times New Roman" w:cs="Times New Roman"/>
          <w:color w:val="4472C4" w:themeColor="accent1"/>
        </w:rPr>
        <w:t xml:space="preserve"> of different bi-crystal </w:t>
      </w:r>
      <w:ins w:id="43" w:author="Benjamin W. Beeler" w:date="2021-03-24T09:44:00Z">
        <w:r w:rsidR="00A01507">
          <w:rPr>
            <w:rFonts w:ascii="Times New Roman" w:eastAsia="Times New Roman" w:hAnsi="Times New Roman" w:cs="Times New Roman"/>
            <w:color w:val="4472C4" w:themeColor="accent1"/>
          </w:rPr>
          <w:t xml:space="preserve">or polycrystalline </w:t>
        </w:r>
      </w:ins>
      <w:r w:rsidRPr="00AC038E">
        <w:rPr>
          <w:rFonts w:ascii="Times New Roman" w:eastAsia="Times New Roman" w:hAnsi="Times New Roman" w:cs="Times New Roman"/>
          <w:color w:val="4472C4" w:themeColor="accent1"/>
        </w:rPr>
        <w:t>system</w:t>
      </w:r>
      <w:ins w:id="44" w:author="Benjamin W. Beeler" w:date="2021-03-24T09:44:00Z">
        <w:r w:rsidR="00A01507">
          <w:rPr>
            <w:rFonts w:ascii="Times New Roman" w:eastAsia="Times New Roman" w:hAnsi="Times New Roman" w:cs="Times New Roman"/>
            <w:color w:val="4472C4" w:themeColor="accent1"/>
          </w:rPr>
          <w:t>s</w:t>
        </w:r>
      </w:ins>
      <w:r w:rsidRPr="00AC038E">
        <w:rPr>
          <w:rFonts w:ascii="Times New Roman" w:eastAsia="Times New Roman" w:hAnsi="Times New Roman" w:cs="Times New Roman"/>
          <w:color w:val="4472C4" w:themeColor="accent1"/>
        </w:rPr>
        <w:t xml:space="preserve"> along with their temperature dependence.</w:t>
      </w:r>
      <w:r w:rsidR="009B4207" w:rsidRPr="00AC038E">
        <w:rPr>
          <w:rFonts w:ascii="Times New Roman" w:eastAsia="Times New Roman" w:hAnsi="Times New Roman" w:cs="Times New Roman"/>
          <w:color w:val="4472C4" w:themeColor="accent1"/>
        </w:rPr>
        <w:t xml:space="preserve"> In order to </w:t>
      </w:r>
      <w:r w:rsidR="006026B1" w:rsidRPr="00AC038E">
        <w:rPr>
          <w:rFonts w:ascii="Times New Roman" w:eastAsia="Times New Roman" w:hAnsi="Times New Roman" w:cs="Times New Roman"/>
          <w:color w:val="4472C4" w:themeColor="accent1"/>
        </w:rPr>
        <w:t>thoroughly perform tensile testing in a bi</w:t>
      </w:r>
      <w:ins w:id="45" w:author="Benjamin W. Beeler" w:date="2021-03-24T09:45:00Z">
        <w:r w:rsidR="00A01507">
          <w:rPr>
            <w:rFonts w:ascii="Times New Roman" w:eastAsia="Times New Roman" w:hAnsi="Times New Roman" w:cs="Times New Roman"/>
            <w:color w:val="4472C4" w:themeColor="accent1"/>
          </w:rPr>
          <w:t>-</w:t>
        </w:r>
      </w:ins>
      <w:r w:rsidR="006026B1" w:rsidRPr="00AC038E">
        <w:rPr>
          <w:rFonts w:ascii="Times New Roman" w:eastAsia="Times New Roman" w:hAnsi="Times New Roman" w:cs="Times New Roman"/>
          <w:color w:val="4472C4" w:themeColor="accent1"/>
        </w:rPr>
        <w:t>crystal system in alpha U, a significant amount of additional work would need to be performed. This includes tensile testing on single crystal alpha U via MD methods</w:t>
      </w:r>
      <w:ins w:id="46" w:author="Benjamin W. Beeler" w:date="2021-03-24T09:45:00Z">
        <w:r w:rsidR="00A01507">
          <w:rPr>
            <w:rFonts w:ascii="Times New Roman" w:eastAsia="Times New Roman" w:hAnsi="Times New Roman" w:cs="Times New Roman"/>
            <w:color w:val="4472C4" w:themeColor="accent1"/>
          </w:rPr>
          <w:t xml:space="preserve">, of which </w:t>
        </w:r>
      </w:ins>
      <w:del w:id="47" w:author="Benjamin W. Beeler" w:date="2021-03-24T09:45:00Z">
        <w:r w:rsidR="006026B1" w:rsidRPr="00AC038E" w:rsidDel="00A01507">
          <w:rPr>
            <w:rFonts w:ascii="Times New Roman" w:eastAsia="Times New Roman" w:hAnsi="Times New Roman" w:cs="Times New Roman"/>
            <w:color w:val="4472C4" w:themeColor="accent1"/>
          </w:rPr>
          <w:delText>. N</w:delText>
        </w:r>
      </w:del>
      <w:ins w:id="48" w:author="Benjamin W. Beeler" w:date="2021-03-24T09:45:00Z">
        <w:r w:rsidR="00A01507">
          <w:rPr>
            <w:rFonts w:ascii="Times New Roman" w:eastAsia="Times New Roman" w:hAnsi="Times New Roman" w:cs="Times New Roman"/>
            <w:color w:val="4472C4" w:themeColor="accent1"/>
          </w:rPr>
          <w:t>n</w:t>
        </w:r>
      </w:ins>
      <w:r w:rsidR="006026B1" w:rsidRPr="00AC038E">
        <w:rPr>
          <w:rFonts w:ascii="Times New Roman" w:eastAsia="Times New Roman" w:hAnsi="Times New Roman" w:cs="Times New Roman"/>
          <w:color w:val="4472C4" w:themeColor="accent1"/>
        </w:rPr>
        <w:t>o such studies have been performed</w:t>
      </w:r>
      <w:ins w:id="49" w:author="Benjamin W. Beeler" w:date="2021-03-24T09:45:00Z">
        <w:r w:rsidR="00A01507">
          <w:rPr>
            <w:rFonts w:ascii="Times New Roman" w:eastAsia="Times New Roman" w:hAnsi="Times New Roman" w:cs="Times New Roman"/>
            <w:color w:val="4472C4" w:themeColor="accent1"/>
          </w:rPr>
          <w:t>. H</w:t>
        </w:r>
      </w:ins>
      <w:del w:id="50" w:author="Benjamin W. Beeler" w:date="2021-03-24T09:45:00Z">
        <w:r w:rsidR="006026B1" w:rsidRPr="00AC038E" w:rsidDel="00A01507">
          <w:rPr>
            <w:rFonts w:ascii="Times New Roman" w:eastAsia="Times New Roman" w:hAnsi="Times New Roman" w:cs="Times New Roman"/>
            <w:color w:val="4472C4" w:themeColor="accent1"/>
          </w:rPr>
          <w:delText>, h</w:delText>
        </w:r>
      </w:del>
      <w:r w:rsidR="006026B1" w:rsidRPr="00AC038E">
        <w:rPr>
          <w:rFonts w:ascii="Times New Roman" w:eastAsia="Times New Roman" w:hAnsi="Times New Roman" w:cs="Times New Roman"/>
          <w:color w:val="4472C4" w:themeColor="accent1"/>
        </w:rPr>
        <w:t xml:space="preserve">owever, </w:t>
      </w:r>
      <w:del w:id="51" w:author="Benjamin W. Beeler" w:date="2021-03-24T09:45:00Z">
        <w:r w:rsidR="006026B1" w:rsidRPr="00AC038E" w:rsidDel="00A01507">
          <w:rPr>
            <w:rFonts w:ascii="Times New Roman" w:eastAsia="Times New Roman" w:hAnsi="Times New Roman" w:cs="Times New Roman"/>
            <w:color w:val="4472C4" w:themeColor="accent1"/>
          </w:rPr>
          <w:delText xml:space="preserve">they </w:delText>
        </w:r>
      </w:del>
      <w:ins w:id="52" w:author="Benjamin W. Beeler" w:date="2021-03-24T09:45:00Z">
        <w:r w:rsidR="00A01507">
          <w:rPr>
            <w:rFonts w:ascii="Times New Roman" w:eastAsia="Times New Roman" w:hAnsi="Times New Roman" w:cs="Times New Roman"/>
            <w:color w:val="4472C4" w:themeColor="accent1"/>
          </w:rPr>
          <w:t>such efforts</w:t>
        </w:r>
        <w:r w:rsidR="00A01507" w:rsidRPr="00AC038E">
          <w:rPr>
            <w:rFonts w:ascii="Times New Roman" w:eastAsia="Times New Roman" w:hAnsi="Times New Roman" w:cs="Times New Roman"/>
            <w:color w:val="4472C4" w:themeColor="accent1"/>
          </w:rPr>
          <w:t xml:space="preserve"> </w:t>
        </w:r>
      </w:ins>
      <w:r w:rsidR="006026B1" w:rsidRPr="00AC038E">
        <w:rPr>
          <w:rFonts w:ascii="Times New Roman" w:eastAsia="Times New Roman" w:hAnsi="Times New Roman" w:cs="Times New Roman"/>
          <w:color w:val="4472C4" w:themeColor="accent1"/>
        </w:rPr>
        <w:t xml:space="preserve">are the subject of future work. The authors would prefer to perform a thorough study on computationally determined stress-strain curves in alpha U, rather than a cursory study. </w:t>
      </w:r>
    </w:p>
    <w:p w14:paraId="4A6BA7DC" w14:textId="2C95086C"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5) </w:t>
      </w:r>
      <w:r w:rsidR="00AE2A4E" w:rsidRPr="00AC038E">
        <w:rPr>
          <w:rFonts w:ascii="Times New Roman" w:eastAsia="Times New Roman" w:hAnsi="Times New Roman" w:cs="Times New Roman"/>
          <w:color w:val="000000" w:themeColor="text1"/>
          <w:shd w:val="clear" w:color="auto" w:fill="FFFFFF"/>
        </w:rPr>
        <w:t>The legends labelled in some figures are too similar, e.g., Figure 5, which is hard to discern difference between them. I suggest using different line styles, colors, and maker styles to optimize all figures.</w:t>
      </w:r>
    </w:p>
    <w:p w14:paraId="4C831588" w14:textId="225425D0" w:rsidR="00C14FF9" w:rsidRPr="00AC038E" w:rsidRDefault="00C14FF9" w:rsidP="00AC038E">
      <w:pPr>
        <w:spacing w:line="276" w:lineRule="auto"/>
        <w:rPr>
          <w:rFonts w:ascii="Times New Roman" w:eastAsia="Times New Roman" w:hAnsi="Times New Roman" w:cs="Times New Roman"/>
          <w:color w:val="4472C4" w:themeColor="accent1"/>
        </w:rPr>
      </w:pPr>
    </w:p>
    <w:p w14:paraId="60B3FA99" w14:textId="1D0C9BA9" w:rsidR="00AE2A4E" w:rsidRPr="00AC038E" w:rsidRDefault="00AE2A4E" w:rsidP="00AC038E">
      <w:p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Thank you for your suggestion. We </w:t>
      </w:r>
      <w:r w:rsidR="006026B1" w:rsidRPr="00AC038E">
        <w:rPr>
          <w:rFonts w:ascii="Times New Roman" w:eastAsia="Times New Roman" w:hAnsi="Times New Roman" w:cs="Times New Roman"/>
          <w:color w:val="4472C4" w:themeColor="accent1"/>
        </w:rPr>
        <w:t>have updated</w:t>
      </w:r>
      <w:r w:rsidRPr="00AC038E">
        <w:rPr>
          <w:rFonts w:ascii="Times New Roman" w:eastAsia="Times New Roman" w:hAnsi="Times New Roman" w:cs="Times New Roman"/>
          <w:color w:val="4472C4" w:themeColor="accent1"/>
        </w:rPr>
        <w:t xml:space="preserve"> the figures in the manuscript</w:t>
      </w:r>
    </w:p>
    <w:p w14:paraId="29501AA5" w14:textId="1DC0993D" w:rsidR="00AE2A4E"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6) </w:t>
      </w:r>
      <w:r w:rsidR="00AE2A4E" w:rsidRPr="00AC038E">
        <w:rPr>
          <w:rFonts w:ascii="Times New Roman" w:hAnsi="Times New Roman" w:cs="Times New Roman"/>
          <w:color w:val="000033"/>
          <w:shd w:val="clear" w:color="auto" w:fill="FFFFFF"/>
        </w:rPr>
        <w:t>Please show the crystal structures of A, B, and C type GB in main text. The Fig. 10 in appendix is hard to understand.</w:t>
      </w:r>
    </w:p>
    <w:p w14:paraId="26651671" w14:textId="0F1AA2DA" w:rsidR="00C14FF9" w:rsidRPr="00AC038E" w:rsidRDefault="00C14FF9" w:rsidP="00AC038E">
      <w:pPr>
        <w:spacing w:line="276" w:lineRule="auto"/>
        <w:rPr>
          <w:rFonts w:ascii="Times New Roman" w:eastAsia="Times New Roman" w:hAnsi="Times New Roman" w:cs="Times New Roman"/>
          <w:color w:val="000000" w:themeColor="text1"/>
        </w:rPr>
      </w:pPr>
    </w:p>
    <w:p w14:paraId="32CF8BCF" w14:textId="530F1651" w:rsidR="005132A4" w:rsidRPr="00AC038E" w:rsidRDefault="008E1ABC" w:rsidP="00AC038E">
      <w:pPr>
        <w:spacing w:line="276" w:lineRule="auto"/>
        <w:rPr>
          <w:rFonts w:ascii="Times New Roman" w:eastAsia="Times New Roman" w:hAnsi="Times New Roman" w:cs="Times New Roman"/>
          <w:color w:val="000000" w:themeColor="text1"/>
        </w:rPr>
      </w:pPr>
      <w:r w:rsidRPr="00AC038E">
        <w:rPr>
          <w:rFonts w:ascii="Times New Roman" w:eastAsia="Times New Roman" w:hAnsi="Times New Roman" w:cs="Times New Roman"/>
          <w:color w:val="4472C4" w:themeColor="accent1"/>
        </w:rPr>
        <w:lastRenderedPageBreak/>
        <w:t>Thank you for your suggestion.</w:t>
      </w:r>
      <w:commentRangeStart w:id="53"/>
      <w:r w:rsidRPr="00AC038E">
        <w:rPr>
          <w:rFonts w:ascii="Times New Roman" w:eastAsia="Times New Roman" w:hAnsi="Times New Roman" w:cs="Times New Roman"/>
          <w:color w:val="4472C4" w:themeColor="accent1"/>
        </w:rPr>
        <w:t xml:space="preserve"> Figure 10 has been updated.</w:t>
      </w:r>
      <w:commentRangeEnd w:id="53"/>
      <w:r w:rsidR="00A01507">
        <w:rPr>
          <w:rStyle w:val="CommentReference"/>
        </w:rPr>
        <w:commentReference w:id="53"/>
      </w:r>
      <w:r w:rsidR="00367D57" w:rsidRPr="00AC038E">
        <w:rPr>
          <w:rFonts w:ascii="Times New Roman" w:eastAsia="Times New Roman" w:hAnsi="Times New Roman" w:cs="Times New Roman"/>
          <w:color w:val="000000" w:themeColor="text1"/>
        </w:rPr>
        <w:br/>
      </w:r>
    </w:p>
    <w:p w14:paraId="2FD1F0A3" w14:textId="77777777" w:rsidR="006B1187"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Reviewer #2: </w:t>
      </w:r>
    </w:p>
    <w:p w14:paraId="5EF975F4" w14:textId="77777777" w:rsidR="006B1187" w:rsidRPr="00AC038E" w:rsidRDefault="006B118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shd w:val="clear" w:color="auto" w:fill="FFFFFF"/>
        </w:rPr>
        <w:t>The article presents an interesting study of planar defects (surface and grain boundaries) in uranium. The investigation was based on classical atomistic simulation. The obtained results may be considered as the first attempt to shed some light on the properties of planar defects in alpha-uranium. The strong advantage of the work is clear description of the obtained results. However, several points need to be addressed:</w:t>
      </w:r>
    </w:p>
    <w:p w14:paraId="0DFDADF6" w14:textId="6B5D6AC6"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1. </w:t>
      </w:r>
      <w:r w:rsidR="006B1187" w:rsidRPr="00AC038E">
        <w:rPr>
          <w:rFonts w:ascii="Times New Roman" w:eastAsia="Times New Roman" w:hAnsi="Times New Roman" w:cs="Times New Roman"/>
          <w:color w:val="000000" w:themeColor="text1"/>
          <w:shd w:val="clear" w:color="auto" w:fill="FFFFFF"/>
        </w:rPr>
        <w:t>The main reason for a concern is the used method of GB preparation. Here, I can point to three different possible sources of inaccuracy at GB simulation:</w:t>
      </w:r>
      <w:r w:rsidR="006B1187" w:rsidRPr="00AC038E">
        <w:rPr>
          <w:rFonts w:ascii="Times New Roman" w:eastAsia="Times New Roman" w:hAnsi="Times New Roman" w:cs="Times New Roman"/>
          <w:color w:val="000000" w:themeColor="text1"/>
          <w:shd w:val="clear" w:color="auto" w:fill="FFFFFF"/>
        </w:rPr>
        <w:br/>
        <w:t>A) First of all, the authors simulated strongly deformed structure in the bulk part of the calculation cell due to non-equilibrium lattice parameters. At the same time, they used equilibrium value of cohesion energy E0 in eq. (1). It should result in some error at the calculation of GB energy.</w:t>
      </w:r>
      <w:r w:rsidR="006B1187" w:rsidRPr="00AC038E">
        <w:rPr>
          <w:rFonts w:ascii="Times New Roman" w:eastAsia="Times New Roman" w:hAnsi="Times New Roman" w:cs="Times New Roman"/>
          <w:color w:val="000000" w:themeColor="text1"/>
          <w:shd w:val="clear" w:color="auto" w:fill="FFFFFF"/>
        </w:rPr>
        <w:br/>
        <w:t>B) The authors did not describe the minimization procedure for search of the equilibrium configuration of GB. The most common way is the "gamma-surface" method where one grain (i.e. half of the simulated system) is shifted along the GB plane in search of the position with the minimal energy. If the authors used such procedure, they should describe it.</w:t>
      </w:r>
      <w:r w:rsidR="006B1187" w:rsidRPr="00AC038E">
        <w:rPr>
          <w:rFonts w:ascii="Times New Roman" w:eastAsia="Times New Roman" w:hAnsi="Times New Roman" w:cs="Times New Roman"/>
          <w:color w:val="000000" w:themeColor="text1"/>
          <w:shd w:val="clear" w:color="auto" w:fill="FFFFFF"/>
        </w:rPr>
        <w:br/>
        <w:t xml:space="preserve">C) At consideration of some GB, "gamma-surface" method cannot give equilibrium ordered structure due to formation of defects inside the created GB. This happens when the average atomic density near the GB is different from the bulk. One of the possible methods to find the equilibrium structure of GB is the evolutionary algorithm [T. </w:t>
      </w:r>
      <w:proofErr w:type="spellStart"/>
      <w:r w:rsidR="006B1187" w:rsidRPr="00AC038E">
        <w:rPr>
          <w:rFonts w:ascii="Times New Roman" w:eastAsia="Times New Roman" w:hAnsi="Times New Roman" w:cs="Times New Roman"/>
          <w:color w:val="000000" w:themeColor="text1"/>
          <w:shd w:val="clear" w:color="auto" w:fill="FFFFFF"/>
        </w:rPr>
        <w:t>Frolov</w:t>
      </w:r>
      <w:proofErr w:type="spellEnd"/>
      <w:r w:rsidR="006B1187" w:rsidRPr="00AC038E">
        <w:rPr>
          <w:rFonts w:ascii="Times New Roman" w:eastAsia="Times New Roman" w:hAnsi="Times New Roman" w:cs="Times New Roman"/>
          <w:color w:val="000000" w:themeColor="text1"/>
          <w:shd w:val="clear" w:color="auto" w:fill="FFFFFF"/>
        </w:rPr>
        <w:t xml:space="preserve">, W. </w:t>
      </w:r>
      <w:proofErr w:type="spellStart"/>
      <w:r w:rsidR="006B1187" w:rsidRPr="00AC038E">
        <w:rPr>
          <w:rFonts w:ascii="Times New Roman" w:eastAsia="Times New Roman" w:hAnsi="Times New Roman" w:cs="Times New Roman"/>
          <w:color w:val="000000" w:themeColor="text1"/>
          <w:shd w:val="clear" w:color="auto" w:fill="FFFFFF"/>
        </w:rPr>
        <w:t>Setyawan</w:t>
      </w:r>
      <w:proofErr w:type="spellEnd"/>
      <w:r w:rsidR="006B1187" w:rsidRPr="00AC038E">
        <w:rPr>
          <w:rFonts w:ascii="Times New Roman" w:eastAsia="Times New Roman" w:hAnsi="Times New Roman" w:cs="Times New Roman"/>
          <w:color w:val="000000" w:themeColor="text1"/>
          <w:shd w:val="clear" w:color="auto" w:fill="FFFFFF"/>
        </w:rPr>
        <w:t xml:space="preserve"> et al. Grain boundary phases in bcc metals, Nanoscale (2018)]. The other way is MD annealing with the open surface that should be used for creation of the equilibrium GB structure. The use of the open surface in such MD simulation is mandatory aspect as this surface is necessary for formation/removal of GB defects (for instance, see [T. </w:t>
      </w:r>
      <w:proofErr w:type="spellStart"/>
      <w:r w:rsidR="006B1187" w:rsidRPr="00AC038E">
        <w:rPr>
          <w:rFonts w:ascii="Times New Roman" w:eastAsia="Times New Roman" w:hAnsi="Times New Roman" w:cs="Times New Roman"/>
          <w:color w:val="000000" w:themeColor="text1"/>
          <w:shd w:val="clear" w:color="auto" w:fill="FFFFFF"/>
        </w:rPr>
        <w:t>Frolov</w:t>
      </w:r>
      <w:proofErr w:type="spellEnd"/>
      <w:r w:rsidR="006B1187" w:rsidRPr="00AC038E">
        <w:rPr>
          <w:rFonts w:ascii="Times New Roman" w:eastAsia="Times New Roman" w:hAnsi="Times New Roman" w:cs="Times New Roman"/>
          <w:color w:val="000000" w:themeColor="text1"/>
          <w:shd w:val="clear" w:color="auto" w:fill="FFFFFF"/>
        </w:rPr>
        <w:t xml:space="preserve">, Y. </w:t>
      </w:r>
      <w:proofErr w:type="spellStart"/>
      <w:r w:rsidR="006B1187" w:rsidRPr="00AC038E">
        <w:rPr>
          <w:rFonts w:ascii="Times New Roman" w:eastAsia="Times New Roman" w:hAnsi="Times New Roman" w:cs="Times New Roman"/>
          <w:color w:val="000000" w:themeColor="text1"/>
          <w:shd w:val="clear" w:color="auto" w:fill="FFFFFF"/>
        </w:rPr>
        <w:t>Mishin</w:t>
      </w:r>
      <w:proofErr w:type="spellEnd"/>
      <w:r w:rsidR="006B1187" w:rsidRPr="00AC038E">
        <w:rPr>
          <w:rFonts w:ascii="Times New Roman" w:eastAsia="Times New Roman" w:hAnsi="Times New Roman" w:cs="Times New Roman"/>
          <w:color w:val="000000" w:themeColor="text1"/>
          <w:shd w:val="clear" w:color="auto" w:fill="FFFFFF"/>
        </w:rPr>
        <w:t xml:space="preserve">, Phys. Rev. B 79 (2009)] or [S. </w:t>
      </w:r>
      <w:proofErr w:type="spellStart"/>
      <w:r w:rsidR="006B1187" w:rsidRPr="00AC038E">
        <w:rPr>
          <w:rFonts w:ascii="Times New Roman" w:eastAsia="Times New Roman" w:hAnsi="Times New Roman" w:cs="Times New Roman"/>
          <w:color w:val="000000" w:themeColor="text1"/>
          <w:shd w:val="clear" w:color="auto" w:fill="FFFFFF"/>
        </w:rPr>
        <w:t>Starikov</w:t>
      </w:r>
      <w:proofErr w:type="spellEnd"/>
      <w:r w:rsidR="006B1187" w:rsidRPr="00AC038E">
        <w:rPr>
          <w:rFonts w:ascii="Times New Roman" w:eastAsia="Times New Roman" w:hAnsi="Times New Roman" w:cs="Times New Roman"/>
          <w:color w:val="000000" w:themeColor="text1"/>
          <w:shd w:val="clear" w:color="auto" w:fill="FFFFFF"/>
        </w:rPr>
        <w:t xml:space="preserve">, M </w:t>
      </w:r>
      <w:proofErr w:type="spellStart"/>
      <w:r w:rsidR="006B1187" w:rsidRPr="00AC038E">
        <w:rPr>
          <w:rFonts w:ascii="Times New Roman" w:eastAsia="Times New Roman" w:hAnsi="Times New Roman" w:cs="Times New Roman"/>
          <w:color w:val="000000" w:themeColor="text1"/>
          <w:shd w:val="clear" w:color="auto" w:fill="FFFFFF"/>
        </w:rPr>
        <w:t>Mrovec</w:t>
      </w:r>
      <w:proofErr w:type="spellEnd"/>
      <w:r w:rsidR="006B1187" w:rsidRPr="00AC038E">
        <w:rPr>
          <w:rFonts w:ascii="Times New Roman" w:eastAsia="Times New Roman" w:hAnsi="Times New Roman" w:cs="Times New Roman"/>
          <w:color w:val="000000" w:themeColor="text1"/>
          <w:shd w:val="clear" w:color="auto" w:fill="FFFFFF"/>
        </w:rPr>
        <w:t xml:space="preserve">, R </w:t>
      </w:r>
      <w:proofErr w:type="spellStart"/>
      <w:r w:rsidR="006B1187" w:rsidRPr="00AC038E">
        <w:rPr>
          <w:rFonts w:ascii="Times New Roman" w:eastAsia="Times New Roman" w:hAnsi="Times New Roman" w:cs="Times New Roman"/>
          <w:color w:val="000000" w:themeColor="text1"/>
          <w:shd w:val="clear" w:color="auto" w:fill="FFFFFF"/>
        </w:rPr>
        <w:t>Drautz</w:t>
      </w:r>
      <w:proofErr w:type="spellEnd"/>
      <w:r w:rsidR="006B1187" w:rsidRPr="00AC038E">
        <w:rPr>
          <w:rFonts w:ascii="Times New Roman" w:eastAsia="Times New Roman" w:hAnsi="Times New Roman" w:cs="Times New Roman"/>
          <w:color w:val="000000" w:themeColor="text1"/>
          <w:shd w:val="clear" w:color="auto" w:fill="FFFFFF"/>
        </w:rPr>
        <w:t>, Acta Materialia 188 (2020)]).</w:t>
      </w:r>
      <w:r w:rsidR="006B1187" w:rsidRPr="00AC038E">
        <w:rPr>
          <w:rFonts w:ascii="Times New Roman" w:eastAsia="Times New Roman" w:hAnsi="Times New Roman" w:cs="Times New Roman"/>
          <w:color w:val="000000" w:themeColor="text1"/>
          <w:shd w:val="clear" w:color="auto" w:fill="FFFFFF"/>
        </w:rPr>
        <w:br/>
        <w:t>Based on the comments given above I strongly recommend the authors to take a step back and to perform the validation of the GB construction method (at least, for several types of GB).</w:t>
      </w:r>
    </w:p>
    <w:p w14:paraId="301DED83" w14:textId="072D8705" w:rsidR="00C14FF9" w:rsidRPr="00AC038E" w:rsidRDefault="00C14FF9" w:rsidP="00AC038E">
      <w:pPr>
        <w:spacing w:line="276" w:lineRule="auto"/>
        <w:rPr>
          <w:rFonts w:ascii="Times New Roman" w:eastAsia="Times New Roman" w:hAnsi="Times New Roman" w:cs="Times New Roman"/>
          <w:color w:val="000000" w:themeColor="text1"/>
        </w:rPr>
      </w:pPr>
    </w:p>
    <w:p w14:paraId="6D1977A0" w14:textId="77777777" w:rsidR="006B1187" w:rsidRPr="00AC038E" w:rsidRDefault="006B1187" w:rsidP="00AC038E">
      <w:p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Thank you for your valuable comments:</w:t>
      </w:r>
    </w:p>
    <w:p w14:paraId="3539E3C2" w14:textId="548DBDA3" w:rsidR="006026B1" w:rsidRPr="00AC038E" w:rsidRDefault="006026B1" w:rsidP="00AC038E">
      <w:pPr>
        <w:numPr>
          <w:ilvl w:val="0"/>
          <w:numId w:val="1"/>
        </w:num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It is correct that i</w:t>
      </w:r>
      <w:r w:rsidR="006B1187" w:rsidRPr="00AC038E">
        <w:rPr>
          <w:rFonts w:ascii="Times New Roman" w:eastAsia="Times New Roman" w:hAnsi="Times New Roman" w:cs="Times New Roman"/>
          <w:color w:val="4472C4" w:themeColor="accent1"/>
        </w:rPr>
        <w:t xml:space="preserve">n order to </w:t>
      </w:r>
      <w:r w:rsidRPr="00AC038E">
        <w:rPr>
          <w:rFonts w:ascii="Times New Roman" w:eastAsia="Times New Roman" w:hAnsi="Times New Roman" w:cs="Times New Roman"/>
          <w:color w:val="4472C4" w:themeColor="accent1"/>
        </w:rPr>
        <w:t>construct the appropriate geometry for</w:t>
      </w:r>
      <w:r w:rsidR="006B1187" w:rsidRPr="00AC038E">
        <w:rPr>
          <w:rFonts w:ascii="Times New Roman" w:eastAsia="Times New Roman" w:hAnsi="Times New Roman" w:cs="Times New Roman"/>
          <w:color w:val="4472C4" w:themeColor="accent1"/>
        </w:rPr>
        <w:t xml:space="preserve"> the GB system, we have </w:t>
      </w:r>
      <w:r w:rsidRPr="00AC038E">
        <w:rPr>
          <w:rFonts w:ascii="Times New Roman" w:eastAsia="Times New Roman" w:hAnsi="Times New Roman" w:cs="Times New Roman"/>
          <w:color w:val="4472C4" w:themeColor="accent1"/>
        </w:rPr>
        <w:t>utilized</w:t>
      </w:r>
      <w:r w:rsidR="006B1187" w:rsidRPr="00AC038E">
        <w:rPr>
          <w:rFonts w:ascii="Times New Roman" w:eastAsia="Times New Roman" w:hAnsi="Times New Roman" w:cs="Times New Roman"/>
          <w:color w:val="4472C4" w:themeColor="accent1"/>
        </w:rPr>
        <w:t xml:space="preserve"> non-equilibrium lattice constant</w:t>
      </w:r>
      <w:r w:rsidRPr="00AC038E">
        <w:rPr>
          <w:rFonts w:ascii="Times New Roman" w:eastAsia="Times New Roman" w:hAnsi="Times New Roman" w:cs="Times New Roman"/>
          <w:color w:val="4472C4" w:themeColor="accent1"/>
        </w:rPr>
        <w:t>s</w:t>
      </w:r>
      <w:r w:rsidR="006B1187" w:rsidRPr="00AC038E">
        <w:rPr>
          <w:rFonts w:ascii="Times New Roman" w:eastAsia="Times New Roman" w:hAnsi="Times New Roman" w:cs="Times New Roman"/>
          <w:color w:val="4472C4" w:themeColor="accent1"/>
        </w:rPr>
        <w:t xml:space="preserve">. </w:t>
      </w:r>
      <w:del w:id="54" w:author="Benjamin W. Beeler" w:date="2021-03-24T09:48:00Z">
        <w:r w:rsidR="006B1187" w:rsidRPr="00AC038E" w:rsidDel="00A01507">
          <w:rPr>
            <w:rFonts w:ascii="Times New Roman" w:eastAsia="Times New Roman" w:hAnsi="Times New Roman" w:cs="Times New Roman"/>
            <w:color w:val="4472C4" w:themeColor="accent1"/>
          </w:rPr>
          <w:delText xml:space="preserve">During determining </w:delText>
        </w:r>
      </w:del>
      <w:ins w:id="55" w:author="Benjamin W. Beeler" w:date="2021-03-24T09:48:00Z">
        <w:r w:rsidR="00A01507">
          <w:rPr>
            <w:rFonts w:ascii="Times New Roman" w:eastAsia="Times New Roman" w:hAnsi="Times New Roman" w:cs="Times New Roman"/>
            <w:color w:val="4472C4" w:themeColor="accent1"/>
          </w:rPr>
          <w:t xml:space="preserve">In the determination of </w:t>
        </w:r>
      </w:ins>
      <w:r w:rsidR="006B1187" w:rsidRPr="00AC038E">
        <w:rPr>
          <w:rFonts w:ascii="Times New Roman" w:eastAsia="Times New Roman" w:hAnsi="Times New Roman" w:cs="Times New Roman"/>
          <w:color w:val="4472C4" w:themeColor="accent1"/>
        </w:rPr>
        <w:t>E</w:t>
      </w:r>
      <w:r w:rsidR="006B1187" w:rsidRPr="00A01507">
        <w:rPr>
          <w:rFonts w:ascii="Times New Roman" w:eastAsia="Times New Roman" w:hAnsi="Times New Roman" w:cs="Times New Roman"/>
          <w:color w:val="4472C4" w:themeColor="accent1"/>
          <w:vertAlign w:val="subscript"/>
          <w:rPrChange w:id="56" w:author="Benjamin W. Beeler" w:date="2021-03-24T09:48:00Z">
            <w:rPr>
              <w:rFonts w:ascii="Times New Roman" w:eastAsia="Times New Roman" w:hAnsi="Times New Roman" w:cs="Times New Roman"/>
              <w:color w:val="4472C4" w:themeColor="accent1"/>
            </w:rPr>
          </w:rPrChange>
        </w:rPr>
        <w:t>0</w:t>
      </w:r>
      <w:r w:rsidR="006B1187" w:rsidRPr="00AC038E">
        <w:rPr>
          <w:rFonts w:ascii="Times New Roman" w:eastAsia="Times New Roman" w:hAnsi="Times New Roman" w:cs="Times New Roman"/>
          <w:color w:val="4472C4" w:themeColor="accent1"/>
        </w:rPr>
        <w:t xml:space="preserve"> in </w:t>
      </w:r>
      <w:proofErr w:type="spellStart"/>
      <w:r w:rsidR="006B1187" w:rsidRPr="00AC038E">
        <w:rPr>
          <w:rFonts w:ascii="Times New Roman" w:eastAsia="Times New Roman" w:hAnsi="Times New Roman" w:cs="Times New Roman"/>
          <w:color w:val="4472C4" w:themeColor="accent1"/>
        </w:rPr>
        <w:t>eqn</w:t>
      </w:r>
      <w:proofErr w:type="spellEnd"/>
      <w:r w:rsidR="006B1187" w:rsidRPr="00AC038E">
        <w:rPr>
          <w:rFonts w:ascii="Times New Roman" w:eastAsia="Times New Roman" w:hAnsi="Times New Roman" w:cs="Times New Roman"/>
          <w:color w:val="4472C4" w:themeColor="accent1"/>
        </w:rPr>
        <w:t xml:space="preserve"> 1 (energy of the pristine crystal)</w:t>
      </w:r>
      <w:del w:id="57" w:author="Benjamin W. Beeler" w:date="2021-03-24T09:48:00Z">
        <w:r w:rsidR="006B1187" w:rsidRPr="00AC038E" w:rsidDel="00A01507">
          <w:rPr>
            <w:rFonts w:ascii="Times New Roman" w:eastAsia="Times New Roman" w:hAnsi="Times New Roman" w:cs="Times New Roman"/>
            <w:color w:val="4472C4" w:themeColor="accent1"/>
          </w:rPr>
          <w:delText>,</w:delText>
        </w:r>
      </w:del>
      <w:r w:rsidR="006B1187" w:rsidRPr="00AC038E">
        <w:rPr>
          <w:rFonts w:ascii="Times New Roman" w:eastAsia="Times New Roman" w:hAnsi="Times New Roman" w:cs="Times New Roman"/>
          <w:color w:val="4472C4" w:themeColor="accent1"/>
        </w:rPr>
        <w:t xml:space="preserve"> we have considered equilibrated lattice constant. </w:t>
      </w:r>
      <w:r w:rsidRPr="00AC038E">
        <w:rPr>
          <w:rFonts w:ascii="Times New Roman" w:eastAsia="Times New Roman" w:hAnsi="Times New Roman" w:cs="Times New Roman"/>
          <w:color w:val="4472C4" w:themeColor="accent1"/>
        </w:rPr>
        <w:t xml:space="preserve">However, sufficient relaxation of the system is performed to ensure equilibrated systems, with equilibrium lattice constants, for the analysis of stable grain boundaries. Due to the utilization of an NPT ensemble with periodic boundaries and independent relaxation of each lattice vector, the imposed stresses from the simulation setup are rapidly relaxed. </w:t>
      </w:r>
      <w:r w:rsidRPr="00AC038E">
        <w:rPr>
          <w:rFonts w:ascii="Times New Roman" w:eastAsia="Times New Roman" w:hAnsi="Times New Roman" w:cs="Times New Roman"/>
          <w:color w:val="4472C4" w:themeColor="accent1"/>
        </w:rPr>
        <w:lastRenderedPageBreak/>
        <w:t xml:space="preserve">Individual unit cells from the grain interior were analyzed to ensure equilibrium lattice constants were present. </w:t>
      </w:r>
      <w:ins w:id="58" w:author="Benjamin W. Beeler" w:date="2021-03-24T09:49:00Z">
        <w:r w:rsidR="00A01507">
          <w:rPr>
            <w:rFonts w:ascii="Times New Roman" w:eastAsia="Times New Roman" w:hAnsi="Times New Roman" w:cs="Times New Roman"/>
            <w:color w:val="4472C4" w:themeColor="accent1"/>
          </w:rPr>
          <w:t>This information has been included in the manusc</w:t>
        </w:r>
      </w:ins>
      <w:ins w:id="59" w:author="Benjamin W. Beeler" w:date="2021-03-24T09:50:00Z">
        <w:r w:rsidR="00A01507">
          <w:rPr>
            <w:rFonts w:ascii="Times New Roman" w:eastAsia="Times New Roman" w:hAnsi="Times New Roman" w:cs="Times New Roman"/>
            <w:color w:val="4472C4" w:themeColor="accent1"/>
          </w:rPr>
          <w:t xml:space="preserve">ript. </w:t>
        </w:r>
      </w:ins>
    </w:p>
    <w:p w14:paraId="16D8E6ED" w14:textId="17AC7917" w:rsidR="006026B1" w:rsidRPr="00AC038E" w:rsidRDefault="008E1ABC" w:rsidP="00AC038E">
      <w:pPr>
        <w:numPr>
          <w:ilvl w:val="0"/>
          <w:numId w:val="1"/>
        </w:numPr>
        <w:tabs>
          <w:tab w:val="left" w:pos="720"/>
        </w:tabs>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We did not </w:t>
      </w:r>
      <w:r w:rsidR="00AC038E" w:rsidRPr="00AC038E">
        <w:rPr>
          <w:rFonts w:ascii="Times New Roman" w:eastAsia="Times New Roman" w:hAnsi="Times New Roman" w:cs="Times New Roman"/>
          <w:color w:val="4472C4" w:themeColor="accent1"/>
        </w:rPr>
        <w:t>utilize</w:t>
      </w:r>
      <w:r w:rsidRPr="00AC038E">
        <w:rPr>
          <w:rFonts w:ascii="Times New Roman" w:eastAsia="Times New Roman" w:hAnsi="Times New Roman" w:cs="Times New Roman"/>
          <w:color w:val="4472C4" w:themeColor="accent1"/>
        </w:rPr>
        <w:t xml:space="preserve"> ‘gamma surface’ metho</w:t>
      </w:r>
      <w:r w:rsidR="00D037C8" w:rsidRPr="00AC038E">
        <w:rPr>
          <w:rFonts w:ascii="Times New Roman" w:eastAsia="Times New Roman" w:hAnsi="Times New Roman" w:cs="Times New Roman"/>
          <w:color w:val="4472C4" w:themeColor="accent1"/>
        </w:rPr>
        <w:t>d</w:t>
      </w:r>
      <w:r w:rsidR="000F0397">
        <w:rPr>
          <w:rFonts w:ascii="Times New Roman" w:eastAsia="Times New Roman" w:hAnsi="Times New Roman" w:cs="Times New Roman"/>
          <w:color w:val="4472C4" w:themeColor="accent1"/>
        </w:rPr>
        <w:t xml:space="preserve">, as </w:t>
      </w:r>
      <w:ins w:id="60" w:author="Benjamin W. Beeler" w:date="2021-03-24T09:50:00Z">
        <w:r w:rsidR="00A01507">
          <w:rPr>
            <w:rFonts w:ascii="Times New Roman" w:eastAsia="Times New Roman" w:hAnsi="Times New Roman" w:cs="Times New Roman"/>
            <w:color w:val="4472C4" w:themeColor="accent1"/>
          </w:rPr>
          <w:t xml:space="preserve">at temperature </w:t>
        </w:r>
      </w:ins>
      <w:r w:rsidR="000F0397">
        <w:rPr>
          <w:rFonts w:ascii="Times New Roman" w:eastAsia="Times New Roman" w:hAnsi="Times New Roman" w:cs="Times New Roman"/>
          <w:color w:val="4472C4" w:themeColor="accent1"/>
        </w:rPr>
        <w:t xml:space="preserve">above 0 K, </w:t>
      </w:r>
      <w:ins w:id="61" w:author="Benjamin W. Beeler" w:date="2021-03-24T09:50:00Z">
        <w:r w:rsidR="00A01507">
          <w:rPr>
            <w:rFonts w:ascii="Times New Roman" w:eastAsia="Times New Roman" w:hAnsi="Times New Roman" w:cs="Times New Roman"/>
            <w:color w:val="4472C4" w:themeColor="accent1"/>
          </w:rPr>
          <w:t xml:space="preserve">the </w:t>
        </w:r>
      </w:ins>
      <w:r w:rsidR="000F0397">
        <w:rPr>
          <w:rFonts w:ascii="Times New Roman" w:eastAsia="Times New Roman" w:hAnsi="Times New Roman" w:cs="Times New Roman"/>
          <w:color w:val="4472C4" w:themeColor="accent1"/>
        </w:rPr>
        <w:t xml:space="preserve">gamma surface </w:t>
      </w:r>
      <w:ins w:id="62" w:author="Benjamin W. Beeler" w:date="2021-03-24T09:50:00Z">
        <w:r w:rsidR="00A01507">
          <w:rPr>
            <w:rFonts w:ascii="Times New Roman" w:eastAsia="Times New Roman" w:hAnsi="Times New Roman" w:cs="Times New Roman"/>
            <w:color w:val="4472C4" w:themeColor="accent1"/>
          </w:rPr>
          <w:t xml:space="preserve">method </w:t>
        </w:r>
      </w:ins>
      <w:r w:rsidR="000F0397">
        <w:rPr>
          <w:rFonts w:ascii="Times New Roman" w:eastAsia="Times New Roman" w:hAnsi="Times New Roman" w:cs="Times New Roman"/>
          <w:color w:val="4472C4" w:themeColor="accent1"/>
        </w:rPr>
        <w:t>does not always predict the ground state (</w:t>
      </w:r>
      <w:proofErr w:type="spellStart"/>
      <w:r w:rsidR="000F0397" w:rsidRPr="00AC038E">
        <w:rPr>
          <w:rFonts w:ascii="Times New Roman" w:eastAsia="Times New Roman" w:hAnsi="Times New Roman" w:cs="Times New Roman"/>
          <w:color w:val="4472C4" w:themeColor="accent1"/>
        </w:rPr>
        <w:t>Frolov</w:t>
      </w:r>
      <w:proofErr w:type="spellEnd"/>
      <w:r w:rsidR="000F0397" w:rsidRPr="00AC038E">
        <w:rPr>
          <w:rFonts w:ascii="Times New Roman" w:eastAsia="Times New Roman" w:hAnsi="Times New Roman" w:cs="Times New Roman"/>
          <w:color w:val="4472C4" w:themeColor="accent1"/>
        </w:rPr>
        <w:t xml:space="preserve"> </w:t>
      </w:r>
      <w:r w:rsidR="000F0397" w:rsidRPr="00AC038E">
        <w:rPr>
          <w:rFonts w:ascii="Times New Roman" w:eastAsia="Times New Roman" w:hAnsi="Times New Roman" w:cs="Times New Roman"/>
          <w:i/>
          <w:iCs/>
          <w:color w:val="4472C4" w:themeColor="accent1"/>
        </w:rPr>
        <w:t>et. al.</w:t>
      </w:r>
      <w:r w:rsidR="000F0397" w:rsidRPr="00AC038E">
        <w:rPr>
          <w:rFonts w:ascii="Times New Roman" w:eastAsia="Times New Roman" w:hAnsi="Times New Roman" w:cs="Times New Roman"/>
          <w:color w:val="4472C4" w:themeColor="accent1"/>
        </w:rPr>
        <w:t>2018</w:t>
      </w:r>
      <w:r w:rsidR="000F0397">
        <w:rPr>
          <w:rFonts w:ascii="Times New Roman" w:eastAsia="Times New Roman" w:hAnsi="Times New Roman" w:cs="Times New Roman"/>
          <w:color w:val="4472C4" w:themeColor="accent1"/>
        </w:rPr>
        <w:t xml:space="preserve">). </w:t>
      </w:r>
      <w:commentRangeStart w:id="63"/>
      <w:r w:rsidR="000F0397">
        <w:rPr>
          <w:rFonts w:ascii="Times New Roman" w:eastAsia="Times New Roman" w:hAnsi="Times New Roman" w:cs="Times New Roman"/>
          <w:color w:val="4472C4" w:themeColor="accent1"/>
        </w:rPr>
        <w:t xml:space="preserve">Period boundary </w:t>
      </w:r>
      <w:proofErr w:type="spellStart"/>
      <w:r w:rsidR="000F0397">
        <w:rPr>
          <w:rFonts w:ascii="Times New Roman" w:eastAsia="Times New Roman" w:hAnsi="Times New Roman" w:cs="Times New Roman"/>
          <w:color w:val="4472C4" w:themeColor="accent1"/>
        </w:rPr>
        <w:t>calcul</w:t>
      </w:r>
      <w:commentRangeEnd w:id="63"/>
      <w:proofErr w:type="spellEnd"/>
      <w:r w:rsidR="00A01507">
        <w:rPr>
          <w:rStyle w:val="CommentReference"/>
        </w:rPr>
        <w:commentReference w:id="63"/>
      </w:r>
    </w:p>
    <w:p w14:paraId="43E7A21F" w14:textId="2608B50B" w:rsidR="00D037C8" w:rsidRPr="00AC038E" w:rsidRDefault="000E724D" w:rsidP="00AC038E">
      <w:pPr>
        <w:numPr>
          <w:ilvl w:val="0"/>
          <w:numId w:val="1"/>
        </w:num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In order to validate the GB construction</w:t>
      </w:r>
      <w:r w:rsidR="007C058B" w:rsidRPr="00AC038E">
        <w:rPr>
          <w:rFonts w:ascii="Times New Roman" w:eastAsia="Times New Roman" w:hAnsi="Times New Roman" w:cs="Times New Roman"/>
          <w:color w:val="4472C4" w:themeColor="accent1"/>
        </w:rPr>
        <w:t>, a</w:t>
      </w:r>
      <w:ins w:id="64" w:author="Benjamin W. Beeler" w:date="2021-03-24T09:50:00Z">
        <w:r w:rsidR="00A01507">
          <w:rPr>
            <w:rFonts w:ascii="Times New Roman" w:eastAsia="Times New Roman" w:hAnsi="Times New Roman" w:cs="Times New Roman"/>
            <w:color w:val="4472C4" w:themeColor="accent1"/>
          </w:rPr>
          <w:t>nd</w:t>
        </w:r>
      </w:ins>
      <w:del w:id="65" w:author="Benjamin W. Beeler" w:date="2021-03-24T09:50:00Z">
        <w:r w:rsidR="007C058B" w:rsidRPr="00AC038E" w:rsidDel="00A01507">
          <w:rPr>
            <w:rFonts w:ascii="Times New Roman" w:eastAsia="Times New Roman" w:hAnsi="Times New Roman" w:cs="Times New Roman"/>
            <w:color w:val="4472C4" w:themeColor="accent1"/>
          </w:rPr>
          <w:delText>p</w:delText>
        </w:r>
      </w:del>
      <w:r w:rsidR="007C058B" w:rsidRPr="00AC038E">
        <w:rPr>
          <w:rFonts w:ascii="Times New Roman" w:eastAsia="Times New Roman" w:hAnsi="Times New Roman" w:cs="Times New Roman"/>
          <w:color w:val="4472C4" w:themeColor="accent1"/>
        </w:rPr>
        <w:t xml:space="preserve"> per the reviewer</w:t>
      </w:r>
      <w:r w:rsidR="00AC038E" w:rsidRPr="00AC038E">
        <w:rPr>
          <w:rFonts w:ascii="Times New Roman" w:eastAsia="Times New Roman" w:hAnsi="Times New Roman" w:cs="Times New Roman"/>
          <w:color w:val="4472C4" w:themeColor="accent1"/>
        </w:rPr>
        <w:t>’s</w:t>
      </w:r>
      <w:del w:id="66" w:author="Benjamin W. Beeler" w:date="2021-03-24T09:50:00Z">
        <w:r w:rsidR="00AC038E" w:rsidRPr="00AC038E" w:rsidDel="00A01507">
          <w:rPr>
            <w:rFonts w:ascii="Times New Roman" w:eastAsia="Times New Roman" w:hAnsi="Times New Roman" w:cs="Times New Roman"/>
            <w:color w:val="4472C4" w:themeColor="accent1"/>
          </w:rPr>
          <w:delText xml:space="preserve"> </w:delText>
        </w:r>
      </w:del>
      <w:r w:rsidR="007C058B" w:rsidRPr="00AC038E">
        <w:rPr>
          <w:rFonts w:ascii="Times New Roman" w:eastAsia="Times New Roman" w:hAnsi="Times New Roman" w:cs="Times New Roman"/>
          <w:color w:val="4472C4" w:themeColor="accent1"/>
        </w:rPr>
        <w:t xml:space="preserve"> suggestion</w:t>
      </w:r>
      <w:ins w:id="67" w:author="Benjamin W. Beeler" w:date="2021-03-24T09:50:00Z">
        <w:r w:rsidR="00A01507">
          <w:rPr>
            <w:rFonts w:ascii="Times New Roman" w:eastAsia="Times New Roman" w:hAnsi="Times New Roman" w:cs="Times New Roman"/>
            <w:color w:val="4472C4" w:themeColor="accent1"/>
          </w:rPr>
          <w:t>,</w:t>
        </w:r>
      </w:ins>
      <w:r w:rsidR="007C058B" w:rsidRPr="00AC038E">
        <w:rPr>
          <w:rFonts w:ascii="Times New Roman" w:eastAsia="Times New Roman" w:hAnsi="Times New Roman" w:cs="Times New Roman"/>
          <w:color w:val="4472C4" w:themeColor="accent1"/>
        </w:rPr>
        <w:t xml:space="preserve"> we have utilized another method (</w:t>
      </w:r>
      <w:proofErr w:type="spellStart"/>
      <w:r w:rsidR="007C058B" w:rsidRPr="00AC038E">
        <w:rPr>
          <w:rFonts w:ascii="Times New Roman" w:eastAsia="Times New Roman" w:hAnsi="Times New Roman" w:cs="Times New Roman"/>
          <w:color w:val="4472C4" w:themeColor="accent1"/>
        </w:rPr>
        <w:t>Frolov</w:t>
      </w:r>
      <w:proofErr w:type="spellEnd"/>
      <w:r w:rsidR="007C058B" w:rsidRPr="00AC038E">
        <w:rPr>
          <w:rFonts w:ascii="Times New Roman" w:eastAsia="Times New Roman" w:hAnsi="Times New Roman" w:cs="Times New Roman"/>
          <w:color w:val="4472C4" w:themeColor="accent1"/>
        </w:rPr>
        <w:t xml:space="preserve"> </w:t>
      </w:r>
      <w:r w:rsidR="007C058B" w:rsidRPr="00AC038E">
        <w:rPr>
          <w:rFonts w:ascii="Times New Roman" w:eastAsia="Times New Roman" w:hAnsi="Times New Roman" w:cs="Times New Roman"/>
          <w:i/>
          <w:iCs/>
          <w:color w:val="4472C4" w:themeColor="accent1"/>
        </w:rPr>
        <w:t>et. al.</w:t>
      </w:r>
      <w:r w:rsidR="00AC038E" w:rsidRPr="00AC038E">
        <w:rPr>
          <w:rFonts w:ascii="Times New Roman" w:eastAsia="Times New Roman" w:hAnsi="Times New Roman" w:cs="Times New Roman"/>
          <w:color w:val="4472C4" w:themeColor="accent1"/>
        </w:rPr>
        <w:t xml:space="preserve">2018, Zhu </w:t>
      </w:r>
      <w:r w:rsidR="00AC038E" w:rsidRPr="00AC038E">
        <w:rPr>
          <w:rFonts w:ascii="Times New Roman" w:eastAsia="Times New Roman" w:hAnsi="Times New Roman" w:cs="Times New Roman"/>
          <w:i/>
          <w:iCs/>
          <w:color w:val="4472C4" w:themeColor="accent1"/>
        </w:rPr>
        <w:t>et. al.</w:t>
      </w:r>
      <w:r w:rsidR="00AC038E" w:rsidRPr="00AC038E">
        <w:rPr>
          <w:rFonts w:ascii="Times New Roman" w:eastAsia="Times New Roman" w:hAnsi="Times New Roman" w:cs="Times New Roman"/>
          <w:color w:val="4472C4" w:themeColor="accent1"/>
        </w:rPr>
        <w:t xml:space="preserve"> 2018)</w:t>
      </w:r>
      <w:r w:rsidR="007C058B" w:rsidRPr="00AC038E">
        <w:rPr>
          <w:rFonts w:ascii="Times New Roman" w:eastAsia="Times New Roman" w:hAnsi="Times New Roman" w:cs="Times New Roman"/>
          <w:color w:val="4472C4" w:themeColor="accent1"/>
        </w:rPr>
        <w:t xml:space="preserve"> named as method 2</w:t>
      </w:r>
      <w:ins w:id="68" w:author="Benjamin W. Beeler" w:date="2021-03-24T09:51:00Z">
        <w:r w:rsidR="00A01507">
          <w:rPr>
            <w:rFonts w:ascii="Times New Roman" w:eastAsia="Times New Roman" w:hAnsi="Times New Roman" w:cs="Times New Roman"/>
            <w:color w:val="4472C4" w:themeColor="accent1"/>
          </w:rPr>
          <w:t>, for comparison</w:t>
        </w:r>
      </w:ins>
      <w:r w:rsidR="007C058B" w:rsidRPr="00AC038E">
        <w:rPr>
          <w:rFonts w:ascii="Times New Roman" w:eastAsia="Times New Roman" w:hAnsi="Times New Roman" w:cs="Times New Roman"/>
          <w:color w:val="4472C4" w:themeColor="accent1"/>
        </w:rPr>
        <w:t>. The method we have already utilized in our manuscript is named as method 1. Comparison in grain boundary energy between these two methods are shown in figure 1</w:t>
      </w:r>
      <w:r w:rsidR="00AC038E">
        <w:rPr>
          <w:rFonts w:ascii="Times New Roman" w:eastAsia="Times New Roman" w:hAnsi="Times New Roman" w:cs="Times New Roman"/>
          <w:color w:val="4472C4" w:themeColor="accent1"/>
        </w:rPr>
        <w:t xml:space="preserve">. The discrepancies in GB energy of normal STGBs between two methods are not significant (maximum by </w:t>
      </w:r>
      <w:r w:rsidR="000F0397">
        <w:rPr>
          <w:rFonts w:ascii="Times New Roman" w:eastAsia="Times New Roman" w:hAnsi="Times New Roman" w:cs="Times New Roman"/>
          <w:color w:val="4472C4" w:themeColor="accent1"/>
        </w:rPr>
        <w:t xml:space="preserve">10 </w:t>
      </w:r>
      <w:r w:rsidR="008526CD">
        <w:rPr>
          <w:rFonts w:ascii="Times New Roman" w:eastAsia="Times New Roman" w:hAnsi="Times New Roman" w:cs="Times New Roman"/>
          <w:color w:val="4472C4" w:themeColor="accent1"/>
        </w:rPr>
        <w:t>%</w:t>
      </w:r>
      <w:r w:rsidR="000F0397">
        <w:rPr>
          <w:rFonts w:ascii="Times New Roman" w:eastAsia="Times New Roman" w:hAnsi="Times New Roman" w:cs="Times New Roman"/>
          <w:color w:val="4472C4" w:themeColor="accent1"/>
        </w:rPr>
        <w:t>)</w:t>
      </w:r>
      <w:r w:rsidR="00AC038E">
        <w:rPr>
          <w:rFonts w:ascii="Times New Roman" w:eastAsia="Times New Roman" w:hAnsi="Times New Roman" w:cs="Times New Roman"/>
          <w:color w:val="4472C4" w:themeColor="accent1"/>
        </w:rPr>
        <w:t xml:space="preserve">. Moreover, GB energy of the </w:t>
      </w:r>
      <w:del w:id="69" w:author="Benjamin W. Beeler" w:date="2021-03-24T09:54:00Z">
        <w:r w:rsidR="00AC038E" w:rsidDel="000B0607">
          <w:rPr>
            <w:rFonts w:ascii="Times New Roman" w:eastAsia="Times New Roman" w:hAnsi="Times New Roman" w:cs="Times New Roman"/>
            <w:color w:val="4472C4" w:themeColor="accent1"/>
          </w:rPr>
          <w:delText>prefer</w:delText>
        </w:r>
      </w:del>
      <w:ins w:id="70" w:author="Benjamin W. Beeler" w:date="2021-03-24T09:54:00Z">
        <w:r w:rsidR="000B0607">
          <w:rPr>
            <w:rFonts w:ascii="Times New Roman" w:eastAsia="Times New Roman" w:hAnsi="Times New Roman" w:cs="Times New Roman"/>
            <w:color w:val="4472C4" w:themeColor="accent1"/>
          </w:rPr>
          <w:t>preferred</w:t>
        </w:r>
      </w:ins>
      <w:r w:rsidR="00AC038E">
        <w:rPr>
          <w:rFonts w:ascii="Times New Roman" w:eastAsia="Times New Roman" w:hAnsi="Times New Roman" w:cs="Times New Roman"/>
          <w:color w:val="4472C4" w:themeColor="accent1"/>
        </w:rPr>
        <w:t xml:space="preserve"> twin GB </w:t>
      </w:r>
      <w:r w:rsidR="000F0397">
        <w:rPr>
          <w:rFonts w:ascii="Times New Roman" w:eastAsia="Times New Roman" w:hAnsi="Times New Roman" w:cs="Times New Roman"/>
          <w:color w:val="4472C4" w:themeColor="accent1"/>
        </w:rPr>
        <w:t xml:space="preserve">shows a lower GB energy in method 1. </w:t>
      </w:r>
      <w:ins w:id="71" w:author="Benjamin W. Beeler" w:date="2021-03-24T09:54:00Z">
        <w:r w:rsidR="000B0607">
          <w:rPr>
            <w:rFonts w:ascii="Times New Roman" w:eastAsia="Times New Roman" w:hAnsi="Times New Roman" w:cs="Times New Roman"/>
            <w:color w:val="4472C4" w:themeColor="accent1"/>
          </w:rPr>
          <w:t>This evaluation has led us to</w:t>
        </w:r>
      </w:ins>
      <w:del w:id="72" w:author="Benjamin W. Beeler" w:date="2021-03-24T09:54:00Z">
        <w:r w:rsidR="00115766" w:rsidDel="000B0607">
          <w:rPr>
            <w:rFonts w:ascii="Times New Roman" w:eastAsia="Times New Roman" w:hAnsi="Times New Roman" w:cs="Times New Roman"/>
            <w:color w:val="4472C4" w:themeColor="accent1"/>
          </w:rPr>
          <w:delText xml:space="preserve">We have </w:delText>
        </w:r>
      </w:del>
      <w:ins w:id="73" w:author="Benjamin W. Beeler" w:date="2021-03-24T09:54:00Z">
        <w:r w:rsidR="000B0607">
          <w:rPr>
            <w:rFonts w:ascii="Times New Roman" w:eastAsia="Times New Roman" w:hAnsi="Times New Roman" w:cs="Times New Roman"/>
            <w:color w:val="4472C4" w:themeColor="accent1"/>
          </w:rPr>
          <w:t xml:space="preserve"> </w:t>
        </w:r>
      </w:ins>
      <w:r w:rsidR="00115766">
        <w:rPr>
          <w:rFonts w:ascii="Times New Roman" w:eastAsia="Times New Roman" w:hAnsi="Times New Roman" w:cs="Times New Roman"/>
          <w:color w:val="4472C4" w:themeColor="accent1"/>
        </w:rPr>
        <w:t>re</w:t>
      </w:r>
      <w:ins w:id="74" w:author="Benjamin W. Beeler" w:date="2021-03-24T09:54:00Z">
        <w:r w:rsidR="000B0607">
          <w:rPr>
            <w:rFonts w:ascii="Times New Roman" w:eastAsia="Times New Roman" w:hAnsi="Times New Roman" w:cs="Times New Roman"/>
            <w:color w:val="4472C4" w:themeColor="accent1"/>
          </w:rPr>
          <w:t>-</w:t>
        </w:r>
      </w:ins>
      <w:r w:rsidR="00115766">
        <w:rPr>
          <w:rFonts w:ascii="Times New Roman" w:eastAsia="Times New Roman" w:hAnsi="Times New Roman" w:cs="Times New Roman"/>
          <w:color w:val="4472C4" w:themeColor="accent1"/>
        </w:rPr>
        <w:t>review</w:t>
      </w:r>
      <w:del w:id="75" w:author="Benjamin W. Beeler" w:date="2021-03-24T09:54:00Z">
        <w:r w:rsidR="00115766" w:rsidDel="000B0607">
          <w:rPr>
            <w:rFonts w:ascii="Times New Roman" w:eastAsia="Times New Roman" w:hAnsi="Times New Roman" w:cs="Times New Roman"/>
            <w:color w:val="4472C4" w:themeColor="accent1"/>
          </w:rPr>
          <w:delText>ed</w:delText>
        </w:r>
      </w:del>
      <w:r w:rsidR="00115766">
        <w:rPr>
          <w:rFonts w:ascii="Times New Roman" w:eastAsia="Times New Roman" w:hAnsi="Times New Roman" w:cs="Times New Roman"/>
          <w:color w:val="4472C4" w:themeColor="accent1"/>
        </w:rPr>
        <w:t xml:space="preserve"> all of the GB and surfaces studied in the manuscript in order to verify</w:t>
      </w:r>
      <w:ins w:id="76" w:author="Benjamin W. Beeler" w:date="2021-03-24T09:55:00Z">
        <w:r w:rsidR="000B0607">
          <w:rPr>
            <w:rFonts w:ascii="Times New Roman" w:eastAsia="Times New Roman" w:hAnsi="Times New Roman" w:cs="Times New Roman"/>
            <w:color w:val="4472C4" w:themeColor="accent1"/>
          </w:rPr>
          <w:t xml:space="preserve"> the</w:t>
        </w:r>
      </w:ins>
      <w:r w:rsidR="00115766">
        <w:rPr>
          <w:rFonts w:ascii="Times New Roman" w:eastAsia="Times New Roman" w:hAnsi="Times New Roman" w:cs="Times New Roman"/>
          <w:color w:val="4472C4" w:themeColor="accent1"/>
        </w:rPr>
        <w:t xml:space="preserve"> </w:t>
      </w:r>
      <w:ins w:id="77" w:author="Benjamin W. Beeler" w:date="2021-03-24T09:55:00Z">
        <w:r w:rsidR="000B0607">
          <w:rPr>
            <w:rFonts w:ascii="Times New Roman" w:eastAsia="Times New Roman" w:hAnsi="Times New Roman" w:cs="Times New Roman"/>
            <w:color w:val="4472C4" w:themeColor="accent1"/>
          </w:rPr>
          <w:t>symmetry and periodicity of our generated GBs</w:t>
        </w:r>
      </w:ins>
      <w:del w:id="78" w:author="Benjamin W. Beeler" w:date="2021-03-24T09:55:00Z">
        <w:r w:rsidR="00115766" w:rsidDel="000B0607">
          <w:rPr>
            <w:rFonts w:ascii="Times New Roman" w:eastAsia="Times New Roman" w:hAnsi="Times New Roman" w:cs="Times New Roman"/>
            <w:color w:val="4472C4" w:themeColor="accent1"/>
          </w:rPr>
          <w:delText xml:space="preserve">periodic boundary condition is maintained within a supercell and constancy of RDF function is kept for all of the GB system throughout </w:delText>
        </w:r>
      </w:del>
      <w:del w:id="79" w:author="Benjamin W. Beeler" w:date="2021-03-24T09:51:00Z">
        <w:r w:rsidR="00325AB5" w:rsidDel="00A01507">
          <w:rPr>
            <w:rFonts w:ascii="Times New Roman" w:eastAsia="Times New Roman" w:hAnsi="Times New Roman" w:cs="Times New Roman"/>
            <w:color w:val="4472C4" w:themeColor="accent1"/>
          </w:rPr>
          <w:delText xml:space="preserve"> </w:delText>
        </w:r>
      </w:del>
      <w:del w:id="80" w:author="Benjamin W. Beeler" w:date="2021-03-24T09:55:00Z">
        <w:r w:rsidR="00115766" w:rsidDel="000B0607">
          <w:rPr>
            <w:rFonts w:ascii="Times New Roman" w:eastAsia="Times New Roman" w:hAnsi="Times New Roman" w:cs="Times New Roman"/>
            <w:color w:val="4472C4" w:themeColor="accent1"/>
          </w:rPr>
          <w:delText>the relaxation time (200 ps)</w:delText>
        </w:r>
      </w:del>
      <w:r w:rsidR="00115766">
        <w:rPr>
          <w:rFonts w:ascii="Times New Roman" w:eastAsia="Times New Roman" w:hAnsi="Times New Roman" w:cs="Times New Roman"/>
          <w:color w:val="4472C4" w:themeColor="accent1"/>
        </w:rPr>
        <w:t xml:space="preserve">. </w:t>
      </w:r>
      <w:r w:rsidR="002551BA">
        <w:rPr>
          <w:rFonts w:ascii="Times New Roman" w:eastAsia="Times New Roman" w:hAnsi="Times New Roman" w:cs="Times New Roman"/>
          <w:color w:val="4472C4" w:themeColor="accent1"/>
        </w:rPr>
        <w:t>Through this process, we have found four mistakes</w:t>
      </w:r>
      <w:ins w:id="81" w:author="Benjamin W. Beeler" w:date="2021-03-24T09:56:00Z">
        <w:r w:rsidR="000B0607">
          <w:rPr>
            <w:rFonts w:ascii="Times New Roman" w:eastAsia="Times New Roman" w:hAnsi="Times New Roman" w:cs="Times New Roman"/>
            <w:color w:val="4472C4" w:themeColor="accent1"/>
          </w:rPr>
          <w:t xml:space="preserve">, </w:t>
        </w:r>
      </w:ins>
      <w:del w:id="82" w:author="Benjamin W. Beeler" w:date="2021-03-24T09:56:00Z">
        <w:r w:rsidR="002551BA" w:rsidDel="000B0607">
          <w:rPr>
            <w:rFonts w:ascii="Times New Roman" w:eastAsia="Times New Roman" w:hAnsi="Times New Roman" w:cs="Times New Roman"/>
            <w:color w:val="4472C4" w:themeColor="accent1"/>
          </w:rPr>
          <w:delText xml:space="preserve"> </w:delText>
        </w:r>
      </w:del>
      <w:r w:rsidR="002551BA">
        <w:rPr>
          <w:rFonts w:ascii="Times New Roman" w:eastAsia="Times New Roman" w:hAnsi="Times New Roman" w:cs="Times New Roman"/>
          <w:color w:val="4472C4" w:themeColor="accent1"/>
        </w:rPr>
        <w:t xml:space="preserve">and </w:t>
      </w:r>
      <w:del w:id="83" w:author="Benjamin W. Beeler" w:date="2021-03-24T09:56:00Z">
        <w:r w:rsidR="002551BA" w:rsidDel="000B0607">
          <w:rPr>
            <w:rFonts w:ascii="Times New Roman" w:eastAsia="Times New Roman" w:hAnsi="Times New Roman" w:cs="Times New Roman"/>
            <w:color w:val="4472C4" w:themeColor="accent1"/>
          </w:rPr>
          <w:delText xml:space="preserve">updated </w:delText>
        </w:r>
      </w:del>
      <w:ins w:id="84" w:author="Benjamin W. Beeler" w:date="2021-03-24T09:56:00Z">
        <w:r w:rsidR="000B0607">
          <w:rPr>
            <w:rFonts w:ascii="Times New Roman" w:eastAsia="Times New Roman" w:hAnsi="Times New Roman" w:cs="Times New Roman"/>
            <w:color w:val="4472C4" w:themeColor="accent1"/>
          </w:rPr>
          <w:t>we have corrected such errors</w:t>
        </w:r>
      </w:ins>
      <w:del w:id="85" w:author="Benjamin W. Beeler" w:date="2021-03-24T09:56:00Z">
        <w:r w:rsidR="002551BA" w:rsidDel="000B0607">
          <w:rPr>
            <w:rFonts w:ascii="Times New Roman" w:eastAsia="Times New Roman" w:hAnsi="Times New Roman" w:cs="Times New Roman"/>
            <w:color w:val="4472C4" w:themeColor="accent1"/>
          </w:rPr>
          <w:delText>that</w:delText>
        </w:r>
      </w:del>
      <w:r w:rsidR="002551BA">
        <w:rPr>
          <w:rFonts w:ascii="Times New Roman" w:eastAsia="Times New Roman" w:hAnsi="Times New Roman" w:cs="Times New Roman"/>
          <w:color w:val="4472C4" w:themeColor="accent1"/>
        </w:rPr>
        <w:t xml:space="preserve"> in the manuscript. </w:t>
      </w:r>
      <w:ins w:id="86" w:author="Benjamin W. Beeler" w:date="2021-03-24T09:52:00Z">
        <w:r w:rsidR="00A01507">
          <w:rPr>
            <w:rFonts w:ascii="Times New Roman" w:eastAsia="Times New Roman" w:hAnsi="Times New Roman" w:cs="Times New Roman"/>
            <w:color w:val="4472C4" w:themeColor="accent1"/>
          </w:rPr>
          <w:t xml:space="preserve">This discussion has been included in the manuscript, and we feel </w:t>
        </w:r>
        <w:r w:rsidR="000B0607">
          <w:rPr>
            <w:rFonts w:ascii="Times New Roman" w:eastAsia="Times New Roman" w:hAnsi="Times New Roman" w:cs="Times New Roman"/>
            <w:color w:val="4472C4" w:themeColor="accent1"/>
          </w:rPr>
          <w:t>increases the credibility of this work. We thank again the reviewer for their suggestions.</w:t>
        </w:r>
      </w:ins>
    </w:p>
    <w:p w14:paraId="287D5E36" w14:textId="23AED0FE" w:rsidR="007C058B" w:rsidRDefault="007C058B" w:rsidP="00AC038E">
      <w:pPr>
        <w:spacing w:before="240" w:line="276" w:lineRule="auto"/>
        <w:ind w:left="360"/>
        <w:jc w:val="center"/>
        <w:rPr>
          <w:rFonts w:ascii="Times New Roman" w:eastAsia="Times New Roman" w:hAnsi="Times New Roman" w:cs="Times New Roman"/>
          <w:color w:val="4472C4" w:themeColor="accent1"/>
        </w:rPr>
      </w:pPr>
      <w:r w:rsidRPr="00AC038E">
        <w:rPr>
          <w:rFonts w:ascii="Times New Roman" w:hAnsi="Times New Roman" w:cs="Times New Roman"/>
          <w:noProof/>
        </w:rPr>
        <w:drawing>
          <wp:inline distT="0" distB="0" distL="0" distR="0" wp14:anchorId="44190A78" wp14:editId="705BB805">
            <wp:extent cx="3657600" cy="3657600"/>
            <wp:effectExtent l="0" t="0" r="0" b="0"/>
            <wp:docPr id="1" name="Chart 1">
              <a:extLst xmlns:a="http://schemas.openxmlformats.org/drawingml/2006/main">
                <a:ext uri="{FF2B5EF4-FFF2-40B4-BE49-F238E27FC236}">
                  <a16:creationId xmlns:a16="http://schemas.microsoft.com/office/drawing/2014/main" id="{4AA047C7-E6D2-460B-8971-C307D28EA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946822" w14:textId="61011461" w:rsidR="00AC038E" w:rsidRPr="00AC038E" w:rsidRDefault="00AC038E" w:rsidP="00AC038E">
      <w:pPr>
        <w:spacing w:before="240" w:line="276" w:lineRule="auto"/>
        <w:ind w:left="360"/>
        <w:jc w:val="cente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Figure 1: comparison in GB energy calculated by method 1 and method 2</w:t>
      </w:r>
    </w:p>
    <w:p w14:paraId="095F325F" w14:textId="0960030B"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2. </w:t>
      </w:r>
      <w:r w:rsidR="006B1187" w:rsidRPr="00AC038E">
        <w:rPr>
          <w:rFonts w:ascii="Times New Roman" w:eastAsia="Times New Roman" w:hAnsi="Times New Roman" w:cs="Times New Roman"/>
          <w:color w:val="000000" w:themeColor="text1"/>
          <w:shd w:val="clear" w:color="auto" w:fill="FFFFFF"/>
        </w:rPr>
        <w:t xml:space="preserve">The authors used the potential (ADP) developed in 2015. Are there some special reasons </w:t>
      </w:r>
      <w:r w:rsidR="006B1187" w:rsidRPr="00AC038E">
        <w:rPr>
          <w:rFonts w:ascii="Times New Roman" w:eastAsia="Times New Roman" w:hAnsi="Times New Roman" w:cs="Times New Roman"/>
          <w:color w:val="000000" w:themeColor="text1"/>
          <w:shd w:val="clear" w:color="auto" w:fill="FFFFFF"/>
        </w:rPr>
        <w:lastRenderedPageBreak/>
        <w:t xml:space="preserve">explaining why the authors did not use more recent version of this potential [S. </w:t>
      </w:r>
      <w:proofErr w:type="spellStart"/>
      <w:r w:rsidR="006B1187" w:rsidRPr="00AC038E">
        <w:rPr>
          <w:rFonts w:ascii="Times New Roman" w:eastAsia="Times New Roman" w:hAnsi="Times New Roman" w:cs="Times New Roman"/>
          <w:color w:val="000000" w:themeColor="text1"/>
          <w:shd w:val="clear" w:color="auto" w:fill="FFFFFF"/>
        </w:rPr>
        <w:t>Starikov</w:t>
      </w:r>
      <w:proofErr w:type="spellEnd"/>
      <w:r w:rsidR="006B1187" w:rsidRPr="00AC038E">
        <w:rPr>
          <w:rFonts w:ascii="Times New Roman" w:eastAsia="Times New Roman" w:hAnsi="Times New Roman" w:cs="Times New Roman"/>
          <w:color w:val="000000" w:themeColor="text1"/>
          <w:shd w:val="clear" w:color="auto" w:fill="FFFFFF"/>
        </w:rPr>
        <w:t xml:space="preserve">, L. </w:t>
      </w:r>
      <w:proofErr w:type="spellStart"/>
      <w:r w:rsidR="006B1187" w:rsidRPr="00AC038E">
        <w:rPr>
          <w:rFonts w:ascii="Times New Roman" w:eastAsia="Times New Roman" w:hAnsi="Times New Roman" w:cs="Times New Roman"/>
          <w:color w:val="000000" w:themeColor="text1"/>
          <w:shd w:val="clear" w:color="auto" w:fill="FFFFFF"/>
        </w:rPr>
        <w:t>Kolotova</w:t>
      </w:r>
      <w:proofErr w:type="spellEnd"/>
      <w:r w:rsidR="006B1187" w:rsidRPr="00AC038E">
        <w:rPr>
          <w:rFonts w:ascii="Times New Roman" w:eastAsia="Times New Roman" w:hAnsi="Times New Roman" w:cs="Times New Roman"/>
          <w:color w:val="000000" w:themeColor="text1"/>
          <w:shd w:val="clear" w:color="auto" w:fill="FFFFFF"/>
        </w:rPr>
        <w:t xml:space="preserve">, A. </w:t>
      </w:r>
      <w:proofErr w:type="spellStart"/>
      <w:r w:rsidR="006B1187" w:rsidRPr="00AC038E">
        <w:rPr>
          <w:rFonts w:ascii="Times New Roman" w:eastAsia="Times New Roman" w:hAnsi="Times New Roman" w:cs="Times New Roman"/>
          <w:color w:val="000000" w:themeColor="text1"/>
          <w:shd w:val="clear" w:color="auto" w:fill="FFFFFF"/>
        </w:rPr>
        <w:t>Kuksin</w:t>
      </w:r>
      <w:proofErr w:type="spellEnd"/>
      <w:r w:rsidR="006B1187" w:rsidRPr="00AC038E">
        <w:rPr>
          <w:rFonts w:ascii="Times New Roman" w:eastAsia="Times New Roman" w:hAnsi="Times New Roman" w:cs="Times New Roman"/>
          <w:color w:val="000000" w:themeColor="text1"/>
          <w:shd w:val="clear" w:color="auto" w:fill="FFFFFF"/>
        </w:rPr>
        <w:t xml:space="preserve"> et al. JNM (2018)]?</w:t>
      </w:r>
    </w:p>
    <w:p w14:paraId="67C711EE" w14:textId="77777777" w:rsidR="00C14FF9" w:rsidRPr="00AC038E" w:rsidRDefault="00C14FF9" w:rsidP="00AC038E">
      <w:pPr>
        <w:spacing w:line="276" w:lineRule="auto"/>
        <w:rPr>
          <w:rFonts w:ascii="Times New Roman" w:eastAsia="Times New Roman" w:hAnsi="Times New Roman" w:cs="Times New Roman"/>
          <w:color w:val="000000" w:themeColor="text1"/>
        </w:rPr>
      </w:pPr>
    </w:p>
    <w:p w14:paraId="23B3F0D9" w14:textId="4DD7B511" w:rsidR="006B1187" w:rsidRPr="00AC038E" w:rsidRDefault="006B1187" w:rsidP="00AC038E">
      <w:pPr>
        <w:spacing w:line="276" w:lineRule="auto"/>
        <w:rPr>
          <w:rFonts w:ascii="Times New Roman" w:eastAsia="Times New Roman" w:hAnsi="Times New Roman" w:cs="Times New Roman"/>
          <w:color w:val="4472C4" w:themeColor="accent1"/>
        </w:rPr>
      </w:pPr>
      <w:r w:rsidRPr="00AC038E">
        <w:rPr>
          <w:rFonts w:ascii="Times New Roman" w:eastAsia="Times New Roman" w:hAnsi="Times New Roman" w:cs="Times New Roman"/>
          <w:color w:val="4472C4" w:themeColor="accent1"/>
        </w:rPr>
        <w:t xml:space="preserve">Thank you for pointing out this. We have utilized the ADP developed in 2018 (S.  </w:t>
      </w:r>
      <w:proofErr w:type="spellStart"/>
      <w:r w:rsidRPr="00AC038E">
        <w:rPr>
          <w:rFonts w:ascii="Times New Roman" w:eastAsia="Times New Roman" w:hAnsi="Times New Roman" w:cs="Times New Roman"/>
          <w:color w:val="4472C4" w:themeColor="accent1"/>
        </w:rPr>
        <w:t>Starikov</w:t>
      </w:r>
      <w:proofErr w:type="spellEnd"/>
      <w:r w:rsidRPr="00AC038E">
        <w:rPr>
          <w:rFonts w:ascii="Times New Roman" w:eastAsia="Times New Roman" w:hAnsi="Times New Roman" w:cs="Times New Roman"/>
          <w:color w:val="4472C4" w:themeColor="accent1"/>
        </w:rPr>
        <w:t xml:space="preserve">, L.  </w:t>
      </w:r>
      <w:proofErr w:type="spellStart"/>
      <w:r w:rsidRPr="00AC038E">
        <w:rPr>
          <w:rFonts w:ascii="Times New Roman" w:eastAsia="Times New Roman" w:hAnsi="Times New Roman" w:cs="Times New Roman"/>
          <w:color w:val="4472C4" w:themeColor="accent1"/>
        </w:rPr>
        <w:t>Kolotova</w:t>
      </w:r>
      <w:proofErr w:type="spellEnd"/>
      <w:r w:rsidRPr="00AC038E">
        <w:rPr>
          <w:rFonts w:ascii="Times New Roman" w:eastAsia="Times New Roman" w:hAnsi="Times New Roman" w:cs="Times New Roman"/>
          <w:color w:val="4472C4" w:themeColor="accent1"/>
        </w:rPr>
        <w:t xml:space="preserve">, A.  </w:t>
      </w:r>
      <w:proofErr w:type="spellStart"/>
      <w:r w:rsidRPr="00AC038E">
        <w:rPr>
          <w:rFonts w:ascii="Times New Roman" w:eastAsia="Times New Roman" w:hAnsi="Times New Roman" w:cs="Times New Roman"/>
          <w:color w:val="4472C4" w:themeColor="accent1"/>
        </w:rPr>
        <w:t>Kuksin</w:t>
      </w:r>
      <w:proofErr w:type="spellEnd"/>
      <w:r w:rsidRPr="00AC038E">
        <w:rPr>
          <w:rFonts w:ascii="Times New Roman" w:eastAsia="Times New Roman" w:hAnsi="Times New Roman" w:cs="Times New Roman"/>
          <w:color w:val="4472C4" w:themeColor="accent1"/>
        </w:rPr>
        <w:t xml:space="preserve">, D.  Smirnova, V.  </w:t>
      </w:r>
      <w:proofErr w:type="spellStart"/>
      <w:r w:rsidRPr="00AC038E">
        <w:rPr>
          <w:rFonts w:ascii="Times New Roman" w:eastAsia="Times New Roman" w:hAnsi="Times New Roman" w:cs="Times New Roman"/>
          <w:color w:val="4472C4" w:themeColor="accent1"/>
        </w:rPr>
        <w:t>Tseplyaev</w:t>
      </w:r>
      <w:proofErr w:type="spellEnd"/>
      <w:r w:rsidRPr="00AC038E">
        <w:rPr>
          <w:rFonts w:ascii="Times New Roman" w:eastAsia="Times New Roman" w:hAnsi="Times New Roman" w:cs="Times New Roman"/>
          <w:color w:val="4472C4" w:themeColor="accent1"/>
        </w:rPr>
        <w:t>, Atomistic simulation of cubic and tetragonal phases of u-</w:t>
      </w:r>
      <w:proofErr w:type="spellStart"/>
      <w:r w:rsidRPr="00AC038E">
        <w:rPr>
          <w:rFonts w:ascii="Times New Roman" w:eastAsia="Times New Roman" w:hAnsi="Times New Roman" w:cs="Times New Roman"/>
          <w:color w:val="4472C4" w:themeColor="accent1"/>
        </w:rPr>
        <w:t>mo</w:t>
      </w:r>
      <w:proofErr w:type="spellEnd"/>
      <w:r w:rsidRPr="00AC038E">
        <w:rPr>
          <w:rFonts w:ascii="Times New Roman" w:eastAsia="Times New Roman" w:hAnsi="Times New Roman" w:cs="Times New Roman"/>
          <w:color w:val="4472C4" w:themeColor="accent1"/>
        </w:rPr>
        <w:t xml:space="preserve"> alloy:  Structure and thermodynamic properties, Journal of Nuclear Materials 499 (2018)). Unfortunately, we put the wrong reference and we apologize for that.</w:t>
      </w:r>
      <w:r w:rsidR="00B414BC" w:rsidRPr="00AC038E">
        <w:rPr>
          <w:rFonts w:ascii="Times New Roman" w:eastAsia="Times New Roman" w:hAnsi="Times New Roman" w:cs="Times New Roman"/>
          <w:color w:val="4472C4" w:themeColor="accent1"/>
        </w:rPr>
        <w:t xml:space="preserve"> </w:t>
      </w:r>
      <w:ins w:id="87" w:author="Benjamin W. Beeler" w:date="2021-03-24T09:53:00Z">
        <w:r w:rsidR="000B0607">
          <w:rPr>
            <w:rFonts w:ascii="Times New Roman" w:eastAsia="Times New Roman" w:hAnsi="Times New Roman" w:cs="Times New Roman"/>
            <w:color w:val="4472C4" w:themeColor="accent1"/>
          </w:rPr>
          <w:t>This has been updated.</w:t>
        </w:r>
      </w:ins>
    </w:p>
    <w:p w14:paraId="09B75A6E" w14:textId="5CFF2F91" w:rsidR="00C14FF9" w:rsidRPr="00AC038E" w:rsidRDefault="00367D57" w:rsidP="00AC038E">
      <w:pPr>
        <w:spacing w:line="276" w:lineRule="auto"/>
        <w:rPr>
          <w:rFonts w:ascii="Times New Roman" w:eastAsia="Times New Roman" w:hAnsi="Times New Roman" w:cs="Times New Roman"/>
          <w:color w:val="000000" w:themeColor="text1"/>
          <w:shd w:val="clear" w:color="auto" w:fill="FFFFFF"/>
        </w:rPr>
      </w:pPr>
      <w:r w:rsidRPr="00AC038E">
        <w:rPr>
          <w:rFonts w:ascii="Times New Roman" w:eastAsia="Times New Roman" w:hAnsi="Times New Roman" w:cs="Times New Roman"/>
          <w:color w:val="000000" w:themeColor="text1"/>
        </w:rPr>
        <w:br/>
      </w:r>
      <w:r w:rsidRPr="00AC038E">
        <w:rPr>
          <w:rFonts w:ascii="Times New Roman" w:eastAsia="Times New Roman" w:hAnsi="Times New Roman" w:cs="Times New Roman"/>
          <w:color w:val="000000" w:themeColor="text1"/>
          <w:shd w:val="clear" w:color="auto" w:fill="FFFFFF"/>
        </w:rPr>
        <w:t xml:space="preserve">3. </w:t>
      </w:r>
      <w:r w:rsidR="006B1187" w:rsidRPr="00AC038E">
        <w:rPr>
          <w:rFonts w:ascii="Times New Roman" w:eastAsia="Times New Roman" w:hAnsi="Times New Roman" w:cs="Times New Roman"/>
          <w:color w:val="000000" w:themeColor="text1"/>
          <w:shd w:val="clear" w:color="auto" w:fill="FFFFFF"/>
        </w:rPr>
        <w:t>It would be interesting to add more detailed discussion about twins. There are several experimental works about twinning in alpha-uranium [18-20]. The authors only mentioned these works in the Introduction without detailed comparison with the simulation results in the main part of the work. I guess such comparison may add value to this work.</w:t>
      </w:r>
    </w:p>
    <w:p w14:paraId="6EAED0A2" w14:textId="4386C020" w:rsidR="00C14FF9" w:rsidRPr="00AC038E" w:rsidRDefault="00C14FF9" w:rsidP="00AC038E">
      <w:pPr>
        <w:spacing w:line="276" w:lineRule="auto"/>
        <w:rPr>
          <w:rFonts w:ascii="Times New Roman" w:eastAsia="Times New Roman" w:hAnsi="Times New Roman" w:cs="Times New Roman"/>
          <w:color w:val="000000" w:themeColor="text1"/>
        </w:rPr>
      </w:pPr>
    </w:p>
    <w:p w14:paraId="6C8065E4" w14:textId="674A2F68" w:rsidR="00367D57" w:rsidRPr="00AC038E" w:rsidRDefault="006B1187" w:rsidP="00AC038E">
      <w:pPr>
        <w:spacing w:line="276" w:lineRule="auto"/>
        <w:rPr>
          <w:rFonts w:ascii="Times New Roman" w:eastAsia="Times New Roman" w:hAnsi="Times New Roman" w:cs="Times New Roman"/>
          <w:color w:val="FF0000"/>
        </w:rPr>
      </w:pPr>
      <w:r w:rsidRPr="00AC038E">
        <w:rPr>
          <w:rFonts w:ascii="Times New Roman" w:eastAsia="Times New Roman" w:hAnsi="Times New Roman" w:cs="Times New Roman"/>
          <w:color w:val="4472C4" w:themeColor="accent1"/>
        </w:rPr>
        <w:t>Thank you for your valuable feedback. Unfortunately, the GBs we have studied here, do not describe the experimentally observed twins. Hence, we could only provide a</w:t>
      </w:r>
      <w:ins w:id="88" w:author="Benjamin W. Beeler" w:date="2021-03-24T09:53:00Z">
        <w:r w:rsidR="000B0607">
          <w:rPr>
            <w:rFonts w:ascii="Times New Roman" w:eastAsia="Times New Roman" w:hAnsi="Times New Roman" w:cs="Times New Roman"/>
            <w:color w:val="4472C4" w:themeColor="accent1"/>
          </w:rPr>
          <w:t>n</w:t>
        </w:r>
      </w:ins>
      <w:r w:rsidRPr="00AC038E">
        <w:rPr>
          <w:rFonts w:ascii="Times New Roman" w:eastAsia="Times New Roman" w:hAnsi="Times New Roman" w:cs="Times New Roman"/>
          <w:color w:val="4472C4" w:themeColor="accent1"/>
        </w:rPr>
        <w:t xml:space="preserve"> insight on some new probable twins, rather than an explicit comparison. </w:t>
      </w:r>
      <w:commentRangeStart w:id="89"/>
      <w:r w:rsidRPr="00AC038E">
        <w:rPr>
          <w:rFonts w:ascii="Times New Roman" w:eastAsia="Times New Roman" w:hAnsi="Times New Roman" w:cs="Times New Roman"/>
          <w:color w:val="4472C4" w:themeColor="accent1"/>
        </w:rPr>
        <w:t xml:space="preserve">But we will study additional temperature effect on those twins (observed from the current work). </w:t>
      </w:r>
      <w:commentRangeEnd w:id="89"/>
      <w:r w:rsidR="000B0607">
        <w:rPr>
          <w:rStyle w:val="CommentReference"/>
        </w:rPr>
        <w:commentReference w:id="89"/>
      </w:r>
      <w:r w:rsidR="00367D57" w:rsidRPr="00AC038E">
        <w:rPr>
          <w:rFonts w:ascii="Times New Roman" w:eastAsia="Times New Roman" w:hAnsi="Times New Roman" w:cs="Times New Roman"/>
          <w:color w:val="000000" w:themeColor="text1"/>
        </w:rPr>
        <w:br/>
      </w:r>
      <w:r w:rsidR="00367D57" w:rsidRPr="00AC038E">
        <w:rPr>
          <w:rFonts w:ascii="Times New Roman" w:eastAsia="Times New Roman" w:hAnsi="Times New Roman" w:cs="Times New Roman"/>
          <w:color w:val="000000" w:themeColor="text1"/>
        </w:rPr>
        <w:br/>
      </w:r>
      <w:r w:rsidR="00367D57" w:rsidRPr="00AC038E">
        <w:rPr>
          <w:rFonts w:ascii="Times New Roman" w:eastAsia="Times New Roman" w:hAnsi="Times New Roman" w:cs="Times New Roman"/>
          <w:color w:val="000000" w:themeColor="text1"/>
          <w:shd w:val="clear" w:color="auto" w:fill="FFFFFF"/>
        </w:rPr>
        <w:t>References:</w:t>
      </w:r>
      <w:r w:rsidR="00367D57" w:rsidRPr="00AC038E">
        <w:rPr>
          <w:rFonts w:ascii="Times New Roman" w:eastAsia="Times New Roman" w:hAnsi="Times New Roman" w:cs="Times New Roman"/>
          <w:color w:val="000000" w:themeColor="text1"/>
        </w:rPr>
        <w:br/>
      </w:r>
    </w:p>
    <w:p w14:paraId="400E96D5" w14:textId="7628B6C7" w:rsidR="008A2589" w:rsidRPr="00AC038E" w:rsidRDefault="00AC038E" w:rsidP="00AC038E">
      <w:pPr>
        <w:pStyle w:val="ListParagraph"/>
        <w:numPr>
          <w:ilvl w:val="0"/>
          <w:numId w:val="4"/>
        </w:numPr>
        <w:spacing w:line="276" w:lineRule="auto"/>
        <w:rPr>
          <w:rFonts w:ascii="Times New Roman" w:hAnsi="Times New Roman" w:cs="Times New Roman"/>
          <w:color w:val="000000" w:themeColor="text1"/>
        </w:rPr>
      </w:pPr>
      <w:commentRangeStart w:id="90"/>
      <w:r w:rsidRPr="00AC038E">
        <w:rPr>
          <w:rFonts w:ascii="Times New Roman" w:hAnsi="Times New Roman" w:cs="Times New Roman"/>
          <w:color w:val="231F20"/>
          <w:lang w:bidi="bn-BD"/>
        </w:rPr>
        <w:t>Nanoscale, 2018, 10, 8253</w:t>
      </w:r>
      <w:commentRangeEnd w:id="90"/>
      <w:r w:rsidR="00895488">
        <w:rPr>
          <w:rStyle w:val="CommentReference"/>
        </w:rPr>
        <w:commentReference w:id="90"/>
      </w:r>
    </w:p>
    <w:p w14:paraId="12F8F777" w14:textId="2652E99D" w:rsidR="00AC038E" w:rsidRPr="00AC038E" w:rsidRDefault="00AC038E" w:rsidP="00AC038E">
      <w:pPr>
        <w:pStyle w:val="ListParagraph"/>
        <w:numPr>
          <w:ilvl w:val="0"/>
          <w:numId w:val="4"/>
        </w:numPr>
        <w:spacing w:line="276" w:lineRule="auto"/>
        <w:rPr>
          <w:rFonts w:ascii="Times New Roman" w:hAnsi="Times New Roman" w:cs="Times New Roman"/>
          <w:color w:val="000000" w:themeColor="text1"/>
        </w:rPr>
      </w:pPr>
      <w:r w:rsidRPr="00AC038E">
        <w:rPr>
          <w:rFonts w:ascii="Times New Roman" w:hAnsi="Times New Roman" w:cs="Times New Roman"/>
          <w:color w:val="222222"/>
          <w:shd w:val="clear" w:color="auto" w:fill="FFFFFF"/>
        </w:rPr>
        <w:t xml:space="preserve">Zhu, Q., </w:t>
      </w:r>
      <w:proofErr w:type="spellStart"/>
      <w:r w:rsidRPr="00AC038E">
        <w:rPr>
          <w:rFonts w:ascii="Times New Roman" w:hAnsi="Times New Roman" w:cs="Times New Roman"/>
          <w:color w:val="222222"/>
          <w:shd w:val="clear" w:color="auto" w:fill="FFFFFF"/>
        </w:rPr>
        <w:t>Samanta</w:t>
      </w:r>
      <w:proofErr w:type="spellEnd"/>
      <w:r w:rsidRPr="00AC038E">
        <w:rPr>
          <w:rFonts w:ascii="Times New Roman" w:hAnsi="Times New Roman" w:cs="Times New Roman"/>
          <w:color w:val="222222"/>
          <w:shd w:val="clear" w:color="auto" w:fill="FFFFFF"/>
        </w:rPr>
        <w:t>, A., Li, B. </w:t>
      </w:r>
      <w:r w:rsidRPr="00AC038E">
        <w:rPr>
          <w:rFonts w:ascii="Times New Roman" w:hAnsi="Times New Roman" w:cs="Times New Roman"/>
          <w:i/>
          <w:iCs/>
          <w:color w:val="222222"/>
          <w:shd w:val="clear" w:color="auto" w:fill="FFFFFF"/>
        </w:rPr>
        <w:t>et al.</w:t>
      </w:r>
      <w:r w:rsidRPr="00AC038E">
        <w:rPr>
          <w:rFonts w:ascii="Times New Roman" w:hAnsi="Times New Roman" w:cs="Times New Roman"/>
          <w:color w:val="222222"/>
          <w:shd w:val="clear" w:color="auto" w:fill="FFFFFF"/>
        </w:rPr>
        <w:t> Predicting phase behavior of grain boundaries with evolutionary search and machine learning. </w:t>
      </w:r>
      <w:r w:rsidRPr="00AC038E">
        <w:rPr>
          <w:rFonts w:ascii="Times New Roman" w:hAnsi="Times New Roman" w:cs="Times New Roman"/>
          <w:i/>
          <w:iCs/>
          <w:color w:val="222222"/>
          <w:shd w:val="clear" w:color="auto" w:fill="FFFFFF"/>
        </w:rPr>
        <w:t xml:space="preserve">Nat </w:t>
      </w:r>
      <w:proofErr w:type="spellStart"/>
      <w:r w:rsidRPr="00AC038E">
        <w:rPr>
          <w:rFonts w:ascii="Times New Roman" w:hAnsi="Times New Roman" w:cs="Times New Roman"/>
          <w:i/>
          <w:iCs/>
          <w:color w:val="222222"/>
          <w:shd w:val="clear" w:color="auto" w:fill="FFFFFF"/>
        </w:rPr>
        <w:t>Commun</w:t>
      </w:r>
      <w:proofErr w:type="spellEnd"/>
      <w:r w:rsidRPr="00AC038E">
        <w:rPr>
          <w:rFonts w:ascii="Times New Roman" w:hAnsi="Times New Roman" w:cs="Times New Roman"/>
          <w:color w:val="222222"/>
          <w:shd w:val="clear" w:color="auto" w:fill="FFFFFF"/>
        </w:rPr>
        <w:t> </w:t>
      </w:r>
      <w:r w:rsidRPr="00AC038E">
        <w:rPr>
          <w:rFonts w:ascii="Times New Roman" w:hAnsi="Times New Roman" w:cs="Times New Roman"/>
          <w:b/>
          <w:bCs/>
          <w:color w:val="222222"/>
          <w:shd w:val="clear" w:color="auto" w:fill="FFFFFF"/>
        </w:rPr>
        <w:t>9, </w:t>
      </w:r>
      <w:r w:rsidRPr="00AC038E">
        <w:rPr>
          <w:rFonts w:ascii="Times New Roman" w:hAnsi="Times New Roman" w:cs="Times New Roman"/>
          <w:color w:val="222222"/>
          <w:shd w:val="clear" w:color="auto" w:fill="FFFFFF"/>
        </w:rPr>
        <w:t>467 (2018). https://doi.org/10.1038/s41467-018-02937-2</w:t>
      </w:r>
    </w:p>
    <w:sectPr w:rsidR="00AC038E" w:rsidRPr="00AC038E" w:rsidSect="009643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Benjamin W. Beeler" w:date="2021-03-24T09:58:00Z" w:initials="BWB">
    <w:p w14:paraId="41EDD343" w14:textId="62E9B511" w:rsidR="00B86D84" w:rsidRDefault="00B86D84">
      <w:pPr>
        <w:pStyle w:val="CommentText"/>
      </w:pPr>
      <w:r>
        <w:rPr>
          <w:rStyle w:val="CommentReference"/>
        </w:rPr>
        <w:annotationRef/>
      </w:r>
      <w:r>
        <w:t>Please add</w:t>
      </w:r>
    </w:p>
  </w:comment>
  <w:comment w:id="53" w:author="Benjamin W. Beeler" w:date="2021-03-24T09:47:00Z" w:initials="BWB">
    <w:p w14:paraId="55F3A236" w14:textId="2C8E6EA2" w:rsidR="00A01507" w:rsidRDefault="00A01507">
      <w:pPr>
        <w:pStyle w:val="CommentText"/>
      </w:pPr>
      <w:r>
        <w:rPr>
          <w:rStyle w:val="CommentReference"/>
        </w:rPr>
        <w:annotationRef/>
      </w:r>
      <w:r>
        <w:t>How was this updated? I think it might be worth it to expand Fig 2 into Fig 2 a, b, c, and have three images, each with a different type, and outlining the unit cell. I think this is what the reviewer was asking for.</w:t>
      </w:r>
    </w:p>
  </w:comment>
  <w:comment w:id="63" w:author="Benjamin W. Beeler" w:date="2021-03-24T09:50:00Z" w:initials="BWB">
    <w:p w14:paraId="4EAE1DA4" w14:textId="50ABA260" w:rsidR="00A01507" w:rsidRDefault="00A01507">
      <w:pPr>
        <w:pStyle w:val="CommentText"/>
      </w:pPr>
      <w:r>
        <w:rPr>
          <w:rStyle w:val="CommentReference"/>
        </w:rPr>
        <w:annotationRef/>
      </w:r>
      <w:r>
        <w:t>You wanted to say more?</w:t>
      </w:r>
    </w:p>
  </w:comment>
  <w:comment w:id="89" w:author="Benjamin W. Beeler" w:date="2021-03-24T09:53:00Z" w:initials="BWB">
    <w:p w14:paraId="240987A4" w14:textId="69B5748D" w:rsidR="000B0607" w:rsidRDefault="000B0607">
      <w:pPr>
        <w:pStyle w:val="CommentText"/>
      </w:pPr>
      <w:r>
        <w:rPr>
          <w:rStyle w:val="CommentReference"/>
        </w:rPr>
        <w:annotationRef/>
      </w:r>
      <w:r>
        <w:t>I didn’t quite understand this…</w:t>
      </w:r>
    </w:p>
  </w:comment>
  <w:comment w:id="90" w:author="Benjamin W. Beeler" w:date="2021-03-24T09:56:00Z" w:initials="BWB">
    <w:p w14:paraId="22238F4E" w14:textId="463A5018" w:rsidR="00895488" w:rsidRDefault="00895488">
      <w:pPr>
        <w:pStyle w:val="CommentText"/>
      </w:pPr>
      <w:r>
        <w:rPr>
          <w:rStyle w:val="CommentReference"/>
        </w:rPr>
        <w:annotationRef/>
      </w:r>
      <w:r>
        <w:t>What kind of a reference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EDD343" w15:done="0"/>
  <w15:commentEx w15:paraId="55F3A236" w15:done="0"/>
  <w15:commentEx w15:paraId="4EAE1DA4" w15:done="0"/>
  <w15:commentEx w15:paraId="240987A4" w15:done="0"/>
  <w15:commentEx w15:paraId="22238F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6020" w16cex:dateUtc="2021-02-02T10:22:00Z"/>
  <w16cex:commentExtensible w16cex:durableId="23C66E10" w16cex:dateUtc="2021-02-04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EDD343" w16cid:durableId="24058BD0"/>
  <w16cid:commentId w16cid:paraId="55F3A236" w16cid:durableId="24058924"/>
  <w16cid:commentId w16cid:paraId="4EAE1DA4" w16cid:durableId="240589DF"/>
  <w16cid:commentId w16cid:paraId="240987A4" w16cid:durableId="24058AAF"/>
  <w16cid:commentId w16cid:paraId="22238F4E" w16cid:durableId="24058B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54E28"/>
    <w:multiLevelType w:val="hybridMultilevel"/>
    <w:tmpl w:val="BE1AA31A"/>
    <w:lvl w:ilvl="0" w:tplc="7068B538">
      <w:start w:val="1"/>
      <w:numFmt w:val="decimal"/>
      <w:lvlText w:val="%1)"/>
      <w:lvlJc w:val="left"/>
      <w:pPr>
        <w:ind w:left="720" w:hanging="360"/>
      </w:pPr>
      <w:rPr>
        <w:rFonts w:hint="default"/>
        <w:color w:val="000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D61AD"/>
    <w:multiLevelType w:val="hybridMultilevel"/>
    <w:tmpl w:val="C24A472E"/>
    <w:lvl w:ilvl="0" w:tplc="4B463084">
      <w:start w:val="1"/>
      <w:numFmt w:val="decimal"/>
      <w:lvlText w:val="%1)"/>
      <w:lvlJc w:val="left"/>
      <w:pPr>
        <w:ind w:left="720" w:hanging="360"/>
      </w:pPr>
      <w:rPr>
        <w:rFonts w:hint="default"/>
        <w:color w:val="000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D1510"/>
    <w:multiLevelType w:val="hybridMultilevel"/>
    <w:tmpl w:val="CF98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738A9"/>
    <w:multiLevelType w:val="hybridMultilevel"/>
    <w:tmpl w:val="22B84E0A"/>
    <w:lvl w:ilvl="0" w:tplc="FD6C9F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W. Beeler">
    <w15:presenceInfo w15:providerId="AD" w15:userId="S::benjamin.beeler@inl.gov::3c6aace1-7ab7-4fe7-aadb-aa5a21dcc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57"/>
    <w:rsid w:val="00014659"/>
    <w:rsid w:val="00020420"/>
    <w:rsid w:val="000943FB"/>
    <w:rsid w:val="000B0607"/>
    <w:rsid w:val="000E724D"/>
    <w:rsid w:val="000F0397"/>
    <w:rsid w:val="00115766"/>
    <w:rsid w:val="001A37AC"/>
    <w:rsid w:val="002135D3"/>
    <w:rsid w:val="00227D86"/>
    <w:rsid w:val="00236DFF"/>
    <w:rsid w:val="002551BA"/>
    <w:rsid w:val="0029505F"/>
    <w:rsid w:val="002E4354"/>
    <w:rsid w:val="00325AB5"/>
    <w:rsid w:val="0035628E"/>
    <w:rsid w:val="003578B1"/>
    <w:rsid w:val="00367D57"/>
    <w:rsid w:val="003A42C0"/>
    <w:rsid w:val="003C77EB"/>
    <w:rsid w:val="00422350"/>
    <w:rsid w:val="004346BA"/>
    <w:rsid w:val="00436A3A"/>
    <w:rsid w:val="004374B8"/>
    <w:rsid w:val="00444B71"/>
    <w:rsid w:val="00463039"/>
    <w:rsid w:val="005132A4"/>
    <w:rsid w:val="00593A9A"/>
    <w:rsid w:val="005F14B5"/>
    <w:rsid w:val="006026B1"/>
    <w:rsid w:val="00654BC2"/>
    <w:rsid w:val="00664FC2"/>
    <w:rsid w:val="006944BC"/>
    <w:rsid w:val="006B1187"/>
    <w:rsid w:val="006B465C"/>
    <w:rsid w:val="006C402A"/>
    <w:rsid w:val="006F1407"/>
    <w:rsid w:val="007266E1"/>
    <w:rsid w:val="00732AE0"/>
    <w:rsid w:val="00765EBF"/>
    <w:rsid w:val="00796B10"/>
    <w:rsid w:val="007A65C6"/>
    <w:rsid w:val="007B135A"/>
    <w:rsid w:val="007C058B"/>
    <w:rsid w:val="007D590A"/>
    <w:rsid w:val="00812091"/>
    <w:rsid w:val="00822470"/>
    <w:rsid w:val="00846719"/>
    <w:rsid w:val="008526CD"/>
    <w:rsid w:val="00857CD4"/>
    <w:rsid w:val="00895488"/>
    <w:rsid w:val="008D4874"/>
    <w:rsid w:val="008D5BE1"/>
    <w:rsid w:val="008E1ABC"/>
    <w:rsid w:val="008E6EC1"/>
    <w:rsid w:val="009112AE"/>
    <w:rsid w:val="009643B9"/>
    <w:rsid w:val="009B4207"/>
    <w:rsid w:val="00A01507"/>
    <w:rsid w:val="00A534F2"/>
    <w:rsid w:val="00A70F18"/>
    <w:rsid w:val="00A741C8"/>
    <w:rsid w:val="00AA25AE"/>
    <w:rsid w:val="00AC038E"/>
    <w:rsid w:val="00AE2A4E"/>
    <w:rsid w:val="00B24946"/>
    <w:rsid w:val="00B31E46"/>
    <w:rsid w:val="00B414BC"/>
    <w:rsid w:val="00B42268"/>
    <w:rsid w:val="00B86D84"/>
    <w:rsid w:val="00BC5BF8"/>
    <w:rsid w:val="00BD2E5E"/>
    <w:rsid w:val="00C14FF9"/>
    <w:rsid w:val="00CC2889"/>
    <w:rsid w:val="00D037C8"/>
    <w:rsid w:val="00D21C6D"/>
    <w:rsid w:val="00D631BD"/>
    <w:rsid w:val="00D66EDB"/>
    <w:rsid w:val="00D67A7E"/>
    <w:rsid w:val="00E43EE6"/>
    <w:rsid w:val="00F53FD2"/>
    <w:rsid w:val="00F9189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7A65"/>
  <w15:chartTrackingRefBased/>
  <w15:docId w15:val="{829C56BE-AE8C-4748-AF52-77D6380F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4BC2"/>
    <w:rPr>
      <w:sz w:val="16"/>
      <w:szCs w:val="16"/>
    </w:rPr>
  </w:style>
  <w:style w:type="paragraph" w:styleId="CommentText">
    <w:name w:val="annotation text"/>
    <w:basedOn w:val="Normal"/>
    <w:link w:val="CommentTextChar"/>
    <w:uiPriority w:val="99"/>
    <w:semiHidden/>
    <w:unhideWhenUsed/>
    <w:rsid w:val="00654BC2"/>
    <w:rPr>
      <w:sz w:val="20"/>
      <w:szCs w:val="20"/>
    </w:rPr>
  </w:style>
  <w:style w:type="character" w:customStyle="1" w:styleId="CommentTextChar">
    <w:name w:val="Comment Text Char"/>
    <w:basedOn w:val="DefaultParagraphFont"/>
    <w:link w:val="CommentText"/>
    <w:uiPriority w:val="99"/>
    <w:semiHidden/>
    <w:rsid w:val="00654BC2"/>
    <w:rPr>
      <w:sz w:val="20"/>
      <w:szCs w:val="20"/>
    </w:rPr>
  </w:style>
  <w:style w:type="paragraph" w:styleId="CommentSubject">
    <w:name w:val="annotation subject"/>
    <w:basedOn w:val="CommentText"/>
    <w:next w:val="CommentText"/>
    <w:link w:val="CommentSubjectChar"/>
    <w:uiPriority w:val="99"/>
    <w:semiHidden/>
    <w:unhideWhenUsed/>
    <w:rsid w:val="00654BC2"/>
    <w:rPr>
      <w:b/>
      <w:bCs/>
    </w:rPr>
  </w:style>
  <w:style w:type="character" w:customStyle="1" w:styleId="CommentSubjectChar">
    <w:name w:val="Comment Subject Char"/>
    <w:basedOn w:val="CommentTextChar"/>
    <w:link w:val="CommentSubject"/>
    <w:uiPriority w:val="99"/>
    <w:semiHidden/>
    <w:rsid w:val="00654BC2"/>
    <w:rPr>
      <w:b/>
      <w:bCs/>
      <w:sz w:val="20"/>
      <w:szCs w:val="20"/>
    </w:rPr>
  </w:style>
  <w:style w:type="paragraph" w:styleId="BalloonText">
    <w:name w:val="Balloon Text"/>
    <w:basedOn w:val="Normal"/>
    <w:link w:val="BalloonTextChar"/>
    <w:uiPriority w:val="99"/>
    <w:semiHidden/>
    <w:unhideWhenUsed/>
    <w:rsid w:val="00654B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4BC2"/>
    <w:rPr>
      <w:rFonts w:ascii="Times New Roman" w:hAnsi="Times New Roman" w:cs="Times New Roman"/>
      <w:sz w:val="18"/>
      <w:szCs w:val="18"/>
    </w:rPr>
  </w:style>
  <w:style w:type="table" w:styleId="TableGrid">
    <w:name w:val="Table Grid"/>
    <w:basedOn w:val="TableNormal"/>
    <w:uiPriority w:val="39"/>
    <w:rsid w:val="00AE2A4E"/>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187"/>
    <w:pPr>
      <w:ind w:left="720"/>
      <w:contextualSpacing/>
    </w:pPr>
  </w:style>
  <w:style w:type="paragraph" w:styleId="Revision">
    <w:name w:val="Revision"/>
    <w:hidden/>
    <w:uiPriority w:val="99"/>
    <w:semiHidden/>
    <w:rsid w:val="002E4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078">
      <w:bodyDiv w:val="1"/>
      <w:marLeft w:val="0"/>
      <w:marRight w:val="0"/>
      <w:marTop w:val="0"/>
      <w:marBottom w:val="0"/>
      <w:divBdr>
        <w:top w:val="none" w:sz="0" w:space="0" w:color="auto"/>
        <w:left w:val="none" w:sz="0" w:space="0" w:color="auto"/>
        <w:bottom w:val="none" w:sz="0" w:space="0" w:color="auto"/>
        <w:right w:val="none" w:sz="0" w:space="0" w:color="auto"/>
      </w:divBdr>
    </w:div>
    <w:div w:id="175586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8/08/relationships/commentsExtensible" Target="commentsExtensi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oitncsu-my.sharepoint.com/personal/kmahbub_ncsu_edu/Documents/graphs/500k_mypc_only%20surface%20metho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1"/>
          <c:tx>
            <c:v>1:01</c:v>
          </c:tx>
          <c:spPr>
            <a:ln w="12700" cap="rnd">
              <a:solidFill>
                <a:schemeClr val="tx1"/>
              </a:solidFill>
              <a:round/>
            </a:ln>
            <a:effectLst/>
          </c:spPr>
          <c:marker>
            <c:symbol val="none"/>
          </c:marker>
          <c:xVal>
            <c:numRef>
              <c:f>compare!$I$3:$I$15</c:f>
              <c:numCache>
                <c:formatCode>General</c:formatCode>
                <c:ptCount val="13"/>
                <c:pt idx="0">
                  <c:v>0</c:v>
                </c:pt>
                <c:pt idx="1">
                  <c:v>0.1</c:v>
                </c:pt>
                <c:pt idx="2">
                  <c:v>0.2</c:v>
                </c:pt>
                <c:pt idx="3">
                  <c:v>0.3</c:v>
                </c:pt>
                <c:pt idx="4">
                  <c:v>0.4</c:v>
                </c:pt>
                <c:pt idx="5">
                  <c:v>0.5</c:v>
                </c:pt>
                <c:pt idx="6">
                  <c:v>0.6</c:v>
                </c:pt>
                <c:pt idx="7">
                  <c:v>0.7</c:v>
                </c:pt>
                <c:pt idx="8">
                  <c:v>0.8</c:v>
                </c:pt>
                <c:pt idx="9">
                  <c:v>0.9</c:v>
                </c:pt>
                <c:pt idx="10">
                  <c:v>1</c:v>
                </c:pt>
                <c:pt idx="11">
                  <c:v>1.1000000000000001</c:v>
                </c:pt>
                <c:pt idx="12">
                  <c:v>1.2</c:v>
                </c:pt>
              </c:numCache>
            </c:numRef>
          </c:xVal>
          <c:yVal>
            <c:numRef>
              <c:f>compare!$J$3:$J$15</c:f>
              <c:numCache>
                <c:formatCode>General</c:formatCode>
                <c:ptCount val="13"/>
                <c:pt idx="0">
                  <c:v>0</c:v>
                </c:pt>
                <c:pt idx="1">
                  <c:v>0.1</c:v>
                </c:pt>
                <c:pt idx="2">
                  <c:v>0.2</c:v>
                </c:pt>
                <c:pt idx="3">
                  <c:v>0.3</c:v>
                </c:pt>
                <c:pt idx="4">
                  <c:v>0.4</c:v>
                </c:pt>
                <c:pt idx="5">
                  <c:v>0.5</c:v>
                </c:pt>
                <c:pt idx="6">
                  <c:v>0.6</c:v>
                </c:pt>
                <c:pt idx="7">
                  <c:v>0.7</c:v>
                </c:pt>
                <c:pt idx="8">
                  <c:v>0.8</c:v>
                </c:pt>
                <c:pt idx="9">
                  <c:v>0.9</c:v>
                </c:pt>
                <c:pt idx="10">
                  <c:v>1</c:v>
                </c:pt>
                <c:pt idx="11">
                  <c:v>1.1000000000000001</c:v>
                </c:pt>
                <c:pt idx="12">
                  <c:v>1.2</c:v>
                </c:pt>
              </c:numCache>
            </c:numRef>
          </c:yVal>
          <c:smooth val="0"/>
          <c:extLst>
            <c:ext xmlns:c16="http://schemas.microsoft.com/office/drawing/2014/chart" uri="{C3380CC4-5D6E-409C-BE32-E72D297353CC}">
              <c16:uniqueId val="{00000000-023F-4CD4-8A61-6D450D7C3670}"/>
            </c:ext>
          </c:extLst>
        </c:ser>
        <c:ser>
          <c:idx val="2"/>
          <c:order val="2"/>
          <c:spPr>
            <a:ln w="25400" cap="rnd">
              <a:noFill/>
              <a:round/>
            </a:ln>
            <a:effectLst/>
          </c:spPr>
          <c:marker>
            <c:symbol val="circle"/>
            <c:size val="5"/>
            <c:spPr>
              <a:solidFill>
                <a:schemeClr val="accent3"/>
              </a:solidFill>
              <a:ln w="9525">
                <a:solidFill>
                  <a:schemeClr val="accent3"/>
                </a:solidFill>
              </a:ln>
              <a:effectLst/>
            </c:spPr>
          </c:marker>
          <c:xVal>
            <c:numRef>
              <c:f>compare!$F$3:$F$15</c:f>
              <c:numCache>
                <c:formatCode>General</c:formatCode>
                <c:ptCount val="13"/>
                <c:pt idx="0" formatCode="0.000">
                  <c:v>0.82523035465182826</c:v>
                </c:pt>
                <c:pt idx="2" formatCode="0.000">
                  <c:v>0.24127840212513416</c:v>
                </c:pt>
                <c:pt idx="4" formatCode="0.000">
                  <c:v>0.88975492449483384</c:v>
                </c:pt>
                <c:pt idx="6" formatCode="0.000">
                  <c:v>0.81676689341573061</c:v>
                </c:pt>
                <c:pt idx="8" formatCode="0.000">
                  <c:v>0.86341750057195454</c:v>
                </c:pt>
                <c:pt idx="10" formatCode="0.000">
                  <c:v>0.90391838404205616</c:v>
                </c:pt>
                <c:pt idx="12" formatCode="0.000">
                  <c:v>0.56230826767514408</c:v>
                </c:pt>
              </c:numCache>
            </c:numRef>
          </c:xVal>
          <c:yVal>
            <c:numRef>
              <c:f>compare!$G$3:$G$15</c:f>
              <c:numCache>
                <c:formatCode>General</c:formatCode>
                <c:ptCount val="13"/>
                <c:pt idx="0" formatCode="0.000">
                  <c:v>0.82529454675326508</c:v>
                </c:pt>
                <c:pt idx="2" formatCode="0.000">
                  <c:v>0.3385973397923146</c:v>
                </c:pt>
                <c:pt idx="4" formatCode="0.000">
                  <c:v>0.85904699367311643</c:v>
                </c:pt>
                <c:pt idx="6" formatCode="0.000">
                  <c:v>0.84303298993392173</c:v>
                </c:pt>
                <c:pt idx="8" formatCode="0.000">
                  <c:v>0.88448746649951249</c:v>
                </c:pt>
                <c:pt idx="10" formatCode="0.000">
                  <c:v>0.90911416735472228</c:v>
                </c:pt>
                <c:pt idx="12" formatCode="0.000">
                  <c:v>0.52254107779285142</c:v>
                </c:pt>
              </c:numCache>
            </c:numRef>
          </c:yVal>
          <c:smooth val="0"/>
          <c:extLst>
            <c:ext xmlns:c16="http://schemas.microsoft.com/office/drawing/2014/chart" uri="{C3380CC4-5D6E-409C-BE32-E72D297353CC}">
              <c16:uniqueId val="{00000001-023F-4CD4-8A61-6D450D7C3670}"/>
            </c:ext>
          </c:extLst>
        </c:ser>
        <c:dLbls>
          <c:showLegendKey val="0"/>
          <c:showVal val="0"/>
          <c:showCatName val="0"/>
          <c:showSerName val="0"/>
          <c:showPercent val="0"/>
          <c:showBubbleSize val="0"/>
        </c:dLbls>
        <c:axId val="859362440"/>
        <c:axId val="859362112"/>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8.8888888888888892E-2"/>
                        <c:y val="-3.2407407407407406E-2"/>
                      </c:manualLayout>
                    </c:layout>
                    <c:tx>
                      <c:rich>
                        <a:bodyPr/>
                        <a:lstStyle/>
                        <a:p>
                          <a:r>
                            <a:rPr lang="en-US"/>
                            <a:t>506</a:t>
                          </a:r>
                        </a:p>
                      </c:rich>
                    </c:tx>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2-023F-4CD4-8A61-6D450D7C3670}"/>
                      </c:ext>
                    </c:extLst>
                  </c:dLbl>
                  <c:dLbl>
                    <c:idx val="1"/>
                    <c:layout>
                      <c:manualLayout>
                        <c:x val="-5.00000000000001E-2"/>
                        <c:y val="-7.8703703703703748E-2"/>
                      </c:manualLayout>
                    </c:layout>
                    <c:tx>
                      <c:rich>
                        <a:bodyPr/>
                        <a:lstStyle/>
                        <a:p>
                          <a:r>
                            <a:rPr lang="en-US"/>
                            <a:t>R506</a:t>
                          </a:r>
                        </a:p>
                      </c:rich>
                    </c:tx>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3-023F-4CD4-8A61-6D450D7C3670}"/>
                      </c:ext>
                    </c:extLst>
                  </c:dLbl>
                  <c:dLbl>
                    <c:idx val="2"/>
                    <c:layout>
                      <c:manualLayout>
                        <c:x val="-8.3333333333333384E-2"/>
                        <c:y val="6.4814814814814811E-2"/>
                      </c:manualLayout>
                    </c:layout>
                    <c:tx>
                      <c:rich>
                        <a:bodyPr/>
                        <a:lstStyle/>
                        <a:p>
                          <a:r>
                            <a:rPr lang="en-US"/>
                            <a:t>120</a:t>
                          </a:r>
                        </a:p>
                      </c:rich>
                    </c:tx>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4-023F-4CD4-8A61-6D450D7C3670}"/>
                      </c:ext>
                    </c:extLst>
                  </c:dLbl>
                  <c:dLbl>
                    <c:idx val="3"/>
                    <c:layout>
                      <c:manualLayout>
                        <c:x val="-2.2222222222222272E-2"/>
                        <c:y val="-0.10185185185185185"/>
                      </c:manualLayout>
                    </c:layout>
                    <c:tx>
                      <c:rich>
                        <a:bodyPr/>
                        <a:lstStyle/>
                        <a:p>
                          <a:r>
                            <a:rPr lang="en-US"/>
                            <a:t>R120</a:t>
                          </a:r>
                        </a:p>
                      </c:rich>
                    </c:tx>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5-023F-4CD4-8A61-6D450D7C3670}"/>
                      </c:ext>
                    </c:extLst>
                  </c:dLbl>
                  <c:dLbl>
                    <c:idx val="4"/>
                    <c:layout>
                      <c:manualLayout>
                        <c:x val="-4.1666666666666664E-2"/>
                        <c:y val="0.1111111111111111"/>
                      </c:manualLayout>
                    </c:layout>
                    <c:tx>
                      <c:rich>
                        <a:bodyPr/>
                        <a:lstStyle/>
                        <a:p>
                          <a:r>
                            <a:rPr lang="en-US"/>
                            <a:t>011</a:t>
                          </a:r>
                        </a:p>
                      </c:rich>
                    </c:tx>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6-023F-4CD4-8A61-6D450D7C3670}"/>
                      </c:ext>
                    </c:extLst>
                  </c:dLbl>
                  <c:dLbl>
                    <c:idx val="5"/>
                    <c:layout>
                      <c:manualLayout>
                        <c:x val="5.5555555555554534E-3"/>
                        <c:y val="-2.7777777777777821E-2"/>
                      </c:manualLayout>
                    </c:layout>
                    <c:tx>
                      <c:rich>
                        <a:bodyPr/>
                        <a:lstStyle/>
                        <a:p>
                          <a:r>
                            <a:rPr lang="en-US"/>
                            <a:t>R011</a:t>
                          </a:r>
                        </a:p>
                      </c:rich>
                    </c:tx>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7-023F-4CD4-8A61-6D450D7C36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c:ext uri="{02D57815-91ED-43cb-92C2-25804820EDAC}">
                        <c15:formulaRef>
                          <c15:sqref>compare!$B$3:$B$8</c15:sqref>
                        </c15:formulaRef>
                      </c:ext>
                    </c:extLst>
                    <c:numCache>
                      <c:formatCode>0.00</c:formatCode>
                      <c:ptCount val="6"/>
                      <c:pt idx="0">
                        <c:v>0.79653680631734447</c:v>
                      </c:pt>
                      <c:pt idx="1">
                        <c:v>0.85392390298631204</c:v>
                      </c:pt>
                      <c:pt idx="2">
                        <c:v>0.23284422285374751</c:v>
                      </c:pt>
                      <c:pt idx="3">
                        <c:v>0.24971258139652081</c:v>
                      </c:pt>
                      <c:pt idx="4">
                        <c:v>0.86375917680692593</c:v>
                      </c:pt>
                      <c:pt idx="5">
                        <c:v>0.91575067218274175</c:v>
                      </c:pt>
                    </c:numCache>
                  </c:numRef>
                </c:xVal>
                <c:yVal>
                  <c:numRef>
                    <c:extLst>
                      <c:ext uri="{02D57815-91ED-43cb-92C2-25804820EDAC}">
                        <c15:formulaRef>
                          <c15:sqref>compare!$D$3:$D$8</c15:sqref>
                        </c15:formulaRef>
                      </c:ext>
                    </c:extLst>
                    <c:numCache>
                      <c:formatCode>0.00</c:formatCode>
                      <c:ptCount val="6"/>
                      <c:pt idx="0">
                        <c:v>0.8035684393488628</c:v>
                      </c:pt>
                      <c:pt idx="1">
                        <c:v>0.84702065415766736</c:v>
                      </c:pt>
                      <c:pt idx="2">
                        <c:v>0.37258834310378269</c:v>
                      </c:pt>
                      <c:pt idx="3">
                        <c:v>0.30460633648084651</c:v>
                      </c:pt>
                      <c:pt idx="4">
                        <c:v>0.8602777457907933</c:v>
                      </c:pt>
                      <c:pt idx="5">
                        <c:v>0.85781624155543945</c:v>
                      </c:pt>
                    </c:numCache>
                  </c:numRef>
                </c:yVal>
                <c:smooth val="0"/>
                <c:extLst>
                  <c:ext xmlns:c16="http://schemas.microsoft.com/office/drawing/2014/chart" uri="{C3380CC4-5D6E-409C-BE32-E72D297353CC}">
                    <c16:uniqueId val="{00000008-023F-4CD4-8A61-6D450D7C3670}"/>
                  </c:ext>
                </c:extLst>
              </c15:ser>
            </c15:filteredScatterSeries>
          </c:ext>
        </c:extLst>
      </c:scatterChart>
      <c:valAx>
        <c:axId val="859362440"/>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rPr>
                  <a:t>GB energy by method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9362112"/>
        <c:crosses val="autoZero"/>
        <c:crossBetween val="midCat"/>
      </c:valAx>
      <c:valAx>
        <c:axId val="859362112"/>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rPr>
                  <a:t>GB energy by method 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59362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06E3E5-D1D8-0946-957C-1EB8E0373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6</cp:revision>
  <dcterms:created xsi:type="dcterms:W3CDTF">2021-03-22T20:38:00Z</dcterms:created>
  <dcterms:modified xsi:type="dcterms:W3CDTF">2021-03-24T13:58:00Z</dcterms:modified>
</cp:coreProperties>
</file>
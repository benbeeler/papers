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B9AD" w14:textId="77777777" w:rsidR="002E4354" w:rsidRPr="001E14AC" w:rsidRDefault="002E4354" w:rsidP="00AC038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Evaluation of the anisotropic grain boundaries and surfaces of α-U via molecular dynamics</w:t>
      </w:r>
    </w:p>
    <w:p w14:paraId="060D8CBC" w14:textId="77777777" w:rsidR="002E4354" w:rsidRPr="001E14AC" w:rsidRDefault="002E4354" w:rsidP="00AC038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14:paraId="4117723A" w14:textId="30CB9466" w:rsidR="002E4354" w:rsidRPr="001E14AC" w:rsidRDefault="002E4354" w:rsidP="00AC038E">
      <w:pPr>
        <w:spacing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</w:rPr>
        <w:t>Manuscript Number: JNUMA-D-20-00673  </w:t>
      </w:r>
      <w:r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r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br/>
      </w:r>
    </w:p>
    <w:p w14:paraId="6402FE80" w14:textId="77777777" w:rsidR="002E4354" w:rsidRPr="001E14AC" w:rsidRDefault="002E4354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</w:pPr>
    </w:p>
    <w:p w14:paraId="727016E9" w14:textId="277B358D" w:rsidR="00C14FF9" w:rsidRPr="001E14AC" w:rsidRDefault="00C14FF9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We thank the </w:t>
      </w:r>
      <w:r w:rsidR="005D7326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>Editors and the R</w:t>
      </w:r>
      <w:r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>eviewers for their comment</w:t>
      </w:r>
      <w:r w:rsidR="00B42268"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>s</w:t>
      </w:r>
      <w:r w:rsidR="00812091"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>, and we feel the paper has been strengthened and has gained clarity due to their efforts.</w:t>
      </w:r>
      <w:r w:rsidR="00444B71"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 Comments to their revision requests are </w:t>
      </w:r>
      <w:r w:rsidR="00654BC2"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 xml:space="preserve">given </w:t>
      </w:r>
      <w:r w:rsidR="00444B71" w:rsidRPr="001E14AC">
        <w:rPr>
          <w:rFonts w:ascii="Times New Roman" w:eastAsia="Times New Roman" w:hAnsi="Times New Roman" w:cs="Times New Roman"/>
          <w:color w:val="4472C4" w:themeColor="accent1"/>
          <w:shd w:val="clear" w:color="auto" w:fill="FFFFFF"/>
        </w:rPr>
        <w:t>below in blue.</w:t>
      </w:r>
    </w:p>
    <w:p w14:paraId="1C993E45" w14:textId="77777777" w:rsidR="00C14FF9" w:rsidRPr="001E14AC" w:rsidRDefault="00C14FF9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2CBD232E" w14:textId="7230D810" w:rsidR="00AE2A4E" w:rsidRPr="001E14AC" w:rsidRDefault="00367D57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Reviewer #1: </w:t>
      </w:r>
    </w:p>
    <w:p w14:paraId="79E628D9" w14:textId="208AF6A3" w:rsidR="006B1187" w:rsidRPr="001E14AC" w:rsidRDefault="001E14AC" w:rsidP="00AC038E">
      <w:pPr>
        <w:spacing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1E14AC">
        <w:rPr>
          <w:rFonts w:ascii="Times New Roman" w:hAnsi="Times New Roman" w:cs="Times New Roman"/>
          <w:color w:val="222222"/>
          <w:shd w:val="clear" w:color="auto" w:fill="FFFFFF"/>
        </w:rPr>
        <w:t>Thanks for answering all my questions. I think the paper can be accepted with some minor revisions:</w:t>
      </w:r>
    </w:p>
    <w:p w14:paraId="0E249D7D" w14:textId="77777777" w:rsidR="001E14AC" w:rsidRPr="001E14AC" w:rsidRDefault="001E14AC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7D7ECDB3" w14:textId="3591B8A6" w:rsidR="00C14FF9" w:rsidRPr="001E14AC" w:rsidRDefault="006B1187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1) </w:t>
      </w:r>
      <w:r w:rsidR="001E14AC" w:rsidRPr="001E14AC">
        <w:rPr>
          <w:rFonts w:ascii="Times New Roman" w:hAnsi="Times New Roman" w:cs="Times New Roman"/>
          <w:color w:val="222222"/>
          <w:shd w:val="clear" w:color="auto" w:fill="FFFFFF"/>
        </w:rPr>
        <w:t>For the equation (1), please check if there is a factor 2 in the denominator due to 2 interfaces?</w:t>
      </w:r>
    </w:p>
    <w:p w14:paraId="636AC7FC" w14:textId="77777777" w:rsidR="001E14AC" w:rsidRDefault="001E14AC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</w:rPr>
      </w:pPr>
    </w:p>
    <w:p w14:paraId="2020702E" w14:textId="33DA2CB8" w:rsidR="007266E1" w:rsidRPr="001E14AC" w:rsidRDefault="00AE2A4E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</w:rPr>
      </w:pPr>
      <w:r w:rsidRPr="001E14AC">
        <w:rPr>
          <w:rFonts w:ascii="Times New Roman" w:eastAsia="Times New Roman" w:hAnsi="Times New Roman" w:cs="Times New Roman"/>
          <w:color w:val="4472C4" w:themeColor="accent1"/>
        </w:rPr>
        <w:t xml:space="preserve">Thank you for your </w:t>
      </w:r>
      <w:r w:rsidR="001E14AC">
        <w:rPr>
          <w:rFonts w:ascii="Times New Roman" w:eastAsia="Times New Roman" w:hAnsi="Times New Roman" w:cs="Times New Roman"/>
          <w:color w:val="4472C4" w:themeColor="accent1"/>
        </w:rPr>
        <w:t>observation</w:t>
      </w:r>
      <w:r w:rsidRPr="001E14AC">
        <w:rPr>
          <w:rFonts w:ascii="Times New Roman" w:eastAsia="Times New Roman" w:hAnsi="Times New Roman" w:cs="Times New Roman"/>
          <w:color w:val="4472C4" w:themeColor="accent1"/>
        </w:rPr>
        <w:t xml:space="preserve">. </w:t>
      </w:r>
      <w:r w:rsidR="001E14AC">
        <w:rPr>
          <w:rFonts w:ascii="Times New Roman" w:eastAsia="Times New Roman" w:hAnsi="Times New Roman" w:cs="Times New Roman"/>
          <w:color w:val="4472C4" w:themeColor="accent1"/>
        </w:rPr>
        <w:t xml:space="preserve">In equation (1), A </w:t>
      </w:r>
      <w:proofErr w:type="gramStart"/>
      <w:r w:rsidR="001E14AC">
        <w:rPr>
          <w:rFonts w:ascii="Times New Roman" w:eastAsia="Times New Roman" w:hAnsi="Times New Roman" w:cs="Times New Roman"/>
          <w:color w:val="4472C4" w:themeColor="accent1"/>
        </w:rPr>
        <w:t xml:space="preserve">was </w:t>
      </w:r>
      <w:ins w:id="0" w:author="Benjamin W. Beeler" w:date="2021-04-29T08:42:00Z">
        <w:r w:rsidR="002A1813">
          <w:rPr>
            <w:rFonts w:ascii="Times New Roman" w:eastAsia="Times New Roman" w:hAnsi="Times New Roman" w:cs="Times New Roman"/>
            <w:color w:val="4472C4" w:themeColor="accent1"/>
          </w:rPr>
          <w:t>defined</w:t>
        </w:r>
      </w:ins>
      <w:proofErr w:type="gramEnd"/>
      <w:ins w:id="1" w:author="Benjamin W. Beeler" w:date="2021-04-29T08:43:00Z">
        <w:r w:rsidR="002A1813">
          <w:rPr>
            <w:rFonts w:ascii="Times New Roman" w:eastAsia="Times New Roman" w:hAnsi="Times New Roman" w:cs="Times New Roman"/>
            <w:color w:val="4472C4" w:themeColor="accent1"/>
          </w:rPr>
          <w:t xml:space="preserve"> as </w:t>
        </w:r>
      </w:ins>
      <w:r w:rsidR="001E14AC">
        <w:rPr>
          <w:rFonts w:ascii="Times New Roman" w:eastAsia="Times New Roman" w:hAnsi="Times New Roman" w:cs="Times New Roman"/>
          <w:color w:val="4472C4" w:themeColor="accent1"/>
        </w:rPr>
        <w:t>the total interfac</w:t>
      </w:r>
      <w:ins w:id="2" w:author="Benjamin W. Beeler" w:date="2021-04-29T08:43:00Z">
        <w:r w:rsidR="002A1813">
          <w:rPr>
            <w:rFonts w:ascii="Times New Roman" w:eastAsia="Times New Roman" w:hAnsi="Times New Roman" w:cs="Times New Roman"/>
            <w:color w:val="4472C4" w:themeColor="accent1"/>
          </w:rPr>
          <w:t>ial</w:t>
        </w:r>
      </w:ins>
      <w:del w:id="3" w:author="Benjamin W. Beeler" w:date="2021-04-29T08:43:00Z">
        <w:r w:rsidR="001E14AC" w:rsidDel="002A1813">
          <w:rPr>
            <w:rFonts w:ascii="Times New Roman" w:eastAsia="Times New Roman" w:hAnsi="Times New Roman" w:cs="Times New Roman"/>
            <w:color w:val="4472C4" w:themeColor="accent1"/>
          </w:rPr>
          <w:delText>e</w:delText>
        </w:r>
      </w:del>
      <w:r w:rsidR="001E14AC">
        <w:rPr>
          <w:rFonts w:ascii="Times New Roman" w:eastAsia="Times New Roman" w:hAnsi="Times New Roman" w:cs="Times New Roman"/>
          <w:color w:val="4472C4" w:themeColor="accent1"/>
        </w:rPr>
        <w:t xml:space="preserve"> area</w:t>
      </w:r>
      <w:r w:rsidR="004927C5">
        <w:rPr>
          <w:rFonts w:ascii="Times New Roman" w:eastAsia="Times New Roman" w:hAnsi="Times New Roman" w:cs="Times New Roman"/>
          <w:color w:val="4472C4" w:themeColor="accent1"/>
        </w:rPr>
        <w:t>, so we did not include 2 in the denominator</w:t>
      </w:r>
      <w:r w:rsidR="001E14AC">
        <w:rPr>
          <w:rFonts w:ascii="Times New Roman" w:eastAsia="Times New Roman" w:hAnsi="Times New Roman" w:cs="Times New Roman"/>
          <w:color w:val="4472C4" w:themeColor="accent1"/>
        </w:rPr>
        <w:t>. However, we have changed</w:t>
      </w:r>
      <w:ins w:id="4" w:author="Benjamin W. Beeler" w:date="2021-04-29T08:43:00Z">
        <w:r w:rsidR="002A1813">
          <w:rPr>
            <w:rFonts w:ascii="Times New Roman" w:eastAsia="Times New Roman" w:hAnsi="Times New Roman" w:cs="Times New Roman"/>
            <w:color w:val="4472C4" w:themeColor="accent1"/>
          </w:rPr>
          <w:t xml:space="preserve"> the equation and text</w:t>
        </w:r>
      </w:ins>
      <w:r w:rsidR="001E14AC">
        <w:rPr>
          <w:rFonts w:ascii="Times New Roman" w:eastAsia="Times New Roman" w:hAnsi="Times New Roman" w:cs="Times New Roman"/>
          <w:color w:val="4472C4" w:themeColor="accent1"/>
        </w:rPr>
        <w:t xml:space="preserve"> as per your recommendation. Please refer to line 122 to 127.</w:t>
      </w:r>
    </w:p>
    <w:p w14:paraId="40AA280C" w14:textId="7D48CA37" w:rsidR="00C14FF9" w:rsidRPr="001E14AC" w:rsidRDefault="00367D57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  <w:r w:rsidRPr="001E14AC">
        <w:rPr>
          <w:rFonts w:ascii="Times New Roman" w:eastAsia="Times New Roman" w:hAnsi="Times New Roman" w:cs="Times New Roman"/>
          <w:color w:val="000000" w:themeColor="text1"/>
        </w:rPr>
        <w:br/>
      </w:r>
      <w:r w:rsidR="00AE2A4E"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2) </w:t>
      </w:r>
      <w:r w:rsidR="001E14AC" w:rsidRPr="001E14AC">
        <w:rPr>
          <w:rFonts w:ascii="Times New Roman" w:hAnsi="Times New Roman" w:cs="Times New Roman"/>
          <w:color w:val="222222"/>
          <w:shd w:val="clear" w:color="auto" w:fill="FFFFFF"/>
        </w:rPr>
        <w:t> Author sometimes uses "symmetric tilt" or "symmetric-tilt", please keep consistent.</w:t>
      </w:r>
    </w:p>
    <w:p w14:paraId="25B51C30" w14:textId="77777777" w:rsidR="004927C5" w:rsidRDefault="004927C5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</w:rPr>
      </w:pPr>
    </w:p>
    <w:p w14:paraId="4C88C42C" w14:textId="3AB31807" w:rsidR="004927C5" w:rsidRDefault="004927C5" w:rsidP="00AC038E">
      <w:pPr>
        <w:spacing w:line="276" w:lineRule="auto"/>
        <w:rPr>
          <w:rFonts w:ascii="Times New Roman" w:eastAsia="Times New Roman" w:hAnsi="Times New Roman" w:cs="Times New Roman"/>
          <w:color w:val="4472C4" w:themeColor="accent1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Thank you for your comment. We have </w:t>
      </w:r>
      <w:r w:rsidR="005D7326">
        <w:rPr>
          <w:rFonts w:ascii="Times New Roman" w:eastAsia="Times New Roman" w:hAnsi="Times New Roman" w:cs="Times New Roman"/>
          <w:color w:val="4472C4" w:themeColor="accent1"/>
        </w:rPr>
        <w:t xml:space="preserve">revised the manuscript and </w:t>
      </w:r>
      <w:r>
        <w:rPr>
          <w:rFonts w:ascii="Times New Roman" w:eastAsia="Times New Roman" w:hAnsi="Times New Roman" w:cs="Times New Roman"/>
          <w:color w:val="4472C4" w:themeColor="accent1"/>
        </w:rPr>
        <w:t>corrected it.</w:t>
      </w:r>
    </w:p>
    <w:p w14:paraId="46B8D16F" w14:textId="17AFC0EB" w:rsidR="00C14FF9" w:rsidRPr="001E14AC" w:rsidRDefault="00367D57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color w:val="000000" w:themeColor="text1"/>
        </w:rPr>
        <w:br/>
      </w:r>
      <w:r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3) </w:t>
      </w:r>
      <w:r w:rsidR="001E14AC" w:rsidRPr="001E14AC">
        <w:rPr>
          <w:rFonts w:ascii="Times New Roman" w:hAnsi="Times New Roman" w:cs="Times New Roman"/>
          <w:color w:val="222222"/>
          <w:shd w:val="clear" w:color="auto" w:fill="FFFFFF"/>
        </w:rPr>
        <w:t>In page 4 line 14, there should be a space between gamma and surface. In line 49, Figure 2a(a) should be Figure 2(a). There still existed other typos in the manuscript and please check. </w:t>
      </w:r>
    </w:p>
    <w:p w14:paraId="3C94ADB3" w14:textId="77777777" w:rsidR="00C14FF9" w:rsidRPr="001E14AC" w:rsidRDefault="00C14FF9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9602E2" w14:textId="00A82ECC" w:rsidR="001E14AC" w:rsidRPr="001E14AC" w:rsidRDefault="005D7326" w:rsidP="001E14AC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4472C4" w:themeColor="accent1"/>
        </w:rPr>
        <w:t xml:space="preserve">Thank you for identifying the typos. We have </w:t>
      </w:r>
      <w:del w:id="5" w:author="Benjamin W. Beeler" w:date="2021-04-29T08:43:00Z">
        <w:r w:rsidDel="00C51DF3">
          <w:rPr>
            <w:rFonts w:ascii="Times New Roman" w:eastAsia="Times New Roman" w:hAnsi="Times New Roman" w:cs="Times New Roman"/>
            <w:color w:val="4472C4" w:themeColor="accent1"/>
          </w:rPr>
          <w:delText xml:space="preserve">revised </w:delText>
        </w:r>
      </w:del>
      <w:ins w:id="6" w:author="Benjamin W. Beeler" w:date="2021-04-29T08:43:00Z">
        <w:r w:rsidR="00C51DF3">
          <w:rPr>
            <w:rFonts w:ascii="Times New Roman" w:eastAsia="Times New Roman" w:hAnsi="Times New Roman" w:cs="Times New Roman"/>
            <w:color w:val="4472C4" w:themeColor="accent1"/>
          </w:rPr>
          <w:t>proofread</w:t>
        </w:r>
        <w:r w:rsidR="00C51DF3">
          <w:rPr>
            <w:rFonts w:ascii="Times New Roman" w:eastAsia="Times New Roman" w:hAnsi="Times New Roman" w:cs="Times New Roman"/>
            <w:color w:val="4472C4" w:themeColor="accent1"/>
          </w:rPr>
          <w:t xml:space="preserve"> </w:t>
        </w:r>
      </w:ins>
      <w:r>
        <w:rPr>
          <w:rFonts w:ascii="Times New Roman" w:eastAsia="Times New Roman" w:hAnsi="Times New Roman" w:cs="Times New Roman"/>
          <w:color w:val="4472C4" w:themeColor="accent1"/>
        </w:rPr>
        <w:t xml:space="preserve">the whole manuscript </w:t>
      </w:r>
      <w:ins w:id="7" w:author="Benjamin W. Beeler" w:date="2021-04-29T08:43:00Z">
        <w:r w:rsidR="00C51DF3">
          <w:rPr>
            <w:rFonts w:ascii="Times New Roman" w:eastAsia="Times New Roman" w:hAnsi="Times New Roman" w:cs="Times New Roman"/>
            <w:color w:val="4472C4" w:themeColor="accent1"/>
          </w:rPr>
          <w:t xml:space="preserve">once again </w:t>
        </w:r>
      </w:ins>
      <w:r>
        <w:rPr>
          <w:rFonts w:ascii="Times New Roman" w:eastAsia="Times New Roman" w:hAnsi="Times New Roman" w:cs="Times New Roman"/>
          <w:color w:val="4472C4" w:themeColor="accent1"/>
        </w:rPr>
        <w:t xml:space="preserve">to </w:t>
      </w:r>
      <w:del w:id="8" w:author="Benjamin W. Beeler" w:date="2021-04-29T08:44:00Z">
        <w:r w:rsidDel="00C51DF3">
          <w:rPr>
            <w:rFonts w:ascii="Times New Roman" w:eastAsia="Times New Roman" w:hAnsi="Times New Roman" w:cs="Times New Roman"/>
            <w:color w:val="4472C4" w:themeColor="accent1"/>
          </w:rPr>
          <w:delText>get rid of the</w:delText>
        </w:r>
      </w:del>
      <w:ins w:id="9" w:author="Benjamin W. Beeler" w:date="2021-04-29T08:44:00Z">
        <w:r w:rsidR="00C51DF3">
          <w:rPr>
            <w:rFonts w:ascii="Times New Roman" w:eastAsia="Times New Roman" w:hAnsi="Times New Roman" w:cs="Times New Roman"/>
            <w:color w:val="4472C4" w:themeColor="accent1"/>
          </w:rPr>
          <w:t>remove additional</w:t>
        </w:r>
      </w:ins>
      <w:r>
        <w:rPr>
          <w:rFonts w:ascii="Times New Roman" w:eastAsia="Times New Roman" w:hAnsi="Times New Roman" w:cs="Times New Roman"/>
          <w:color w:val="4472C4" w:themeColor="accent1"/>
        </w:rPr>
        <w:t xml:space="preserve"> typos. </w:t>
      </w:r>
      <w:bookmarkStart w:id="10" w:name="_GoBack"/>
      <w:bookmarkEnd w:id="10"/>
      <w:del w:id="11" w:author="Benjamin W. Beeler" w:date="2021-04-29T08:44:00Z">
        <w:r w:rsidDel="00C51DF3">
          <w:rPr>
            <w:rFonts w:ascii="Times New Roman" w:eastAsia="Times New Roman" w:hAnsi="Times New Roman" w:cs="Times New Roman"/>
            <w:color w:val="4472C4" w:themeColor="accent1"/>
          </w:rPr>
          <w:delText>We believe the current version does not have any typo.</w:delText>
        </w:r>
        <w:r w:rsidR="004927C5" w:rsidDel="00C51DF3">
          <w:rPr>
            <w:rFonts w:ascii="Times New Roman" w:eastAsia="Times New Roman" w:hAnsi="Times New Roman" w:cs="Times New Roman"/>
            <w:color w:val="4472C4" w:themeColor="accent1"/>
          </w:rPr>
          <w:delText xml:space="preserve"> </w:delText>
        </w:r>
      </w:del>
      <w:r w:rsidR="00367D57" w:rsidRPr="001E14AC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2FD1F0A3" w14:textId="239582FA" w:rsidR="006B1187" w:rsidRPr="001E14AC" w:rsidRDefault="00367D57" w:rsidP="00AC038E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1E14A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Reviewer #2: </w:t>
      </w:r>
    </w:p>
    <w:p w14:paraId="51049212" w14:textId="77777777" w:rsidR="005D7326" w:rsidRDefault="001E14AC" w:rsidP="001E14AC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E14AC">
        <w:rPr>
          <w:rFonts w:ascii="Times New Roman" w:hAnsi="Times New Roman" w:cs="Times New Roman"/>
          <w:color w:val="222222"/>
          <w:shd w:val="clear" w:color="auto" w:fill="FFFFFF"/>
        </w:rPr>
        <w:t>Authors significantly improved this article. I recommend this paper for publication.</w:t>
      </w:r>
      <w:r w:rsidR="00367D57" w:rsidRPr="001E14AC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3C7B4F7B" w14:textId="2A79650C" w:rsidR="003F0BC5" w:rsidRPr="005D7326" w:rsidRDefault="005D7326" w:rsidP="001E14AC">
      <w:pPr>
        <w:spacing w:line="276" w:lineRule="auto"/>
        <w:rPr>
          <w:rFonts w:ascii="Times New Roman" w:hAnsi="Times New Roman" w:cs="Times New Roman"/>
          <w:color w:val="4472C4" w:themeColor="accent1"/>
        </w:rPr>
      </w:pPr>
      <w:r w:rsidRPr="005D7326">
        <w:rPr>
          <w:rFonts w:ascii="Times New Roman" w:hAnsi="Times New Roman" w:cs="Times New Roman"/>
          <w:color w:val="4472C4" w:themeColor="accent1"/>
        </w:rPr>
        <w:t>Thank you for your encouraging remark.</w:t>
      </w:r>
    </w:p>
    <w:sectPr w:rsidR="003F0BC5" w:rsidRPr="005D7326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949"/>
    <w:multiLevelType w:val="hybridMultilevel"/>
    <w:tmpl w:val="DD5C9D4A"/>
    <w:lvl w:ilvl="0" w:tplc="613A69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4E28"/>
    <w:multiLevelType w:val="hybridMultilevel"/>
    <w:tmpl w:val="BE1AA31A"/>
    <w:lvl w:ilvl="0" w:tplc="7068B5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D61AD"/>
    <w:multiLevelType w:val="hybridMultilevel"/>
    <w:tmpl w:val="C24A472E"/>
    <w:lvl w:ilvl="0" w:tplc="4B46308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D1510"/>
    <w:multiLevelType w:val="hybridMultilevel"/>
    <w:tmpl w:val="CF98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621A6"/>
    <w:multiLevelType w:val="hybridMultilevel"/>
    <w:tmpl w:val="2144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738A9"/>
    <w:multiLevelType w:val="hybridMultilevel"/>
    <w:tmpl w:val="22B84E0A"/>
    <w:lvl w:ilvl="0" w:tplc="FD6C9F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W. Beeler">
    <w15:presenceInfo w15:providerId="AD" w15:userId="S::benjamin.beeler@inl.gov::3c6aace1-7ab7-4fe7-aadb-aa5a21dcc7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57"/>
    <w:rsid w:val="00013715"/>
    <w:rsid w:val="00014659"/>
    <w:rsid w:val="00020420"/>
    <w:rsid w:val="00056F27"/>
    <w:rsid w:val="000943FB"/>
    <w:rsid w:val="000B0607"/>
    <w:rsid w:val="000E724D"/>
    <w:rsid w:val="000F0397"/>
    <w:rsid w:val="000F688F"/>
    <w:rsid w:val="00115766"/>
    <w:rsid w:val="001A37AC"/>
    <w:rsid w:val="001E14AC"/>
    <w:rsid w:val="002135D3"/>
    <w:rsid w:val="00227D86"/>
    <w:rsid w:val="00236DFF"/>
    <w:rsid w:val="002551BA"/>
    <w:rsid w:val="0029505F"/>
    <w:rsid w:val="002A1813"/>
    <w:rsid w:val="002B3A76"/>
    <w:rsid w:val="002E4354"/>
    <w:rsid w:val="00325AB5"/>
    <w:rsid w:val="0035628E"/>
    <w:rsid w:val="003578B1"/>
    <w:rsid w:val="00367D57"/>
    <w:rsid w:val="003A42C0"/>
    <w:rsid w:val="003C77EB"/>
    <w:rsid w:val="003F0BC5"/>
    <w:rsid w:val="00422350"/>
    <w:rsid w:val="004346BA"/>
    <w:rsid w:val="00436A3A"/>
    <w:rsid w:val="004374B8"/>
    <w:rsid w:val="00440737"/>
    <w:rsid w:val="00444B71"/>
    <w:rsid w:val="00444D3D"/>
    <w:rsid w:val="00463039"/>
    <w:rsid w:val="004927C5"/>
    <w:rsid w:val="005132A4"/>
    <w:rsid w:val="00593A9A"/>
    <w:rsid w:val="005C47B5"/>
    <w:rsid w:val="005D7326"/>
    <w:rsid w:val="005F14B5"/>
    <w:rsid w:val="006026B1"/>
    <w:rsid w:val="00654BC2"/>
    <w:rsid w:val="00664FC2"/>
    <w:rsid w:val="006944BC"/>
    <w:rsid w:val="006A48A6"/>
    <w:rsid w:val="006B1187"/>
    <w:rsid w:val="006B465C"/>
    <w:rsid w:val="006C402A"/>
    <w:rsid w:val="006E0D32"/>
    <w:rsid w:val="006F1407"/>
    <w:rsid w:val="007266E1"/>
    <w:rsid w:val="00732AE0"/>
    <w:rsid w:val="00736B07"/>
    <w:rsid w:val="00765EBF"/>
    <w:rsid w:val="00796B10"/>
    <w:rsid w:val="007A65C6"/>
    <w:rsid w:val="007B135A"/>
    <w:rsid w:val="007C058B"/>
    <w:rsid w:val="007C18B5"/>
    <w:rsid w:val="007D590A"/>
    <w:rsid w:val="007F6A43"/>
    <w:rsid w:val="00812091"/>
    <w:rsid w:val="00822470"/>
    <w:rsid w:val="00846719"/>
    <w:rsid w:val="008526CD"/>
    <w:rsid w:val="00857CD4"/>
    <w:rsid w:val="00867966"/>
    <w:rsid w:val="0087429C"/>
    <w:rsid w:val="00895488"/>
    <w:rsid w:val="008D4874"/>
    <w:rsid w:val="008D5BE1"/>
    <w:rsid w:val="008E1ABC"/>
    <w:rsid w:val="008E6EC1"/>
    <w:rsid w:val="009112AE"/>
    <w:rsid w:val="0091548D"/>
    <w:rsid w:val="00945EB3"/>
    <w:rsid w:val="009643B9"/>
    <w:rsid w:val="009B4207"/>
    <w:rsid w:val="009E4D61"/>
    <w:rsid w:val="00A01507"/>
    <w:rsid w:val="00A534F2"/>
    <w:rsid w:val="00A70F18"/>
    <w:rsid w:val="00A741C8"/>
    <w:rsid w:val="00AA25AE"/>
    <w:rsid w:val="00AC038E"/>
    <w:rsid w:val="00AD7C8E"/>
    <w:rsid w:val="00AE2A4E"/>
    <w:rsid w:val="00B24946"/>
    <w:rsid w:val="00B31E46"/>
    <w:rsid w:val="00B414BC"/>
    <w:rsid w:val="00B42268"/>
    <w:rsid w:val="00B835F7"/>
    <w:rsid w:val="00B86D84"/>
    <w:rsid w:val="00BC5BF8"/>
    <w:rsid w:val="00BD2E5E"/>
    <w:rsid w:val="00C14FF9"/>
    <w:rsid w:val="00C50DA5"/>
    <w:rsid w:val="00C51DF3"/>
    <w:rsid w:val="00C92F29"/>
    <w:rsid w:val="00CB7BA2"/>
    <w:rsid w:val="00CC2889"/>
    <w:rsid w:val="00CD23E3"/>
    <w:rsid w:val="00D037C8"/>
    <w:rsid w:val="00D20539"/>
    <w:rsid w:val="00D21C6D"/>
    <w:rsid w:val="00D631BD"/>
    <w:rsid w:val="00D66EDB"/>
    <w:rsid w:val="00D67A7E"/>
    <w:rsid w:val="00E1779E"/>
    <w:rsid w:val="00E43EE6"/>
    <w:rsid w:val="00F471DF"/>
    <w:rsid w:val="00F53D86"/>
    <w:rsid w:val="00F53FD2"/>
    <w:rsid w:val="00F9189B"/>
    <w:rsid w:val="00FD2C81"/>
    <w:rsid w:val="00FE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7A65"/>
  <w15:chartTrackingRefBased/>
  <w15:docId w15:val="{829C56BE-AE8C-4748-AF52-77D6380F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4B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B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B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B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B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BC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C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E2A4E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187"/>
    <w:pPr>
      <w:ind w:left="720"/>
      <w:contextualSpacing/>
    </w:pPr>
  </w:style>
  <w:style w:type="paragraph" w:styleId="Revision">
    <w:name w:val="Revision"/>
    <w:hidden/>
    <w:uiPriority w:val="99"/>
    <w:semiHidden/>
    <w:rsid w:val="002E4354"/>
  </w:style>
  <w:style w:type="character" w:styleId="Hyperlink">
    <w:name w:val="Hyperlink"/>
    <w:basedOn w:val="DefaultParagraphFont"/>
    <w:uiPriority w:val="99"/>
    <w:unhideWhenUsed/>
    <w:rsid w:val="003F0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9CC400-56FF-774E-BFE1-AE556EA0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1273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2</cp:revision>
  <dcterms:created xsi:type="dcterms:W3CDTF">2021-04-29T12:44:00Z</dcterms:created>
  <dcterms:modified xsi:type="dcterms:W3CDTF">2021-04-29T12:44:00Z</dcterms:modified>
</cp:coreProperties>
</file>
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2C87" w14:textId="333E5990" w:rsidR="00163CFB" w:rsidRPr="00014B4D" w:rsidRDefault="00C47AAF" w:rsidP="004F722C">
      <w:pPr>
        <w:rPr>
          <w:rFonts w:ascii="Times New Roman" w:eastAsia="Times New Roman" w:hAnsi="Times New Roman" w:cs="Times New Roman"/>
          <w:color w:val="000000" w:themeColor="text1"/>
        </w:rPr>
      </w:pPr>
      <w:r w:rsidRPr="00014B4D">
        <w:rPr>
          <w:rFonts w:ascii="Times New Roman" w:eastAsia="Times New Roman" w:hAnsi="Times New Roman" w:cs="Times New Roman"/>
          <w:color w:val="000000" w:themeColor="text1"/>
        </w:rPr>
        <w:t>First, we would like to thank the reviewers for their insightful feedback and comments. We have addressed them in th</w:t>
      </w:r>
      <w:r w:rsidR="00014B4D">
        <w:rPr>
          <w:rFonts w:ascii="Times New Roman" w:eastAsia="Times New Roman" w:hAnsi="Times New Roman" w:cs="Times New Roman"/>
          <w:color w:val="000000" w:themeColor="text1"/>
        </w:rPr>
        <w:t>e</w:t>
      </w:r>
      <w:r w:rsidRPr="00014B4D">
        <w:rPr>
          <w:rFonts w:ascii="Times New Roman" w:eastAsia="Times New Roman" w:hAnsi="Times New Roman" w:cs="Times New Roman"/>
          <w:color w:val="000000" w:themeColor="text1"/>
        </w:rPr>
        <w:t xml:space="preserve"> revised version of the manuscript and we believe that they have led to substantial improvements of the manuscript. Below, we summarize our response to each question/comment. We mark the reviewers’ questions in blue and our responses in red. </w:t>
      </w:r>
      <w:r w:rsidR="00014B4D">
        <w:rPr>
          <w:rFonts w:ascii="Times New Roman" w:eastAsia="Times New Roman" w:hAnsi="Times New Roman" w:cs="Times New Roman"/>
          <w:color w:val="000000" w:themeColor="text1"/>
        </w:rPr>
        <w:t>C</w:t>
      </w:r>
      <w:r w:rsidRPr="00014B4D">
        <w:rPr>
          <w:rFonts w:ascii="Times New Roman" w:eastAsia="Times New Roman" w:hAnsi="Times New Roman" w:cs="Times New Roman"/>
          <w:color w:val="000000" w:themeColor="text1"/>
        </w:rPr>
        <w:t xml:space="preserve">hanges to the manuscript have been </w:t>
      </w:r>
      <w:r w:rsidR="00014B4D">
        <w:rPr>
          <w:rFonts w:ascii="Times New Roman" w:eastAsia="Times New Roman" w:hAnsi="Times New Roman" w:cs="Times New Roman"/>
          <w:color w:val="000000" w:themeColor="text1"/>
        </w:rPr>
        <w:t>highlighted</w:t>
      </w:r>
      <w:r w:rsidRPr="00014B4D">
        <w:rPr>
          <w:rFonts w:ascii="Times New Roman" w:eastAsia="Times New Roman" w:hAnsi="Times New Roman" w:cs="Times New Roman"/>
          <w:color w:val="000000" w:themeColor="text1"/>
        </w:rPr>
        <w:t xml:space="preserve"> in red in the marked-up version of the resubmission.</w:t>
      </w:r>
    </w:p>
    <w:p w14:paraId="24742EF7" w14:textId="77777777" w:rsidR="00163CFB" w:rsidRDefault="00163CFB" w:rsidP="004F722C">
      <w:pPr>
        <w:rPr>
          <w:rFonts w:ascii="Calibri" w:eastAsia="Times New Roman" w:hAnsi="Calibri" w:cs="Calibri"/>
          <w:color w:val="000000"/>
        </w:rPr>
      </w:pPr>
    </w:p>
    <w:p w14:paraId="5AFA3FDC" w14:textId="234CCF3B" w:rsid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Reviewer #1: This is a quite interesting work given how difficult DFT calculations of uranium in liquids are. However, there are issues. I believe that this study can be a good addition to Journal of</w:t>
      </w:r>
      <w:r w:rsidR="00C47AAF" w:rsidRPr="00C47AAF">
        <w:rPr>
          <w:rFonts w:ascii="Calibri" w:eastAsia="Times New Roman" w:hAnsi="Calibri" w:cs="Calibri"/>
          <w:color w:val="4472C4" w:themeColor="accent1"/>
        </w:rPr>
        <w:t xml:space="preserve"> Nuclear Materials </w:t>
      </w:r>
      <w:r w:rsidRPr="004F722C">
        <w:rPr>
          <w:rFonts w:ascii="Calibri" w:eastAsia="Times New Roman" w:hAnsi="Calibri" w:cs="Calibri"/>
          <w:color w:val="4472C4" w:themeColor="accent1"/>
        </w:rPr>
        <w:t xml:space="preserve">once </w:t>
      </w:r>
      <w:proofErr w:type="gramStart"/>
      <w:r w:rsidRPr="004F722C">
        <w:rPr>
          <w:rFonts w:ascii="Calibri" w:eastAsia="Times New Roman" w:hAnsi="Calibri" w:cs="Calibri"/>
          <w:color w:val="4472C4" w:themeColor="accent1"/>
        </w:rPr>
        <w:t>the my</w:t>
      </w:r>
      <w:proofErr w:type="gramEnd"/>
      <w:r w:rsidRPr="004F722C">
        <w:rPr>
          <w:rFonts w:ascii="Calibri" w:eastAsia="Times New Roman" w:hAnsi="Calibri" w:cs="Calibri"/>
          <w:color w:val="4472C4" w:themeColor="accent1"/>
        </w:rPr>
        <w:t xml:space="preserve"> comments listed below are addressed.</w:t>
      </w:r>
    </w:p>
    <w:p w14:paraId="54B6D7D5" w14:textId="0582F893" w:rsidR="00C47AAF" w:rsidRDefault="00C47AAF" w:rsidP="004F722C">
      <w:pPr>
        <w:rPr>
          <w:rFonts w:ascii="Calibri" w:eastAsia="Times New Roman" w:hAnsi="Calibri" w:cs="Calibri"/>
          <w:color w:val="4472C4" w:themeColor="accent1"/>
        </w:rPr>
      </w:pPr>
    </w:p>
    <w:p w14:paraId="0C86CBFD" w14:textId="4FA047DF" w:rsidR="00C47AAF" w:rsidRPr="004F722C" w:rsidRDefault="00014B4D" w:rsidP="004F722C">
      <w:pPr>
        <w:rPr>
          <w:rFonts w:ascii="Calibri" w:eastAsia="Times New Roman" w:hAnsi="Calibri" w:cs="Calibri"/>
          <w:color w:val="FF0000"/>
        </w:rPr>
      </w:pPr>
      <w:r>
        <w:rPr>
          <w:rFonts w:ascii="Calibri" w:eastAsia="Times New Roman" w:hAnsi="Calibri" w:cs="Calibri"/>
          <w:color w:val="FF0000"/>
        </w:rPr>
        <w:t>W</w:t>
      </w:r>
      <w:r w:rsidR="004000CF">
        <w:rPr>
          <w:rFonts w:ascii="Calibri" w:eastAsia="Times New Roman" w:hAnsi="Calibri" w:cs="Calibri"/>
          <w:color w:val="FF0000"/>
        </w:rPr>
        <w:t xml:space="preserve">e appreciate the reviewer’s feedback. </w:t>
      </w:r>
      <w:r w:rsidR="00C47AAF" w:rsidRPr="004000CF">
        <w:rPr>
          <w:rFonts w:ascii="Calibri" w:eastAsia="Times New Roman" w:hAnsi="Calibri" w:cs="Calibri"/>
          <w:color w:val="FF0000"/>
        </w:rPr>
        <w:t xml:space="preserve">The questions are </w:t>
      </w:r>
      <w:r>
        <w:rPr>
          <w:rFonts w:ascii="Calibri" w:eastAsia="Times New Roman" w:hAnsi="Calibri" w:cs="Calibri"/>
          <w:color w:val="FF0000"/>
        </w:rPr>
        <w:t>answered</w:t>
      </w:r>
      <w:r w:rsidR="00C47AAF" w:rsidRPr="004000CF">
        <w:rPr>
          <w:rFonts w:ascii="Calibri" w:eastAsia="Times New Roman" w:hAnsi="Calibri" w:cs="Calibri"/>
          <w:color w:val="FF0000"/>
        </w:rPr>
        <w:t xml:space="preserve"> below, which we hope satisfactorily addresses the concerns</w:t>
      </w:r>
      <w:r w:rsidR="00EA1A81">
        <w:rPr>
          <w:rFonts w:ascii="Calibri" w:eastAsia="Times New Roman" w:hAnsi="Calibri" w:cs="Calibri"/>
          <w:color w:val="FF0000"/>
        </w:rPr>
        <w:t xml:space="preserve"> raised</w:t>
      </w:r>
      <w:r w:rsidR="00C47AAF" w:rsidRPr="004000CF">
        <w:rPr>
          <w:rFonts w:ascii="Calibri" w:eastAsia="Times New Roman" w:hAnsi="Calibri" w:cs="Calibri"/>
          <w:color w:val="FF0000"/>
        </w:rPr>
        <w:t>.</w:t>
      </w:r>
    </w:p>
    <w:p w14:paraId="4D70B296" w14:textId="77777777" w:rsidR="004F722C" w:rsidRPr="004F722C" w:rsidRDefault="004F722C" w:rsidP="004F722C">
      <w:pPr>
        <w:rPr>
          <w:rFonts w:ascii="Calibri" w:eastAsia="Times New Roman" w:hAnsi="Calibri" w:cs="Calibri"/>
          <w:color w:val="000000"/>
        </w:rPr>
      </w:pPr>
    </w:p>
    <w:p w14:paraId="77801242"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A. Methodology </w:t>
      </w:r>
    </w:p>
    <w:p w14:paraId="07497227" w14:textId="130F73B0" w:rsidR="004F722C" w:rsidRPr="00757AD9"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1. I would move most of the results in this section to a supporting information file or to the result section of the main text. </w:t>
      </w:r>
    </w:p>
    <w:p w14:paraId="52D5DD09" w14:textId="718D81A7" w:rsidR="00EA1A81" w:rsidRDefault="00EA1A81" w:rsidP="004F722C">
      <w:pPr>
        <w:rPr>
          <w:rFonts w:ascii="Calibri" w:eastAsia="Times New Roman" w:hAnsi="Calibri" w:cs="Calibri"/>
          <w:color w:val="000000"/>
        </w:rPr>
      </w:pPr>
    </w:p>
    <w:p w14:paraId="5CB3C646" w14:textId="72B44CE1" w:rsidR="00EA1A81" w:rsidRDefault="00EA1A81" w:rsidP="004F722C">
      <w:pPr>
        <w:rPr>
          <w:rFonts w:ascii="Calibri" w:eastAsia="Times New Roman" w:hAnsi="Calibri" w:cs="Calibri"/>
          <w:color w:val="FF0000"/>
        </w:rPr>
      </w:pPr>
      <w:r w:rsidRPr="00757AD9">
        <w:rPr>
          <w:rFonts w:ascii="Calibri" w:eastAsia="Times New Roman" w:hAnsi="Calibri" w:cs="Calibri"/>
          <w:color w:val="FF0000"/>
        </w:rPr>
        <w:t xml:space="preserve">This is a good suggestion. </w:t>
      </w:r>
      <w:r w:rsidR="0020429B" w:rsidRPr="00757AD9">
        <w:rPr>
          <w:rFonts w:ascii="Calibri" w:eastAsia="Times New Roman" w:hAnsi="Calibri" w:cs="Calibri"/>
          <w:color w:val="FF0000"/>
        </w:rPr>
        <w:t>In the revised manuscript w</w:t>
      </w:r>
      <w:r w:rsidRPr="00757AD9">
        <w:rPr>
          <w:rFonts w:ascii="Calibri" w:eastAsia="Times New Roman" w:hAnsi="Calibri" w:cs="Calibri"/>
          <w:color w:val="FF0000"/>
        </w:rPr>
        <w:t xml:space="preserve">e </w:t>
      </w:r>
      <w:r w:rsidR="0020429B" w:rsidRPr="00757AD9">
        <w:rPr>
          <w:rFonts w:ascii="Calibri" w:eastAsia="Times New Roman" w:hAnsi="Calibri" w:cs="Calibri"/>
          <w:color w:val="FF0000"/>
        </w:rPr>
        <w:t xml:space="preserve">have </w:t>
      </w:r>
      <w:r w:rsidRPr="00757AD9">
        <w:rPr>
          <w:rFonts w:ascii="Calibri" w:eastAsia="Times New Roman" w:hAnsi="Calibri" w:cs="Calibri"/>
          <w:color w:val="FF0000"/>
        </w:rPr>
        <w:t>move</w:t>
      </w:r>
      <w:r w:rsidR="0020429B" w:rsidRPr="00757AD9">
        <w:rPr>
          <w:rFonts w:ascii="Calibri" w:eastAsia="Times New Roman" w:hAnsi="Calibri" w:cs="Calibri"/>
          <w:color w:val="FF0000"/>
        </w:rPr>
        <w:t>d</w:t>
      </w:r>
      <w:r w:rsidRPr="00757AD9">
        <w:rPr>
          <w:rFonts w:ascii="Calibri" w:eastAsia="Times New Roman" w:hAnsi="Calibri" w:cs="Calibri"/>
          <w:color w:val="FF0000"/>
        </w:rPr>
        <w:t xml:space="preserve"> the “Supercell Size” and “Application of the Hubbard U term” subsections</w:t>
      </w:r>
      <w:r w:rsidR="0020429B" w:rsidRPr="00757AD9">
        <w:rPr>
          <w:rFonts w:ascii="Calibri" w:eastAsia="Times New Roman" w:hAnsi="Calibri" w:cs="Calibri"/>
          <w:color w:val="FF0000"/>
        </w:rPr>
        <w:t xml:space="preserve"> of the Methodology to the Results section</w:t>
      </w:r>
      <w:r w:rsidRPr="00757AD9">
        <w:rPr>
          <w:rFonts w:ascii="Calibri" w:eastAsia="Times New Roman" w:hAnsi="Calibri" w:cs="Calibri"/>
          <w:color w:val="FF0000"/>
        </w:rPr>
        <w:t xml:space="preserve">, with exception for roughly the first paragraph in each </w:t>
      </w:r>
      <w:r w:rsidR="0020429B" w:rsidRPr="00757AD9">
        <w:rPr>
          <w:rFonts w:ascii="Calibri" w:eastAsia="Times New Roman" w:hAnsi="Calibri" w:cs="Calibri"/>
          <w:color w:val="FF0000"/>
        </w:rPr>
        <w:t xml:space="preserve">of the </w:t>
      </w:r>
      <w:r w:rsidRPr="00757AD9">
        <w:rPr>
          <w:rFonts w:ascii="Calibri" w:eastAsia="Times New Roman" w:hAnsi="Calibri" w:cs="Calibri"/>
          <w:color w:val="FF0000"/>
        </w:rPr>
        <w:t>section</w:t>
      </w:r>
      <w:r w:rsidR="0020429B" w:rsidRPr="00757AD9">
        <w:rPr>
          <w:rFonts w:ascii="Calibri" w:eastAsia="Times New Roman" w:hAnsi="Calibri" w:cs="Calibri"/>
          <w:color w:val="FF0000"/>
        </w:rPr>
        <w:t>s</w:t>
      </w:r>
      <w:r w:rsidRPr="00757AD9">
        <w:rPr>
          <w:rFonts w:ascii="Calibri" w:eastAsia="Times New Roman" w:hAnsi="Calibri" w:cs="Calibri"/>
          <w:color w:val="FF0000"/>
        </w:rPr>
        <w:t xml:space="preserve">, which </w:t>
      </w:r>
      <w:r w:rsidR="0020429B" w:rsidRPr="00757AD9">
        <w:rPr>
          <w:rFonts w:ascii="Calibri" w:eastAsia="Times New Roman" w:hAnsi="Calibri" w:cs="Calibri"/>
          <w:color w:val="FF0000"/>
        </w:rPr>
        <w:t>is</w:t>
      </w:r>
      <w:r w:rsidRPr="00757AD9">
        <w:rPr>
          <w:rFonts w:ascii="Calibri" w:eastAsia="Times New Roman" w:hAnsi="Calibri" w:cs="Calibri"/>
          <w:color w:val="FF0000"/>
        </w:rPr>
        <w:t xml:space="preserve"> kept to define the </w:t>
      </w:r>
      <w:r w:rsidR="0020429B" w:rsidRPr="00757AD9">
        <w:rPr>
          <w:rFonts w:ascii="Calibri" w:eastAsia="Times New Roman" w:hAnsi="Calibri" w:cs="Calibri"/>
          <w:color w:val="FF0000"/>
        </w:rPr>
        <w:t xml:space="preserve">methodology used in production runs. </w:t>
      </w:r>
      <w:r w:rsidR="003428DB">
        <w:rPr>
          <w:rFonts w:ascii="Calibri" w:eastAsia="Times New Roman" w:hAnsi="Calibri" w:cs="Calibri"/>
          <w:color w:val="FF0000"/>
        </w:rPr>
        <w:t xml:space="preserve">The headings of the subsections were updated/removed to </w:t>
      </w:r>
      <w:r w:rsidR="00020730">
        <w:rPr>
          <w:rFonts w:ascii="Calibri" w:eastAsia="Times New Roman" w:hAnsi="Calibri" w:cs="Calibri"/>
          <w:color w:val="FF0000"/>
        </w:rPr>
        <w:t>conf</w:t>
      </w:r>
      <w:r w:rsidR="0031156E">
        <w:rPr>
          <w:rFonts w:ascii="Calibri" w:eastAsia="Times New Roman" w:hAnsi="Calibri" w:cs="Calibri"/>
          <w:color w:val="FF0000"/>
        </w:rPr>
        <w:t>o</w:t>
      </w:r>
      <w:r w:rsidR="00020730">
        <w:rPr>
          <w:rFonts w:ascii="Calibri" w:eastAsia="Times New Roman" w:hAnsi="Calibri" w:cs="Calibri"/>
          <w:color w:val="FF0000"/>
        </w:rPr>
        <w:t>rm</w:t>
      </w:r>
      <w:r w:rsidR="003428DB">
        <w:rPr>
          <w:rFonts w:ascii="Calibri" w:eastAsia="Times New Roman" w:hAnsi="Calibri" w:cs="Calibri"/>
          <w:color w:val="FF0000"/>
        </w:rPr>
        <w:t xml:space="preserve"> with the new structure. </w:t>
      </w:r>
      <w:r w:rsidR="00A2011D">
        <w:rPr>
          <w:rFonts w:ascii="Calibri" w:eastAsia="Times New Roman" w:hAnsi="Calibri" w:cs="Calibri"/>
          <w:color w:val="FF0000"/>
        </w:rPr>
        <w:t xml:space="preserve">The </w:t>
      </w:r>
      <w:r w:rsidR="008F21E6">
        <w:rPr>
          <w:rFonts w:ascii="Calibri" w:eastAsia="Times New Roman" w:hAnsi="Calibri" w:cs="Calibri"/>
          <w:color w:val="FF0000"/>
        </w:rPr>
        <w:t xml:space="preserve">changes to the Methodology and Results sections </w:t>
      </w:r>
      <w:r w:rsidR="00A2011D">
        <w:rPr>
          <w:rFonts w:ascii="Calibri" w:eastAsia="Times New Roman" w:hAnsi="Calibri" w:cs="Calibri"/>
          <w:color w:val="FF0000"/>
        </w:rPr>
        <w:t xml:space="preserve">are marked in red in the revised manuscript. </w:t>
      </w:r>
      <w:r w:rsidR="008F21E6">
        <w:rPr>
          <w:rFonts w:ascii="Calibri" w:eastAsia="Times New Roman" w:hAnsi="Calibri" w:cs="Calibri"/>
          <w:color w:val="FF0000"/>
        </w:rPr>
        <w:t>However, n</w:t>
      </w:r>
      <w:r w:rsidR="00A2011D">
        <w:rPr>
          <w:rFonts w:ascii="Calibri" w:eastAsia="Times New Roman" w:hAnsi="Calibri" w:cs="Calibri"/>
          <w:color w:val="FF0000"/>
        </w:rPr>
        <w:t>ote that only the location of the paragraphs ha</w:t>
      </w:r>
      <w:r w:rsidR="00725062">
        <w:rPr>
          <w:rFonts w:ascii="Calibri" w:eastAsia="Times New Roman" w:hAnsi="Calibri" w:cs="Calibri"/>
          <w:color w:val="FF0000"/>
        </w:rPr>
        <w:t>s</w:t>
      </w:r>
      <w:r w:rsidR="00A2011D">
        <w:rPr>
          <w:rFonts w:ascii="Calibri" w:eastAsia="Times New Roman" w:hAnsi="Calibri" w:cs="Calibri"/>
          <w:color w:val="FF0000"/>
        </w:rPr>
        <w:t xml:space="preserve"> changed and the text remains </w:t>
      </w:r>
      <w:r w:rsidR="009D765D">
        <w:rPr>
          <w:rFonts w:ascii="Calibri" w:eastAsia="Times New Roman" w:hAnsi="Calibri" w:cs="Calibri"/>
          <w:color w:val="FF0000"/>
        </w:rPr>
        <w:t>essentially</w:t>
      </w:r>
      <w:r w:rsidR="00A2011D">
        <w:rPr>
          <w:rFonts w:ascii="Calibri" w:eastAsia="Times New Roman" w:hAnsi="Calibri" w:cs="Calibri"/>
          <w:color w:val="FF0000"/>
        </w:rPr>
        <w:t xml:space="preserve"> identical.</w:t>
      </w:r>
    </w:p>
    <w:p w14:paraId="09F63B71" w14:textId="46532083" w:rsidR="000C1203" w:rsidRDefault="000C1203" w:rsidP="004F722C">
      <w:pPr>
        <w:rPr>
          <w:rFonts w:ascii="Calibri" w:eastAsia="Times New Roman" w:hAnsi="Calibri" w:cs="Calibri"/>
          <w:color w:val="FF0000"/>
        </w:rPr>
      </w:pPr>
    </w:p>
    <w:p w14:paraId="7E131FD9" w14:textId="53238DF4" w:rsidR="000C1203" w:rsidRPr="00757AD9" w:rsidRDefault="000C1203" w:rsidP="004F722C">
      <w:pPr>
        <w:rPr>
          <w:rFonts w:ascii="Calibri" w:eastAsia="Times New Roman" w:hAnsi="Calibri" w:cs="Calibri"/>
          <w:color w:val="FF0000"/>
        </w:rPr>
      </w:pPr>
      <w:r>
        <w:rPr>
          <w:rFonts w:ascii="Calibri" w:eastAsia="Times New Roman" w:hAnsi="Calibri" w:cs="Calibri"/>
          <w:color w:val="FF0000"/>
        </w:rPr>
        <w:t>See manuscript for detailed changes.</w:t>
      </w:r>
    </w:p>
    <w:p w14:paraId="2609B727" w14:textId="77777777" w:rsidR="00EA1A81" w:rsidRPr="004F722C" w:rsidRDefault="00EA1A81" w:rsidP="004F722C">
      <w:pPr>
        <w:rPr>
          <w:rFonts w:ascii="Calibri" w:eastAsia="Times New Roman" w:hAnsi="Calibri" w:cs="Calibri"/>
          <w:color w:val="000000"/>
        </w:rPr>
      </w:pPr>
    </w:p>
    <w:p w14:paraId="27AD0588" w14:textId="3BC5ABBF" w:rsidR="004F722C" w:rsidRPr="004822D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2. My biggest concern is that, the threshold for the convergence electronic minimization of 10^-3 eV is too large. </w:t>
      </w:r>
    </w:p>
    <w:p w14:paraId="295AA0EB" w14:textId="14DC2BBE" w:rsidR="00757AD9" w:rsidRDefault="00757AD9" w:rsidP="004F722C">
      <w:pPr>
        <w:rPr>
          <w:rFonts w:ascii="Calibri" w:eastAsia="Times New Roman" w:hAnsi="Calibri" w:cs="Calibri"/>
          <w:color w:val="000000"/>
        </w:rPr>
      </w:pPr>
    </w:p>
    <w:p w14:paraId="4A2E5F05" w14:textId="32602DA7" w:rsidR="00B212C0" w:rsidRPr="009F0B9C" w:rsidRDefault="00757AD9" w:rsidP="004F722C">
      <w:pPr>
        <w:rPr>
          <w:rFonts w:ascii="Calibri" w:eastAsia="Times New Roman" w:hAnsi="Calibri" w:cs="Calibri"/>
          <w:color w:val="FF0000"/>
        </w:rPr>
      </w:pPr>
      <w:r w:rsidRPr="009F0B9C">
        <w:rPr>
          <w:color w:val="FF0000"/>
        </w:rPr>
        <w:t xml:space="preserve">The reviewer correctly identified that </w:t>
      </w:r>
      <w:r w:rsidR="007B2FF8" w:rsidRPr="009F0B9C">
        <w:rPr>
          <w:color w:val="FF0000"/>
        </w:rPr>
        <w:t>the</w:t>
      </w:r>
      <w:r w:rsidRPr="009F0B9C">
        <w:rPr>
          <w:color w:val="FF0000"/>
        </w:rPr>
        <w:t xml:space="preserve"> </w:t>
      </w:r>
      <w:r w:rsidR="004822D3" w:rsidRPr="009F0B9C">
        <w:rPr>
          <w:color w:val="FF0000"/>
        </w:rPr>
        <w:t>convergence criterion</w:t>
      </w:r>
      <w:r w:rsidR="00B212C0" w:rsidRPr="009F0B9C">
        <w:rPr>
          <w:color w:val="FF0000"/>
        </w:rPr>
        <w:t xml:space="preserve"> for the total energy in each </w:t>
      </w:r>
      <w:r w:rsidR="004822D3" w:rsidRPr="009F0B9C">
        <w:rPr>
          <w:color w:val="FF0000"/>
        </w:rPr>
        <w:t>self-consistency loop</w:t>
      </w:r>
      <w:r w:rsidR="00B212C0" w:rsidRPr="009F0B9C">
        <w:rPr>
          <w:color w:val="FF0000"/>
        </w:rPr>
        <w:t xml:space="preserve"> is on the high-end</w:t>
      </w:r>
      <w:r w:rsidRPr="009F0B9C">
        <w:rPr>
          <w:color w:val="FF0000"/>
        </w:rPr>
        <w:t>, however</w:t>
      </w:r>
      <w:r w:rsidR="00B212C0" w:rsidRPr="009F0B9C">
        <w:rPr>
          <w:color w:val="FF0000"/>
        </w:rPr>
        <w:t xml:space="preserve">, we performed </w:t>
      </w:r>
      <w:r w:rsidR="007B2FF8" w:rsidRPr="009F0B9C">
        <w:rPr>
          <w:color w:val="FF0000"/>
        </w:rPr>
        <w:t xml:space="preserve">several </w:t>
      </w:r>
      <w:r w:rsidR="00B212C0" w:rsidRPr="009F0B9C">
        <w:rPr>
          <w:color w:val="FF0000"/>
        </w:rPr>
        <w:t xml:space="preserve">tests for this setting and the results indicate that the </w:t>
      </w:r>
      <w:r w:rsidR="007B2FF8" w:rsidRPr="009F0B9C">
        <w:rPr>
          <w:color w:val="FF0000"/>
        </w:rPr>
        <w:t>properties derived from the simulations</w:t>
      </w:r>
      <w:r w:rsidR="00B212C0" w:rsidRPr="009F0B9C">
        <w:rPr>
          <w:color w:val="FF0000"/>
        </w:rPr>
        <w:t xml:space="preserve"> do not change in a meaningful </w:t>
      </w:r>
      <w:r w:rsidR="00640FF7" w:rsidRPr="009F0B9C">
        <w:rPr>
          <w:color w:val="FF0000"/>
        </w:rPr>
        <w:t xml:space="preserve">way </w:t>
      </w:r>
      <w:r w:rsidR="00B212C0" w:rsidRPr="009F0B9C">
        <w:rPr>
          <w:color w:val="FF0000"/>
        </w:rPr>
        <w:t xml:space="preserve">by </w:t>
      </w:r>
      <w:r w:rsidR="007B2FF8" w:rsidRPr="009F0B9C">
        <w:rPr>
          <w:color w:val="FF0000"/>
        </w:rPr>
        <w:t xml:space="preserve">increasing the criterion to, e.g., </w:t>
      </w:r>
      <w:r w:rsidR="00B212C0" w:rsidRPr="009F0B9C">
        <w:rPr>
          <w:color w:val="FF0000"/>
        </w:rPr>
        <w:t>10</w:t>
      </w:r>
      <w:r w:rsidR="00B212C0" w:rsidRPr="00EB35CA">
        <w:rPr>
          <w:color w:val="FF0000"/>
          <w:vertAlign w:val="superscript"/>
        </w:rPr>
        <w:t>-4</w:t>
      </w:r>
      <w:r w:rsidR="00EB35CA">
        <w:rPr>
          <w:color w:val="FF0000"/>
        </w:rPr>
        <w:t xml:space="preserve"> eV</w:t>
      </w:r>
      <w:r w:rsidR="00B212C0" w:rsidRPr="009F0B9C">
        <w:rPr>
          <w:color w:val="FF0000"/>
        </w:rPr>
        <w:t>.</w:t>
      </w:r>
      <w:r w:rsidR="007B2FF8" w:rsidRPr="009F0B9C">
        <w:rPr>
          <w:color w:val="FF0000"/>
        </w:rPr>
        <w:t xml:space="preserve"> </w:t>
      </w:r>
      <w:r w:rsidR="0087160D" w:rsidRPr="009F0B9C">
        <w:rPr>
          <w:color w:val="FF0000"/>
        </w:rPr>
        <w:t xml:space="preserve">As an example, the </w:t>
      </w:r>
      <w:r w:rsidR="00064E4E" w:rsidRPr="009F0B9C">
        <w:rPr>
          <w:color w:val="FF0000"/>
        </w:rPr>
        <w:t xml:space="preserve">density of NaCl at T=1250 K was converged </w:t>
      </w:r>
      <w:r w:rsidR="00280E0C">
        <w:rPr>
          <w:color w:val="FF0000"/>
        </w:rPr>
        <w:t xml:space="preserve">to </w:t>
      </w:r>
      <w:r w:rsidR="00FA38F4" w:rsidRPr="009F0B9C">
        <w:rPr>
          <w:color w:val="FF0000"/>
        </w:rPr>
        <w:t>within</w:t>
      </w:r>
      <w:r w:rsidR="00064E4E" w:rsidRPr="009F0B9C">
        <w:rPr>
          <w:color w:val="FF0000"/>
        </w:rPr>
        <w:t xml:space="preserve"> &lt;0.5%</w:t>
      </w:r>
      <w:r w:rsidR="00EB35CA">
        <w:rPr>
          <w:color w:val="FF0000"/>
        </w:rPr>
        <w:t xml:space="preserve"> when comparing results for </w:t>
      </w:r>
      <w:r w:rsidR="00EB35CA" w:rsidRPr="009F0B9C">
        <w:rPr>
          <w:color w:val="FF0000"/>
        </w:rPr>
        <w:t>10</w:t>
      </w:r>
      <w:r w:rsidR="00EB35CA" w:rsidRPr="00EB35CA">
        <w:rPr>
          <w:color w:val="FF0000"/>
          <w:vertAlign w:val="superscript"/>
        </w:rPr>
        <w:t>-3</w:t>
      </w:r>
      <w:r w:rsidR="00EB35CA">
        <w:rPr>
          <w:color w:val="FF0000"/>
        </w:rPr>
        <w:t xml:space="preserve"> eV and </w:t>
      </w:r>
      <w:r w:rsidR="00EB35CA" w:rsidRPr="009F0B9C">
        <w:rPr>
          <w:color w:val="FF0000"/>
        </w:rPr>
        <w:t>10</w:t>
      </w:r>
      <w:r w:rsidR="00EB35CA" w:rsidRPr="00EB35CA">
        <w:rPr>
          <w:color w:val="FF0000"/>
          <w:vertAlign w:val="superscript"/>
        </w:rPr>
        <w:t>-4</w:t>
      </w:r>
      <w:r w:rsidR="00EB35CA">
        <w:rPr>
          <w:color w:val="FF0000"/>
        </w:rPr>
        <w:t xml:space="preserve"> eV</w:t>
      </w:r>
      <w:r w:rsidR="00FA38F4" w:rsidRPr="009F0B9C">
        <w:rPr>
          <w:color w:val="FF0000"/>
        </w:rPr>
        <w:t xml:space="preserve">. </w:t>
      </w:r>
      <w:r w:rsidR="0087160D" w:rsidRPr="009F0B9C">
        <w:rPr>
          <w:color w:val="FF0000"/>
        </w:rPr>
        <w:t xml:space="preserve">Similar results were obtained for </w:t>
      </w:r>
      <w:r w:rsidR="00640FF7" w:rsidRPr="009F0B9C">
        <w:rPr>
          <w:color w:val="FF0000"/>
        </w:rPr>
        <w:t xml:space="preserve">other </w:t>
      </w:r>
      <w:r w:rsidR="00FA38F4" w:rsidRPr="009F0B9C">
        <w:rPr>
          <w:color w:val="FF0000"/>
        </w:rPr>
        <w:t>samples and properties</w:t>
      </w:r>
      <w:r w:rsidR="0087160D" w:rsidRPr="009F0B9C">
        <w:rPr>
          <w:color w:val="FF0000"/>
        </w:rPr>
        <w:t>.</w:t>
      </w:r>
      <w:r w:rsidR="00640FF7" w:rsidRPr="009F0B9C">
        <w:rPr>
          <w:color w:val="FF0000"/>
        </w:rPr>
        <w:t xml:space="preserve"> Based on our </w:t>
      </w:r>
      <w:r w:rsidR="000C6D86">
        <w:rPr>
          <w:color w:val="FF0000"/>
        </w:rPr>
        <w:t>tests</w:t>
      </w:r>
      <w:r w:rsidR="00640FF7" w:rsidRPr="009F0B9C">
        <w:rPr>
          <w:color w:val="FF0000"/>
        </w:rPr>
        <w:t>,</w:t>
      </w:r>
      <w:r w:rsidR="007B2FF8" w:rsidRPr="009F0B9C">
        <w:rPr>
          <w:rFonts w:ascii="Calibri" w:eastAsia="Times New Roman" w:hAnsi="Calibri" w:cs="Calibri"/>
          <w:color w:val="FF0000"/>
        </w:rPr>
        <w:t xml:space="preserve"> the uncertainty introduced by</w:t>
      </w:r>
      <w:r w:rsidR="009715FB" w:rsidRPr="009F0B9C">
        <w:rPr>
          <w:rFonts w:ascii="Calibri" w:eastAsia="Times New Roman" w:hAnsi="Calibri" w:cs="Calibri"/>
          <w:color w:val="FF0000"/>
        </w:rPr>
        <w:t xml:space="preserve"> </w:t>
      </w:r>
      <w:r w:rsidR="007B2FF8" w:rsidRPr="009F0B9C">
        <w:rPr>
          <w:rFonts w:ascii="Calibri" w:eastAsia="Times New Roman" w:hAnsi="Calibri" w:cs="Calibri"/>
          <w:color w:val="FF0000"/>
        </w:rPr>
        <w:t xml:space="preserve">sampling </w:t>
      </w:r>
      <w:r w:rsidR="009715FB" w:rsidRPr="009F0B9C">
        <w:rPr>
          <w:rFonts w:ascii="Calibri" w:eastAsia="Times New Roman" w:hAnsi="Calibri" w:cs="Calibri"/>
          <w:color w:val="FF0000"/>
        </w:rPr>
        <w:t xml:space="preserve">of </w:t>
      </w:r>
      <w:r w:rsidR="007B2FF8" w:rsidRPr="009F0B9C">
        <w:rPr>
          <w:rFonts w:ascii="Calibri" w:eastAsia="Times New Roman" w:hAnsi="Calibri" w:cs="Calibri"/>
          <w:color w:val="FF0000"/>
        </w:rPr>
        <w:t xml:space="preserve">the configuration space is larger than </w:t>
      </w:r>
      <w:r w:rsidR="006C3087" w:rsidRPr="009F0B9C">
        <w:rPr>
          <w:rFonts w:ascii="Calibri" w:eastAsia="Times New Roman" w:hAnsi="Calibri" w:cs="Calibri"/>
          <w:color w:val="FF0000"/>
        </w:rPr>
        <w:t>that introduced by the convergence criterion</w:t>
      </w:r>
      <w:r w:rsidR="00640FF7" w:rsidRPr="009F0B9C">
        <w:rPr>
          <w:rFonts w:ascii="Calibri" w:eastAsia="Times New Roman" w:hAnsi="Calibri" w:cs="Calibri"/>
          <w:color w:val="FF0000"/>
        </w:rPr>
        <w:t xml:space="preserve"> currently used</w:t>
      </w:r>
      <w:r w:rsidR="006C3087" w:rsidRPr="009F0B9C">
        <w:rPr>
          <w:rFonts w:ascii="Calibri" w:eastAsia="Times New Roman" w:hAnsi="Calibri" w:cs="Calibri"/>
          <w:color w:val="FF0000"/>
        </w:rPr>
        <w:t xml:space="preserve"> </w:t>
      </w:r>
      <w:r w:rsidR="00640FF7" w:rsidRPr="009F0B9C">
        <w:rPr>
          <w:rFonts w:ascii="Calibri" w:eastAsia="Times New Roman" w:hAnsi="Calibri" w:cs="Calibri"/>
          <w:color w:val="FF0000"/>
        </w:rPr>
        <w:t>for the self-consistency cycles</w:t>
      </w:r>
      <w:r w:rsidR="009715FB" w:rsidRPr="009F0B9C">
        <w:rPr>
          <w:rFonts w:ascii="Calibri" w:eastAsia="Times New Roman" w:hAnsi="Calibri" w:cs="Calibri"/>
          <w:color w:val="FF0000"/>
        </w:rPr>
        <w:t>, in particular for the constant pressure simulations.</w:t>
      </w:r>
      <w:r w:rsidR="007B2FF8" w:rsidRPr="009F0B9C">
        <w:rPr>
          <w:rFonts w:ascii="Calibri" w:eastAsia="Times New Roman" w:hAnsi="Calibri" w:cs="Calibri"/>
          <w:color w:val="FF0000"/>
        </w:rPr>
        <w:t xml:space="preserve"> </w:t>
      </w:r>
      <w:r w:rsidR="00640FF7" w:rsidRPr="009F0B9C">
        <w:rPr>
          <w:rFonts w:ascii="Calibri" w:eastAsia="Times New Roman" w:hAnsi="Calibri" w:cs="Calibri"/>
          <w:color w:val="FF0000"/>
        </w:rPr>
        <w:t xml:space="preserve">For these reasons, we are confident that the </w:t>
      </w:r>
      <w:r w:rsidR="006F7D37">
        <w:rPr>
          <w:rFonts w:ascii="Calibri" w:eastAsia="Times New Roman" w:hAnsi="Calibri" w:cs="Calibri"/>
          <w:color w:val="FF0000"/>
        </w:rPr>
        <w:t xml:space="preserve">current </w:t>
      </w:r>
      <w:r w:rsidR="00640FF7" w:rsidRPr="009F0B9C">
        <w:rPr>
          <w:rFonts w:ascii="Calibri" w:eastAsia="Times New Roman" w:hAnsi="Calibri" w:cs="Calibri"/>
          <w:color w:val="FF0000"/>
        </w:rPr>
        <w:t xml:space="preserve">simulation settings are sufficiently </w:t>
      </w:r>
      <w:r w:rsidR="001A49CE" w:rsidRPr="009F0B9C">
        <w:rPr>
          <w:rFonts w:ascii="Calibri" w:eastAsia="Times New Roman" w:hAnsi="Calibri" w:cs="Calibri"/>
          <w:color w:val="FF0000"/>
        </w:rPr>
        <w:t>converged for</w:t>
      </w:r>
      <w:r w:rsidR="00640FF7" w:rsidRPr="009F0B9C">
        <w:rPr>
          <w:rFonts w:ascii="Calibri" w:eastAsia="Times New Roman" w:hAnsi="Calibri" w:cs="Calibri"/>
          <w:color w:val="FF0000"/>
        </w:rPr>
        <w:t xml:space="preserve"> the properties </w:t>
      </w:r>
      <w:r w:rsidR="00F607C2">
        <w:rPr>
          <w:rFonts w:ascii="Calibri" w:eastAsia="Times New Roman" w:hAnsi="Calibri" w:cs="Calibri"/>
          <w:color w:val="FF0000"/>
        </w:rPr>
        <w:t>investigated</w:t>
      </w:r>
      <w:r w:rsidR="00640FF7" w:rsidRPr="009F0B9C">
        <w:rPr>
          <w:rFonts w:ascii="Calibri" w:eastAsia="Times New Roman" w:hAnsi="Calibri" w:cs="Calibri"/>
          <w:color w:val="FF0000"/>
        </w:rPr>
        <w:t xml:space="preserve">. </w:t>
      </w:r>
      <w:r w:rsidR="000C6D86">
        <w:rPr>
          <w:rFonts w:ascii="Calibri" w:eastAsia="Times New Roman" w:hAnsi="Calibri" w:cs="Calibri"/>
          <w:color w:val="FF0000"/>
        </w:rPr>
        <w:t xml:space="preserve">As a note, the NVT vdW-DF2 simulations already use a tighter convergence criterion, but tests for that methodology also came to the conclusion that going from </w:t>
      </w:r>
      <w:r w:rsidR="000C6D86" w:rsidRPr="009F0B9C">
        <w:rPr>
          <w:color w:val="FF0000"/>
        </w:rPr>
        <w:t>10^-</w:t>
      </w:r>
      <w:r w:rsidR="000C6D86">
        <w:rPr>
          <w:color w:val="FF0000"/>
        </w:rPr>
        <w:t xml:space="preserve">3 to </w:t>
      </w:r>
      <w:r w:rsidR="000C6D86" w:rsidRPr="009F0B9C">
        <w:rPr>
          <w:color w:val="FF0000"/>
        </w:rPr>
        <w:t>10^-4</w:t>
      </w:r>
      <w:r w:rsidR="000C6D86">
        <w:rPr>
          <w:color w:val="FF0000"/>
        </w:rPr>
        <w:t xml:space="preserve"> </w:t>
      </w:r>
      <w:r w:rsidR="00EB35CA">
        <w:rPr>
          <w:color w:val="FF0000"/>
        </w:rPr>
        <w:t xml:space="preserve">or higher </w:t>
      </w:r>
      <w:r w:rsidR="000C6D86">
        <w:rPr>
          <w:color w:val="FF0000"/>
        </w:rPr>
        <w:t xml:space="preserve">does not </w:t>
      </w:r>
      <w:r w:rsidR="00EB35CA">
        <w:rPr>
          <w:color w:val="FF0000"/>
        </w:rPr>
        <w:t xml:space="preserve">significantly </w:t>
      </w:r>
      <w:r w:rsidR="000C6D86">
        <w:rPr>
          <w:color w:val="FF0000"/>
        </w:rPr>
        <w:t xml:space="preserve">change the predicted properties of interest. </w:t>
      </w:r>
      <w:r w:rsidR="000C6D86">
        <w:rPr>
          <w:rFonts w:ascii="Calibri" w:eastAsia="Times New Roman" w:hAnsi="Calibri" w:cs="Calibri"/>
          <w:color w:val="FF0000"/>
        </w:rPr>
        <w:t>To conclude</w:t>
      </w:r>
      <w:r w:rsidR="0087160D" w:rsidRPr="009F0B9C">
        <w:rPr>
          <w:rFonts w:ascii="Calibri" w:eastAsia="Times New Roman" w:hAnsi="Calibri" w:cs="Calibri"/>
          <w:color w:val="FF0000"/>
        </w:rPr>
        <w:t xml:space="preserve">, </w:t>
      </w:r>
      <w:r w:rsidR="00EB35CA">
        <w:rPr>
          <w:rFonts w:ascii="Calibri" w:eastAsia="Times New Roman" w:hAnsi="Calibri" w:cs="Calibri"/>
          <w:color w:val="FF0000"/>
        </w:rPr>
        <w:t xml:space="preserve">our tests show that the simulation settings currently use give sufficiently converged results, but at the same time </w:t>
      </w:r>
      <w:r w:rsidR="0087160D" w:rsidRPr="009F0B9C">
        <w:rPr>
          <w:rFonts w:ascii="Calibri" w:eastAsia="Times New Roman" w:hAnsi="Calibri" w:cs="Calibri"/>
          <w:color w:val="FF0000"/>
        </w:rPr>
        <w:t xml:space="preserve">we agree with the </w:t>
      </w:r>
      <w:r w:rsidR="0087160D" w:rsidRPr="009F0B9C">
        <w:rPr>
          <w:rFonts w:ascii="Calibri" w:eastAsia="Times New Roman" w:hAnsi="Calibri" w:cs="Calibri"/>
          <w:color w:val="FF0000"/>
        </w:rPr>
        <w:lastRenderedPageBreak/>
        <w:t xml:space="preserve">reviewer that future studies </w:t>
      </w:r>
      <w:r w:rsidR="009F0B9C" w:rsidRPr="009F0B9C">
        <w:rPr>
          <w:rFonts w:ascii="Calibri" w:eastAsia="Times New Roman" w:hAnsi="Calibri" w:cs="Calibri"/>
          <w:color w:val="FF0000"/>
        </w:rPr>
        <w:t xml:space="preserve">should consider using a tighter setting to be on the safe side. As is often the case, this </w:t>
      </w:r>
      <w:r w:rsidR="001A49CE">
        <w:rPr>
          <w:rFonts w:ascii="Calibri" w:eastAsia="Times New Roman" w:hAnsi="Calibri" w:cs="Calibri"/>
          <w:color w:val="FF0000"/>
        </w:rPr>
        <w:t xml:space="preserve">choice </w:t>
      </w:r>
      <w:r w:rsidR="009F0B9C" w:rsidRPr="009F0B9C">
        <w:rPr>
          <w:rFonts w:ascii="Calibri" w:eastAsia="Times New Roman" w:hAnsi="Calibri" w:cs="Calibri"/>
          <w:color w:val="FF0000"/>
        </w:rPr>
        <w:t>is a matter of balancing computational efficiency with accuracy</w:t>
      </w:r>
      <w:r w:rsidR="001A49CE">
        <w:rPr>
          <w:rFonts w:ascii="Calibri" w:eastAsia="Times New Roman" w:hAnsi="Calibri" w:cs="Calibri"/>
          <w:color w:val="FF0000"/>
        </w:rPr>
        <w:t>.</w:t>
      </w:r>
      <w:r w:rsidR="007B4B62">
        <w:rPr>
          <w:rFonts w:ascii="Calibri" w:eastAsia="Times New Roman" w:hAnsi="Calibri" w:cs="Calibri"/>
          <w:color w:val="FF0000"/>
        </w:rPr>
        <w:t xml:space="preserve"> In the process of verifying the simulation settings, some data points were slightly refined </w:t>
      </w:r>
      <w:r w:rsidR="00471137">
        <w:rPr>
          <w:rFonts w:ascii="Calibri" w:eastAsia="Times New Roman" w:hAnsi="Calibri" w:cs="Calibri"/>
          <w:color w:val="FF0000"/>
        </w:rPr>
        <w:t xml:space="preserve">based on sampling range </w:t>
      </w:r>
      <w:r w:rsidR="007B4B62">
        <w:rPr>
          <w:rFonts w:ascii="Calibri" w:eastAsia="Times New Roman" w:hAnsi="Calibri" w:cs="Calibri"/>
          <w:color w:val="FF0000"/>
        </w:rPr>
        <w:t>from the original submission, but the</w:t>
      </w:r>
      <w:r w:rsidR="00471137">
        <w:rPr>
          <w:rFonts w:ascii="Calibri" w:eastAsia="Times New Roman" w:hAnsi="Calibri" w:cs="Calibri"/>
          <w:color w:val="FF0000"/>
        </w:rPr>
        <w:t>se</w:t>
      </w:r>
      <w:r w:rsidR="007B4B62">
        <w:rPr>
          <w:rFonts w:ascii="Calibri" w:eastAsia="Times New Roman" w:hAnsi="Calibri" w:cs="Calibri"/>
          <w:color w:val="FF0000"/>
        </w:rPr>
        <w:t xml:space="preserve"> changes are all very minor and well-within the uncertainty already specified. </w:t>
      </w:r>
      <w:r w:rsidR="000C6D86">
        <w:rPr>
          <w:rFonts w:ascii="Calibri" w:eastAsia="Times New Roman" w:hAnsi="Calibri" w:cs="Calibri"/>
          <w:color w:val="FF0000"/>
        </w:rPr>
        <w:t>F</w:t>
      </w:r>
      <w:r w:rsidR="007B4B62">
        <w:rPr>
          <w:rFonts w:ascii="Calibri" w:eastAsia="Times New Roman" w:hAnsi="Calibri" w:cs="Calibri"/>
          <w:color w:val="FF0000"/>
        </w:rPr>
        <w:t xml:space="preserve">igures </w:t>
      </w:r>
      <w:r w:rsidR="000C6D86">
        <w:rPr>
          <w:rFonts w:ascii="Calibri" w:eastAsia="Times New Roman" w:hAnsi="Calibri" w:cs="Calibri"/>
          <w:color w:val="FF0000"/>
        </w:rPr>
        <w:t xml:space="preserve">2, 4, </w:t>
      </w:r>
      <w:r w:rsidR="00917844">
        <w:rPr>
          <w:rFonts w:ascii="Calibri" w:eastAsia="Times New Roman" w:hAnsi="Calibri" w:cs="Calibri"/>
          <w:color w:val="FF0000"/>
        </w:rPr>
        <w:t xml:space="preserve">6, 8, 9, as well as Table 1 and 2 </w:t>
      </w:r>
      <w:r w:rsidR="007B4B62">
        <w:rPr>
          <w:rFonts w:ascii="Calibri" w:eastAsia="Times New Roman" w:hAnsi="Calibri" w:cs="Calibri"/>
          <w:color w:val="FF0000"/>
        </w:rPr>
        <w:t xml:space="preserve">were updated accordingly. </w:t>
      </w:r>
    </w:p>
    <w:p w14:paraId="6BAB82DA" w14:textId="77777777" w:rsidR="00757AD9" w:rsidRPr="004F722C" w:rsidRDefault="00757AD9" w:rsidP="004F722C">
      <w:pPr>
        <w:rPr>
          <w:rFonts w:ascii="Calibri" w:eastAsia="Times New Roman" w:hAnsi="Calibri" w:cs="Calibri"/>
          <w:color w:val="000000"/>
        </w:rPr>
      </w:pPr>
    </w:p>
    <w:p w14:paraId="33B9F132" w14:textId="4DCDF630" w:rsidR="004F722C" w:rsidRPr="00DD4AF8"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3. Please specify the valence electrons (for example, Na 2s^2 2p^6 3s^</w:t>
      </w:r>
      <w:proofErr w:type="gramStart"/>
      <w:r w:rsidRPr="004F722C">
        <w:rPr>
          <w:rFonts w:ascii="Calibri" w:eastAsia="Times New Roman" w:hAnsi="Calibri" w:cs="Calibri"/>
          <w:color w:val="4472C4" w:themeColor="accent1"/>
        </w:rPr>
        <w:t>1 )</w:t>
      </w:r>
      <w:proofErr w:type="gramEnd"/>
    </w:p>
    <w:p w14:paraId="716A80E0" w14:textId="1DDF11BB" w:rsidR="00DD4AF8" w:rsidRDefault="00DD4AF8" w:rsidP="004F722C">
      <w:pPr>
        <w:rPr>
          <w:rFonts w:ascii="Calibri" w:eastAsia="Times New Roman" w:hAnsi="Calibri" w:cs="Calibri"/>
          <w:color w:val="000000"/>
        </w:rPr>
      </w:pPr>
    </w:p>
    <w:p w14:paraId="11B7EC42" w14:textId="20237998" w:rsidR="00DD4AF8" w:rsidRDefault="00E2653C" w:rsidP="004F722C">
      <w:pPr>
        <w:rPr>
          <w:rFonts w:ascii="Calibri" w:eastAsia="Times New Roman" w:hAnsi="Calibri" w:cs="Calibri"/>
          <w:color w:val="FF0000"/>
        </w:rPr>
      </w:pPr>
      <w:r>
        <w:rPr>
          <w:rFonts w:ascii="Calibri" w:eastAsia="Times New Roman" w:hAnsi="Calibri" w:cs="Calibri"/>
          <w:color w:val="FF0000"/>
        </w:rPr>
        <w:t>This information was provided in written form</w:t>
      </w:r>
      <w:r w:rsidR="003A69FB">
        <w:rPr>
          <w:rFonts w:ascii="Calibri" w:eastAsia="Times New Roman" w:hAnsi="Calibri" w:cs="Calibri"/>
          <w:color w:val="FF0000"/>
        </w:rPr>
        <w:t xml:space="preserve"> in the original version of the manuscript</w:t>
      </w:r>
      <w:r>
        <w:rPr>
          <w:rFonts w:ascii="Calibri" w:eastAsia="Times New Roman" w:hAnsi="Calibri" w:cs="Calibri"/>
          <w:color w:val="FF0000"/>
        </w:rPr>
        <w:t xml:space="preserve">, but </w:t>
      </w:r>
      <w:r w:rsidR="00321CBD">
        <w:rPr>
          <w:rFonts w:ascii="Calibri" w:eastAsia="Times New Roman" w:hAnsi="Calibri" w:cs="Calibri"/>
          <w:color w:val="FF0000"/>
        </w:rPr>
        <w:t xml:space="preserve">it </w:t>
      </w:r>
      <w:r w:rsidR="009876ED">
        <w:rPr>
          <w:rFonts w:ascii="Calibri" w:eastAsia="Times New Roman" w:hAnsi="Calibri" w:cs="Calibri"/>
          <w:color w:val="FF0000"/>
        </w:rPr>
        <w:t>has no</w:t>
      </w:r>
      <w:r w:rsidR="00C5211F">
        <w:rPr>
          <w:rFonts w:ascii="Calibri" w:eastAsia="Times New Roman" w:hAnsi="Calibri" w:cs="Calibri"/>
          <w:color w:val="FF0000"/>
        </w:rPr>
        <w:t>w</w:t>
      </w:r>
      <w:r w:rsidR="009876ED">
        <w:rPr>
          <w:rFonts w:ascii="Calibri" w:eastAsia="Times New Roman" w:hAnsi="Calibri" w:cs="Calibri"/>
          <w:color w:val="FF0000"/>
        </w:rPr>
        <w:t xml:space="preserve"> been updated to include the explicit valence electron configuration. </w:t>
      </w:r>
    </w:p>
    <w:p w14:paraId="0BFC8E45" w14:textId="72EA9C91" w:rsidR="000C1203" w:rsidRDefault="000C1203" w:rsidP="004F722C">
      <w:pPr>
        <w:rPr>
          <w:rFonts w:ascii="Calibri" w:eastAsia="Times New Roman" w:hAnsi="Calibri" w:cs="Calibri"/>
          <w:color w:val="FF0000"/>
        </w:rPr>
      </w:pPr>
    </w:p>
    <w:p w14:paraId="0D165FFB" w14:textId="67EF179A" w:rsidR="000C1203" w:rsidRPr="000C1203" w:rsidRDefault="000C1203" w:rsidP="000C12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hAnsi="Calibri" w:cs="Calibri"/>
          <w:color w:val="000000" w:themeColor="text1"/>
        </w:rPr>
      </w:pPr>
      <w:r>
        <w:rPr>
          <w:rFonts w:ascii="Calibri" w:eastAsia="Times New Roman" w:hAnsi="Calibri" w:cs="Calibri"/>
          <w:color w:val="FF0000"/>
        </w:rPr>
        <w:t>Sentences changed (original text in black and changes in red, see manuscript for exact typesetting)</w:t>
      </w:r>
      <w:r w:rsidRPr="000C1203">
        <w:rPr>
          <w:rFonts w:ascii="Calibri" w:eastAsia="Times New Roman" w:hAnsi="Calibri" w:cs="Calibri"/>
          <w:color w:val="FF0000"/>
        </w:rPr>
        <w:t xml:space="preserve">: </w:t>
      </w:r>
      <w:r w:rsidRPr="000C1203">
        <w:rPr>
          <w:rFonts w:ascii="Calibri" w:hAnsi="Calibri" w:cs="Calibri"/>
          <w:color w:val="000000" w:themeColor="text1"/>
        </w:rPr>
        <w:t xml:space="preserve">For Na, the pseudopotential version that only includes the s electron(s) in the valence shell </w:t>
      </w:r>
      <w:r w:rsidRPr="00D42DA7">
        <w:rPr>
          <w:rFonts w:ascii="Calibri" w:hAnsi="Calibri" w:cs="Calibri"/>
          <w:color w:val="FF0000"/>
        </w:rPr>
        <w:t>(3s</w:t>
      </w:r>
      <w:r w:rsidRPr="00D42DA7">
        <w:rPr>
          <w:rFonts w:ascii="Calibri" w:hAnsi="Calibri" w:cs="Calibri"/>
          <w:color w:val="FF0000"/>
          <w:vertAlign w:val="superscript"/>
        </w:rPr>
        <w:t>1</w:t>
      </w:r>
      <w:r w:rsidRPr="00D42DA7">
        <w:rPr>
          <w:rFonts w:ascii="Calibri" w:hAnsi="Calibri" w:cs="Calibri"/>
          <w:color w:val="FF0000"/>
        </w:rPr>
        <w:t>)</w:t>
      </w:r>
      <w:r w:rsidRPr="000C1203">
        <w:rPr>
          <w:rFonts w:ascii="Calibri" w:hAnsi="Calibri" w:cs="Calibri"/>
          <w:color w:val="000000" w:themeColor="text1"/>
        </w:rPr>
        <w:t xml:space="preserve"> was used with the </w:t>
      </w:r>
      <w:proofErr w:type="spellStart"/>
      <w:r w:rsidRPr="000C1203">
        <w:rPr>
          <w:rFonts w:ascii="Calibri" w:hAnsi="Calibri" w:cs="Calibri"/>
          <w:color w:val="000000" w:themeColor="text1"/>
        </w:rPr>
        <w:t>dDsC</w:t>
      </w:r>
      <w:proofErr w:type="spellEnd"/>
      <w:r w:rsidRPr="000C1203">
        <w:rPr>
          <w:rFonts w:ascii="Calibri" w:hAnsi="Calibri" w:cs="Calibri"/>
          <w:color w:val="000000" w:themeColor="text1"/>
        </w:rPr>
        <w:t xml:space="preserve"> and DFT-D3 methodology, while the version that also includes the semi-core p electrons </w:t>
      </w:r>
      <w:r w:rsidRPr="000C1203">
        <w:rPr>
          <w:rFonts w:ascii="Calibri" w:hAnsi="Calibri" w:cs="Calibri"/>
          <w:color w:val="FF0000"/>
        </w:rPr>
        <w:t>(2p</w:t>
      </w:r>
      <w:r w:rsidRPr="000C1203">
        <w:rPr>
          <w:rFonts w:ascii="Calibri" w:hAnsi="Calibri" w:cs="Calibri"/>
          <w:color w:val="FF0000"/>
          <w:vertAlign w:val="superscript"/>
        </w:rPr>
        <w:t>6</w:t>
      </w:r>
      <w:r w:rsidRPr="000C1203">
        <w:rPr>
          <w:rFonts w:ascii="Calibri" w:hAnsi="Calibri" w:cs="Calibri"/>
          <w:color w:val="FF0000"/>
        </w:rPr>
        <w:t>3s</w:t>
      </w:r>
      <w:r w:rsidRPr="000C1203">
        <w:rPr>
          <w:rFonts w:ascii="Calibri" w:hAnsi="Calibri" w:cs="Calibri"/>
          <w:color w:val="FF0000"/>
          <w:vertAlign w:val="superscript"/>
        </w:rPr>
        <w:t>1</w:t>
      </w:r>
      <w:r w:rsidRPr="000C1203">
        <w:rPr>
          <w:rFonts w:ascii="Calibri" w:hAnsi="Calibri" w:cs="Calibri"/>
          <w:color w:val="FF0000"/>
        </w:rPr>
        <w:t>)</w:t>
      </w:r>
      <w:r w:rsidRPr="000C1203">
        <w:rPr>
          <w:rFonts w:ascii="Calibri" w:hAnsi="Calibri" w:cs="Calibri"/>
          <w:color w:val="000000" w:themeColor="text1"/>
        </w:rPr>
        <w:t xml:space="preserve"> was utilized for the vdW-DF2 simulations.</w:t>
      </w:r>
      <w:r>
        <w:rPr>
          <w:rFonts w:ascii="Calibri" w:hAnsi="Calibri" w:cs="Calibri"/>
          <w:color w:val="000000" w:themeColor="text1"/>
        </w:rPr>
        <w:t xml:space="preserve"> </w:t>
      </w:r>
      <w:r w:rsidRPr="000C1203">
        <w:rPr>
          <w:rFonts w:ascii="Calibri" w:hAnsi="Calibri" w:cs="Calibri"/>
          <w:color w:val="000000" w:themeColor="text1"/>
        </w:rPr>
        <w:t xml:space="preserve">Although different choices were made for the simulations with regards to the Na potential, the results are not sensitive to this choice at a scale that impacts the conclusions of the present study. The PAW potential for Cl also included p electrons </w:t>
      </w:r>
      <w:r w:rsidRPr="000C1203">
        <w:rPr>
          <w:rFonts w:ascii="Calibri" w:hAnsi="Calibri" w:cs="Calibri"/>
          <w:color w:val="FF0000"/>
        </w:rPr>
        <w:t>(3s</w:t>
      </w:r>
      <w:r w:rsidRPr="000C1203">
        <w:rPr>
          <w:rFonts w:ascii="Calibri" w:hAnsi="Calibri" w:cs="Calibri"/>
          <w:color w:val="FF0000"/>
          <w:vertAlign w:val="superscript"/>
        </w:rPr>
        <w:t>2</w:t>
      </w:r>
      <w:r w:rsidRPr="000C1203">
        <w:rPr>
          <w:rFonts w:ascii="Calibri" w:hAnsi="Calibri" w:cs="Calibri"/>
          <w:color w:val="FF0000"/>
        </w:rPr>
        <w:t>3p</w:t>
      </w:r>
      <w:r w:rsidRPr="000C1203">
        <w:rPr>
          <w:rFonts w:ascii="Calibri" w:hAnsi="Calibri" w:cs="Calibri"/>
          <w:color w:val="FF0000"/>
          <w:vertAlign w:val="superscript"/>
        </w:rPr>
        <w:t>5</w:t>
      </w:r>
      <w:r w:rsidRPr="000C1203">
        <w:rPr>
          <w:rFonts w:ascii="Calibri" w:hAnsi="Calibri" w:cs="Calibri"/>
          <w:color w:val="FF0000"/>
        </w:rPr>
        <w:t>)</w:t>
      </w:r>
      <w:r w:rsidRPr="000C1203">
        <w:rPr>
          <w:rFonts w:ascii="Calibri" w:hAnsi="Calibri" w:cs="Calibri"/>
          <w:color w:val="000000" w:themeColor="text1"/>
        </w:rPr>
        <w:t xml:space="preserve"> and for U it included the outer s, p, </w:t>
      </w:r>
      <w:r w:rsidR="00D42DA7" w:rsidRPr="00D42DA7">
        <w:rPr>
          <w:rFonts w:ascii="Calibri" w:hAnsi="Calibri" w:cs="Calibri"/>
          <w:color w:val="FF0000"/>
        </w:rPr>
        <w:t>d,</w:t>
      </w:r>
      <w:r w:rsidR="00D42DA7">
        <w:rPr>
          <w:rFonts w:ascii="Calibri" w:hAnsi="Calibri" w:cs="Calibri"/>
          <w:color w:val="000000" w:themeColor="text1"/>
        </w:rPr>
        <w:t xml:space="preserve"> </w:t>
      </w:r>
      <w:r w:rsidRPr="000C1203">
        <w:rPr>
          <w:rFonts w:ascii="Calibri" w:hAnsi="Calibri" w:cs="Calibri"/>
          <w:color w:val="000000" w:themeColor="text1"/>
        </w:rPr>
        <w:t xml:space="preserve">and f electrons </w:t>
      </w:r>
      <w:r w:rsidRPr="000C1203">
        <w:rPr>
          <w:rFonts w:ascii="Calibri" w:hAnsi="Calibri" w:cs="Calibri"/>
          <w:color w:val="FF0000"/>
        </w:rPr>
        <w:t>(6s</w:t>
      </w:r>
      <w:r w:rsidRPr="000C1203">
        <w:rPr>
          <w:rFonts w:ascii="Calibri" w:hAnsi="Calibri" w:cs="Calibri"/>
          <w:color w:val="FF0000"/>
          <w:vertAlign w:val="superscript"/>
        </w:rPr>
        <w:t>2</w:t>
      </w:r>
      <w:r w:rsidRPr="000C1203">
        <w:rPr>
          <w:rFonts w:ascii="Calibri" w:hAnsi="Calibri" w:cs="Calibri"/>
          <w:color w:val="FF0000"/>
        </w:rPr>
        <w:t>6p</w:t>
      </w:r>
      <w:r w:rsidRPr="000C1203">
        <w:rPr>
          <w:rFonts w:ascii="Calibri" w:hAnsi="Calibri" w:cs="Calibri"/>
          <w:color w:val="FF0000"/>
          <w:vertAlign w:val="superscript"/>
        </w:rPr>
        <w:t>6</w:t>
      </w:r>
      <w:r w:rsidRPr="000C1203">
        <w:rPr>
          <w:rFonts w:ascii="Calibri" w:hAnsi="Calibri" w:cs="Calibri"/>
          <w:color w:val="FF0000"/>
        </w:rPr>
        <w:t>5f</w:t>
      </w:r>
      <w:r w:rsidRPr="000C1203">
        <w:rPr>
          <w:rFonts w:ascii="Calibri" w:hAnsi="Calibri" w:cs="Calibri"/>
          <w:color w:val="FF0000"/>
          <w:vertAlign w:val="superscript"/>
        </w:rPr>
        <w:t>3</w:t>
      </w:r>
      <w:r w:rsidRPr="000C1203">
        <w:rPr>
          <w:rFonts w:ascii="Calibri" w:hAnsi="Calibri" w:cs="Calibri"/>
          <w:color w:val="FF0000"/>
        </w:rPr>
        <w:t>6d</w:t>
      </w:r>
      <w:r w:rsidRPr="000C1203">
        <w:rPr>
          <w:rFonts w:ascii="Calibri" w:hAnsi="Calibri" w:cs="Calibri"/>
          <w:color w:val="FF0000"/>
          <w:vertAlign w:val="superscript"/>
        </w:rPr>
        <w:t>1</w:t>
      </w:r>
      <w:r w:rsidRPr="000C1203">
        <w:rPr>
          <w:rFonts w:ascii="Calibri" w:hAnsi="Calibri" w:cs="Calibri"/>
          <w:color w:val="FF0000"/>
        </w:rPr>
        <w:t>7s</w:t>
      </w:r>
      <w:r w:rsidRPr="000C1203">
        <w:rPr>
          <w:rFonts w:ascii="Calibri" w:hAnsi="Calibri" w:cs="Calibri"/>
          <w:color w:val="FF0000"/>
          <w:vertAlign w:val="superscript"/>
        </w:rPr>
        <w:t>2</w:t>
      </w:r>
      <w:r w:rsidRPr="000C1203">
        <w:rPr>
          <w:rFonts w:ascii="Calibri" w:hAnsi="Calibri" w:cs="Calibri"/>
          <w:color w:val="FF0000"/>
        </w:rPr>
        <w:t>)</w:t>
      </w:r>
      <w:r w:rsidRPr="000C1203">
        <w:rPr>
          <w:rFonts w:ascii="Calibri" w:hAnsi="Calibri" w:cs="Calibri"/>
          <w:color w:val="000000" w:themeColor="text1"/>
        </w:rPr>
        <w:t xml:space="preserve"> in the valance shell. </w:t>
      </w:r>
    </w:p>
    <w:p w14:paraId="43E1D6D0" w14:textId="77777777" w:rsidR="00F607C2" w:rsidRPr="004F722C" w:rsidRDefault="00F607C2" w:rsidP="004F722C">
      <w:pPr>
        <w:rPr>
          <w:rFonts w:ascii="Calibri" w:eastAsia="Times New Roman" w:hAnsi="Calibri" w:cs="Calibri"/>
          <w:color w:val="000000"/>
        </w:rPr>
      </w:pPr>
    </w:p>
    <w:p w14:paraId="7F66ED3E" w14:textId="71062E0B" w:rsidR="004F722C" w:rsidRPr="00AC2375"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4. Fig 1:  Usually the range of r in the g(r) plot is smaller than 1/2 of the size of unit cell vectors. It seems that a larger range is used in the case of the 64-atom unit cell. </w:t>
      </w:r>
    </w:p>
    <w:p w14:paraId="152140A1" w14:textId="37B911DE" w:rsidR="00AC2375" w:rsidRDefault="00AC2375" w:rsidP="004F722C">
      <w:pPr>
        <w:rPr>
          <w:rFonts w:ascii="Calibri" w:eastAsia="Times New Roman" w:hAnsi="Calibri" w:cs="Calibri"/>
          <w:color w:val="000000"/>
        </w:rPr>
      </w:pPr>
    </w:p>
    <w:p w14:paraId="51EF4006" w14:textId="093EDE0B" w:rsidR="00AC2375" w:rsidRPr="002F21C5" w:rsidRDefault="003D3C0F" w:rsidP="004F722C">
      <w:pPr>
        <w:rPr>
          <w:rFonts w:ascii="Calibri" w:eastAsia="Times New Roman" w:hAnsi="Calibri" w:cs="Calibri"/>
          <w:color w:val="FF0000"/>
        </w:rPr>
      </w:pPr>
      <w:r w:rsidRPr="002F21C5">
        <w:rPr>
          <w:rFonts w:ascii="Calibri" w:eastAsia="Times New Roman" w:hAnsi="Calibri" w:cs="Calibri"/>
          <w:color w:val="FF0000"/>
        </w:rPr>
        <w:t xml:space="preserve">The reviewer is correct that a larger range than half of the unit cell vectors were was used for the small-cell plots. </w:t>
      </w:r>
      <w:ins w:id="0" w:author="Benjamin W. Beeler" w:date="2022-04-12T14:57:00Z">
        <w:r w:rsidR="00BA6C88">
          <w:rPr>
            <w:rFonts w:ascii="Calibri" w:eastAsia="Times New Roman" w:hAnsi="Calibri" w:cs="Calibri"/>
            <w:color w:val="FF0000"/>
          </w:rPr>
          <w:t>While the g</w:t>
        </w:r>
      </w:ins>
      <w:ins w:id="1" w:author="Benjamin W. Beeler" w:date="2022-04-12T14:58:00Z">
        <w:r w:rsidR="00BA6C88">
          <w:rPr>
            <w:rFonts w:ascii="Calibri" w:eastAsia="Times New Roman" w:hAnsi="Calibri" w:cs="Calibri"/>
            <w:color w:val="FF0000"/>
          </w:rPr>
          <w:t xml:space="preserve">(r) plot was generated with periodic boundaries, removing the tail to zero, it is more appropriate to only utilize the single supercell to construct the g(r). </w:t>
        </w:r>
      </w:ins>
      <w:proofErr w:type="gramStart"/>
      <w:r w:rsidRPr="002F21C5">
        <w:rPr>
          <w:rFonts w:ascii="Calibri" w:eastAsia="Times New Roman" w:hAnsi="Calibri" w:cs="Calibri"/>
          <w:color w:val="FF0000"/>
        </w:rPr>
        <w:t>In order to</w:t>
      </w:r>
      <w:proofErr w:type="gramEnd"/>
      <w:r w:rsidRPr="002F21C5">
        <w:rPr>
          <w:rFonts w:ascii="Calibri" w:eastAsia="Times New Roman" w:hAnsi="Calibri" w:cs="Calibri"/>
          <w:color w:val="FF0000"/>
        </w:rPr>
        <w:t xml:space="preserve"> satisfy the requirement expressed by the reviewer, the range has been reduced to </w:t>
      </w:r>
      <w:r w:rsidR="00B81797" w:rsidRPr="002F21C5">
        <w:rPr>
          <w:rFonts w:ascii="Calibri" w:eastAsia="Times New Roman" w:hAnsi="Calibri" w:cs="Calibri"/>
          <w:color w:val="FF0000"/>
        </w:rPr>
        <w:t>7</w:t>
      </w:r>
      <w:r w:rsidRPr="002F21C5">
        <w:rPr>
          <w:rFonts w:ascii="Calibri" w:eastAsia="Times New Roman" w:hAnsi="Calibri" w:cs="Calibri"/>
          <w:color w:val="FF0000"/>
        </w:rPr>
        <w:t xml:space="preserve"> Å for all plots</w:t>
      </w:r>
      <w:r w:rsidR="00B81797" w:rsidRPr="002F21C5">
        <w:rPr>
          <w:rFonts w:ascii="Calibri" w:eastAsia="Times New Roman" w:hAnsi="Calibri" w:cs="Calibri"/>
          <w:color w:val="FF0000"/>
        </w:rPr>
        <w:t xml:space="preserve"> (Figs. 1 and 13)</w:t>
      </w:r>
      <w:r w:rsidRPr="002F21C5">
        <w:rPr>
          <w:rFonts w:ascii="Calibri" w:eastAsia="Times New Roman" w:hAnsi="Calibri" w:cs="Calibri"/>
          <w:color w:val="FF0000"/>
        </w:rPr>
        <w:t xml:space="preserve">. </w:t>
      </w:r>
    </w:p>
    <w:p w14:paraId="5E16DF8F" w14:textId="77777777" w:rsidR="003D3C0F" w:rsidRPr="004F722C" w:rsidRDefault="003D3C0F" w:rsidP="004F722C">
      <w:pPr>
        <w:rPr>
          <w:rFonts w:ascii="Calibri" w:eastAsia="Times New Roman" w:hAnsi="Calibri" w:cs="Calibri"/>
          <w:color w:val="000000"/>
        </w:rPr>
      </w:pPr>
    </w:p>
    <w:p w14:paraId="2AA85AD0" w14:textId="5A8436D3" w:rsid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5. I am not sure if I understood the effect of the +U correction on the density and other properties of the molten salts. Moreover, for a given value of +U, how did the authors decide to use AFM or FM? How was +U chosen for each system? Please specify +U for each system and each dispersion correction approach. Are results in Fig 3 calculated using 1 frame or multiple frames (ensemble average)?</w:t>
      </w:r>
    </w:p>
    <w:p w14:paraId="1D382388" w14:textId="0DB7DAF2" w:rsidR="00BB7E82" w:rsidRDefault="00BB7E82" w:rsidP="004F722C">
      <w:pPr>
        <w:rPr>
          <w:rFonts w:ascii="Calibri" w:eastAsia="Times New Roman" w:hAnsi="Calibri" w:cs="Calibri"/>
          <w:color w:val="4472C4" w:themeColor="accent1"/>
        </w:rPr>
      </w:pPr>
    </w:p>
    <w:p w14:paraId="62E78FE7" w14:textId="381A5EC8" w:rsidR="00D90826" w:rsidRDefault="00BB7E82" w:rsidP="004F722C">
      <w:pPr>
        <w:rPr>
          <w:rFonts w:ascii="Calibri" w:eastAsia="Times New Roman" w:hAnsi="Calibri" w:cs="Calibri"/>
          <w:color w:val="FF0000"/>
        </w:rPr>
      </w:pPr>
      <w:r>
        <w:rPr>
          <w:rFonts w:ascii="Calibri" w:eastAsia="Times New Roman" w:hAnsi="Calibri" w:cs="Calibri"/>
          <w:color w:val="FF0000"/>
        </w:rPr>
        <w:t xml:space="preserve">Adding </w:t>
      </w:r>
      <w:ins w:id="2" w:author="Benjamin W. Beeler" w:date="2022-04-12T16:26:00Z">
        <w:r w:rsidR="00CA297E">
          <w:rPr>
            <w:rFonts w:ascii="Calibri" w:eastAsia="Times New Roman" w:hAnsi="Calibri" w:cs="Calibri"/>
            <w:color w:val="FF0000"/>
          </w:rPr>
          <w:t xml:space="preserve">the </w:t>
        </w:r>
      </w:ins>
      <w:r>
        <w:rPr>
          <w:rFonts w:ascii="Calibri" w:eastAsia="Times New Roman" w:hAnsi="Calibri" w:cs="Calibri"/>
          <w:color w:val="FF0000"/>
        </w:rPr>
        <w:t xml:space="preserve">U parameter </w:t>
      </w:r>
      <w:ins w:id="3" w:author="Benjamin W. Beeler" w:date="2022-04-12T16:26:00Z">
        <w:r w:rsidR="00CA297E">
          <w:rPr>
            <w:rFonts w:ascii="Calibri" w:eastAsia="Times New Roman" w:hAnsi="Calibri" w:cs="Calibri"/>
            <w:color w:val="FF0000"/>
          </w:rPr>
          <w:t xml:space="preserve">very slightly </w:t>
        </w:r>
      </w:ins>
      <w:r>
        <w:rPr>
          <w:rFonts w:ascii="Calibri" w:eastAsia="Times New Roman" w:hAnsi="Calibri" w:cs="Calibri"/>
          <w:color w:val="FF0000"/>
        </w:rPr>
        <w:t xml:space="preserve">increases the volume of the salt and reduces the density, which was </w:t>
      </w:r>
      <w:r w:rsidR="0021710B">
        <w:rPr>
          <w:rFonts w:ascii="Calibri" w:eastAsia="Times New Roman" w:hAnsi="Calibri" w:cs="Calibri"/>
          <w:color w:val="FF0000"/>
        </w:rPr>
        <w:t xml:space="preserve">already </w:t>
      </w:r>
      <w:r>
        <w:rPr>
          <w:rFonts w:ascii="Calibri" w:eastAsia="Times New Roman" w:hAnsi="Calibri" w:cs="Calibri"/>
          <w:color w:val="FF0000"/>
        </w:rPr>
        <w:t xml:space="preserve">mentioned in the manuscript. </w:t>
      </w:r>
      <w:commentRangeStart w:id="4"/>
      <w:r w:rsidR="0021710B">
        <w:rPr>
          <w:rFonts w:ascii="Calibri" w:eastAsia="Times New Roman" w:hAnsi="Calibri" w:cs="Calibri"/>
          <w:color w:val="FF0000"/>
        </w:rPr>
        <w:t>More specifically, t</w:t>
      </w:r>
      <w:r w:rsidR="00D90826">
        <w:rPr>
          <w:rFonts w:ascii="Calibri" w:eastAsia="Times New Roman" w:hAnsi="Calibri" w:cs="Calibri"/>
          <w:color w:val="FF0000"/>
        </w:rPr>
        <w:t xml:space="preserve">he difference in </w:t>
      </w:r>
      <w:del w:id="5" w:author="Benjamin W. Beeler" w:date="2022-04-12T16:29:00Z">
        <w:r w:rsidR="00D90826" w:rsidDel="00CA297E">
          <w:rPr>
            <w:rFonts w:ascii="Calibri" w:eastAsia="Times New Roman" w:hAnsi="Calibri" w:cs="Calibri"/>
            <w:color w:val="FF0000"/>
          </w:rPr>
          <w:delText xml:space="preserve">volume </w:delText>
        </w:r>
      </w:del>
      <w:ins w:id="6" w:author="Benjamin W. Beeler" w:date="2022-04-12T16:29:00Z">
        <w:r w:rsidR="00CA297E">
          <w:rPr>
            <w:rFonts w:ascii="Calibri" w:eastAsia="Times New Roman" w:hAnsi="Calibri" w:cs="Calibri"/>
            <w:color w:val="FF0000"/>
          </w:rPr>
          <w:t xml:space="preserve">the density </w:t>
        </w:r>
      </w:ins>
      <w:r w:rsidR="00D90826">
        <w:rPr>
          <w:rFonts w:ascii="Calibri" w:eastAsia="Times New Roman" w:hAnsi="Calibri" w:cs="Calibri"/>
          <w:color w:val="FF0000"/>
        </w:rPr>
        <w:t xml:space="preserve">between the case with U= 0 eV </w:t>
      </w:r>
      <w:r w:rsidR="0021710B">
        <w:rPr>
          <w:rFonts w:ascii="Calibri" w:eastAsia="Times New Roman" w:hAnsi="Calibri" w:cs="Calibri"/>
          <w:color w:val="FF0000"/>
        </w:rPr>
        <w:t xml:space="preserve">(FM) </w:t>
      </w:r>
      <w:r w:rsidR="00D90826">
        <w:rPr>
          <w:rFonts w:ascii="Calibri" w:eastAsia="Times New Roman" w:hAnsi="Calibri" w:cs="Calibri"/>
          <w:color w:val="FF0000"/>
        </w:rPr>
        <w:t xml:space="preserve">and the optimized value of U=4 eV </w:t>
      </w:r>
      <w:r w:rsidR="0021710B">
        <w:rPr>
          <w:rFonts w:ascii="Calibri" w:eastAsia="Times New Roman" w:hAnsi="Calibri" w:cs="Calibri"/>
          <w:color w:val="FF0000"/>
        </w:rPr>
        <w:t xml:space="preserve">(AFM) </w:t>
      </w:r>
      <w:r w:rsidR="00D90826">
        <w:rPr>
          <w:rFonts w:ascii="Calibri" w:eastAsia="Times New Roman" w:hAnsi="Calibri" w:cs="Calibri"/>
          <w:color w:val="FF0000"/>
        </w:rPr>
        <w:t>is</w:t>
      </w:r>
      <w:r w:rsidR="0021710B">
        <w:rPr>
          <w:rFonts w:ascii="Calibri" w:eastAsia="Times New Roman" w:hAnsi="Calibri" w:cs="Calibri"/>
          <w:color w:val="FF0000"/>
        </w:rPr>
        <w:t xml:space="preserve"> </w:t>
      </w:r>
      <w:ins w:id="7" w:author="Benjamin W. Beeler" w:date="2022-04-12T16:32:00Z">
        <w:r w:rsidR="00AC6AC7">
          <w:rPr>
            <w:rFonts w:ascii="Calibri" w:eastAsia="Times New Roman" w:hAnsi="Calibri" w:cs="Calibri"/>
            <w:color w:val="FF0000"/>
          </w:rPr>
          <w:t xml:space="preserve">approximately </w:t>
        </w:r>
      </w:ins>
      <w:commentRangeStart w:id="8"/>
      <w:del w:id="9" w:author="Benjamin W. Beeler" w:date="2022-04-12T16:30:00Z">
        <w:r w:rsidR="0021710B" w:rsidDel="00CA297E">
          <w:rPr>
            <w:rFonts w:ascii="Calibri" w:eastAsia="Times New Roman" w:hAnsi="Calibri" w:cs="Calibri"/>
            <w:color w:val="FF0000"/>
          </w:rPr>
          <w:delText>about</w:delText>
        </w:r>
        <w:r w:rsidR="00D90826" w:rsidDel="00CA297E">
          <w:rPr>
            <w:rFonts w:ascii="Calibri" w:eastAsia="Times New Roman" w:hAnsi="Calibri" w:cs="Calibri"/>
            <w:color w:val="FF0000"/>
          </w:rPr>
          <w:delText xml:space="preserve"> XX</w:delText>
        </w:r>
        <w:r w:rsidR="00543CD0" w:rsidDel="00CA297E">
          <w:rPr>
            <w:rFonts w:ascii="Calibri" w:eastAsia="Times New Roman" w:hAnsi="Calibri" w:cs="Calibri"/>
            <w:color w:val="FF0000"/>
          </w:rPr>
          <w:delText xml:space="preserve"> Å</w:delText>
        </w:r>
        <w:r w:rsidR="00543CD0" w:rsidRPr="00543CD0" w:rsidDel="00CA297E">
          <w:rPr>
            <w:rFonts w:ascii="Calibri" w:eastAsia="Times New Roman" w:hAnsi="Calibri" w:cs="Calibri"/>
            <w:color w:val="FF0000"/>
            <w:vertAlign w:val="superscript"/>
          </w:rPr>
          <w:delText>3</w:delText>
        </w:r>
        <w:commentRangeEnd w:id="8"/>
        <w:r w:rsidR="00BA6C88" w:rsidDel="00CA297E">
          <w:rPr>
            <w:rStyle w:val="CommentReference"/>
          </w:rPr>
          <w:commentReference w:id="8"/>
        </w:r>
      </w:del>
      <w:ins w:id="10" w:author="Benjamin W. Beeler" w:date="2022-04-12T16:30:00Z">
        <w:r w:rsidR="00CA297E">
          <w:rPr>
            <w:rFonts w:ascii="Calibri" w:eastAsia="Times New Roman" w:hAnsi="Calibri" w:cs="Calibri"/>
            <w:color w:val="FF0000"/>
          </w:rPr>
          <w:t>0.</w:t>
        </w:r>
      </w:ins>
      <w:ins w:id="11" w:author="Benjamin W. Beeler" w:date="2022-04-12T16:32:00Z">
        <w:r w:rsidR="00AC6AC7">
          <w:rPr>
            <w:rFonts w:ascii="Calibri" w:eastAsia="Times New Roman" w:hAnsi="Calibri" w:cs="Calibri"/>
            <w:color w:val="FF0000"/>
          </w:rPr>
          <w:t>5</w:t>
        </w:r>
      </w:ins>
      <w:ins w:id="12" w:author="Benjamin W. Beeler" w:date="2022-04-12T16:30:00Z">
        <w:r w:rsidR="00CA297E">
          <w:rPr>
            <w:rFonts w:ascii="Calibri" w:eastAsia="Times New Roman" w:hAnsi="Calibri" w:cs="Calibri"/>
            <w:color w:val="FF0000"/>
          </w:rPr>
          <w:t>%</w:t>
        </w:r>
      </w:ins>
      <w:r w:rsidR="00D90826">
        <w:rPr>
          <w:rFonts w:ascii="Calibri" w:eastAsia="Times New Roman" w:hAnsi="Calibri" w:cs="Calibri"/>
          <w:color w:val="FF0000"/>
        </w:rPr>
        <w:t>.</w:t>
      </w:r>
      <w:r w:rsidR="0021710B">
        <w:rPr>
          <w:rFonts w:ascii="Calibri" w:eastAsia="Times New Roman" w:hAnsi="Calibri" w:cs="Calibri"/>
          <w:color w:val="FF0000"/>
        </w:rPr>
        <w:t xml:space="preserve"> </w:t>
      </w:r>
      <w:commentRangeEnd w:id="4"/>
      <w:r w:rsidR="00CA297E">
        <w:rPr>
          <w:rStyle w:val="CommentReference"/>
        </w:rPr>
        <w:commentReference w:id="4"/>
      </w:r>
      <w:r w:rsidR="001A0314">
        <w:rPr>
          <w:rFonts w:ascii="Calibri" w:eastAsia="Times New Roman" w:hAnsi="Calibri" w:cs="Calibri"/>
          <w:color w:val="FF0000"/>
        </w:rPr>
        <w:t>For clarity, th</w:t>
      </w:r>
      <w:r w:rsidR="0021710B">
        <w:rPr>
          <w:rFonts w:ascii="Calibri" w:eastAsia="Times New Roman" w:hAnsi="Calibri" w:cs="Calibri"/>
          <w:color w:val="FF0000"/>
        </w:rPr>
        <w:t>is information has been added to the revised manuscript. The impact</w:t>
      </w:r>
      <w:r w:rsidR="000318F8">
        <w:rPr>
          <w:rFonts w:ascii="Calibri" w:eastAsia="Times New Roman" w:hAnsi="Calibri" w:cs="Calibri"/>
          <w:color w:val="FF0000"/>
        </w:rPr>
        <w:t xml:space="preserve"> of the U parameter</w:t>
      </w:r>
      <w:r w:rsidR="0021710B">
        <w:rPr>
          <w:rFonts w:ascii="Calibri" w:eastAsia="Times New Roman" w:hAnsi="Calibri" w:cs="Calibri"/>
          <w:color w:val="FF0000"/>
        </w:rPr>
        <w:t xml:space="preserve"> on, for example, mixing energies and heat capacit</w:t>
      </w:r>
      <w:r w:rsidR="000318F8">
        <w:rPr>
          <w:rFonts w:ascii="Calibri" w:eastAsia="Times New Roman" w:hAnsi="Calibri" w:cs="Calibri"/>
          <w:color w:val="FF0000"/>
        </w:rPr>
        <w:t>ies</w:t>
      </w:r>
      <w:r w:rsidR="0021710B">
        <w:rPr>
          <w:rFonts w:ascii="Calibri" w:eastAsia="Times New Roman" w:hAnsi="Calibri" w:cs="Calibri"/>
          <w:color w:val="FF0000"/>
        </w:rPr>
        <w:t xml:space="preserve"> has not been investigated. </w:t>
      </w:r>
      <w:r w:rsidR="006D3969">
        <w:rPr>
          <w:rFonts w:ascii="Calibri" w:eastAsia="Times New Roman" w:hAnsi="Calibri" w:cs="Calibri"/>
          <w:color w:val="FF0000"/>
        </w:rPr>
        <w:t xml:space="preserve">Both AFM and FM orderings of the magnetic moments were used for each U value in the targeted investigation. As specified in the manuscript, the lowest energy was obtained for the AFM ordering when the salt was predicted to be an insulator </w:t>
      </w:r>
      <w:r w:rsidR="00543CD0">
        <w:rPr>
          <w:rFonts w:ascii="Calibri" w:eastAsia="Times New Roman" w:hAnsi="Calibri" w:cs="Calibri"/>
          <w:color w:val="FF0000"/>
        </w:rPr>
        <w:t xml:space="preserve">(high U values) </w:t>
      </w:r>
      <w:r w:rsidR="006D3969">
        <w:rPr>
          <w:rFonts w:ascii="Calibri" w:eastAsia="Times New Roman" w:hAnsi="Calibri" w:cs="Calibri"/>
          <w:color w:val="FF0000"/>
        </w:rPr>
        <w:t xml:space="preserve">and for the FM </w:t>
      </w:r>
      <w:r w:rsidR="006D3969">
        <w:rPr>
          <w:rFonts w:ascii="Calibri" w:eastAsia="Times New Roman" w:hAnsi="Calibri" w:cs="Calibri"/>
          <w:color w:val="FF0000"/>
        </w:rPr>
        <w:lastRenderedPageBreak/>
        <w:t xml:space="preserve">ordering when the U value was </w:t>
      </w:r>
      <w:r w:rsidR="00673838">
        <w:rPr>
          <w:rFonts w:ascii="Calibri" w:eastAsia="Times New Roman" w:hAnsi="Calibri" w:cs="Calibri"/>
          <w:color w:val="FF0000"/>
        </w:rPr>
        <w:t>sufficiently</w:t>
      </w:r>
      <w:r w:rsidR="006D3969">
        <w:rPr>
          <w:rFonts w:ascii="Calibri" w:eastAsia="Times New Roman" w:hAnsi="Calibri" w:cs="Calibri"/>
          <w:color w:val="FF0000"/>
        </w:rPr>
        <w:t xml:space="preserve"> low to predict metallic behavior. </w:t>
      </w:r>
      <w:r w:rsidR="00E77F17">
        <w:rPr>
          <w:rFonts w:ascii="Calibri" w:eastAsia="Times New Roman" w:hAnsi="Calibri" w:cs="Calibri"/>
          <w:color w:val="FF0000"/>
        </w:rPr>
        <w:t xml:space="preserve">If the AFM state is assumed to represent a random </w:t>
      </w:r>
      <w:r w:rsidR="000318F8">
        <w:rPr>
          <w:rFonts w:ascii="Calibri" w:eastAsia="Times New Roman" w:hAnsi="Calibri" w:cs="Calibri"/>
          <w:color w:val="FF0000"/>
        </w:rPr>
        <w:t>distribution</w:t>
      </w:r>
      <w:r w:rsidR="00E77F17">
        <w:rPr>
          <w:rFonts w:ascii="Calibri" w:eastAsia="Times New Roman" w:hAnsi="Calibri" w:cs="Calibri"/>
          <w:color w:val="FF0000"/>
        </w:rPr>
        <w:t xml:space="preserve"> of spins, that state would be expected to be favored </w:t>
      </w:r>
      <w:r w:rsidR="000318F8">
        <w:rPr>
          <w:rFonts w:ascii="Calibri" w:eastAsia="Times New Roman" w:hAnsi="Calibri" w:cs="Calibri"/>
          <w:color w:val="FF0000"/>
        </w:rPr>
        <w:t xml:space="preserve">for all </w:t>
      </w:r>
      <w:r w:rsidR="00E41267">
        <w:rPr>
          <w:rFonts w:ascii="Calibri" w:eastAsia="Times New Roman" w:hAnsi="Calibri" w:cs="Calibri"/>
          <w:color w:val="FF0000"/>
        </w:rPr>
        <w:t>U</w:t>
      </w:r>
      <w:r w:rsidR="000318F8">
        <w:rPr>
          <w:rFonts w:ascii="Calibri" w:eastAsia="Times New Roman" w:hAnsi="Calibri" w:cs="Calibri"/>
          <w:color w:val="FF0000"/>
        </w:rPr>
        <w:t xml:space="preserve"> values </w:t>
      </w:r>
      <w:r w:rsidR="00E77F17">
        <w:rPr>
          <w:rFonts w:ascii="Calibri" w:eastAsia="Times New Roman" w:hAnsi="Calibri" w:cs="Calibri"/>
          <w:color w:val="FF0000"/>
        </w:rPr>
        <w:t>at high temperature due to entrop</w:t>
      </w:r>
      <w:r w:rsidR="00E41267">
        <w:rPr>
          <w:rFonts w:ascii="Calibri" w:eastAsia="Times New Roman" w:hAnsi="Calibri" w:cs="Calibri"/>
          <w:color w:val="FF0000"/>
        </w:rPr>
        <w:t>y</w:t>
      </w:r>
      <w:r w:rsidR="00E77F17">
        <w:rPr>
          <w:rFonts w:ascii="Calibri" w:eastAsia="Times New Roman" w:hAnsi="Calibri" w:cs="Calibri"/>
          <w:color w:val="FF0000"/>
        </w:rPr>
        <w:t xml:space="preserve"> effects. </w:t>
      </w:r>
      <w:r w:rsidR="00E41267">
        <w:rPr>
          <w:rFonts w:ascii="Calibri" w:eastAsia="Times New Roman" w:hAnsi="Calibri" w:cs="Calibri"/>
          <w:color w:val="FF0000"/>
        </w:rPr>
        <w:t>After identifying the optimal/</w:t>
      </w:r>
      <w:r w:rsidR="000318F8">
        <w:rPr>
          <w:rFonts w:ascii="Calibri" w:eastAsia="Times New Roman" w:hAnsi="Calibri" w:cs="Calibri"/>
          <w:color w:val="FF0000"/>
        </w:rPr>
        <w:t xml:space="preserve">preferred </w:t>
      </w:r>
      <w:r w:rsidR="00E41267">
        <w:rPr>
          <w:rFonts w:ascii="Calibri" w:eastAsia="Times New Roman" w:hAnsi="Calibri" w:cs="Calibri"/>
          <w:color w:val="FF0000"/>
        </w:rPr>
        <w:t>U</w:t>
      </w:r>
      <w:r w:rsidR="000318F8">
        <w:rPr>
          <w:rFonts w:ascii="Calibri" w:eastAsia="Times New Roman" w:hAnsi="Calibri" w:cs="Calibri"/>
          <w:color w:val="FF0000"/>
        </w:rPr>
        <w:t xml:space="preserve"> value of 4 eV </w:t>
      </w:r>
      <w:r w:rsidR="00E41267">
        <w:rPr>
          <w:rFonts w:ascii="Calibri" w:eastAsia="Times New Roman" w:hAnsi="Calibri" w:cs="Calibri"/>
          <w:color w:val="FF0000"/>
        </w:rPr>
        <w:t xml:space="preserve">and AFM magnetic ordering, these choices were used </w:t>
      </w:r>
      <w:r w:rsidR="000318F8">
        <w:rPr>
          <w:rFonts w:ascii="Calibri" w:eastAsia="Times New Roman" w:hAnsi="Calibri" w:cs="Calibri"/>
          <w:color w:val="FF0000"/>
        </w:rPr>
        <w:t>in</w:t>
      </w:r>
      <w:r w:rsidR="00E41267">
        <w:rPr>
          <w:rFonts w:ascii="Calibri" w:eastAsia="Times New Roman" w:hAnsi="Calibri" w:cs="Calibri"/>
          <w:color w:val="FF0000"/>
        </w:rPr>
        <w:t xml:space="preserve"> all simulations, regardless of the approach </w:t>
      </w:r>
      <w:r w:rsidR="00DF5129">
        <w:rPr>
          <w:rFonts w:ascii="Calibri" w:eastAsia="Times New Roman" w:hAnsi="Calibri" w:cs="Calibri"/>
          <w:color w:val="FF0000"/>
        </w:rPr>
        <w:t xml:space="preserve">applied for the </w:t>
      </w:r>
      <w:r w:rsidR="00E41267">
        <w:rPr>
          <w:rFonts w:ascii="Calibri" w:eastAsia="Times New Roman" w:hAnsi="Calibri" w:cs="Calibri"/>
          <w:color w:val="FF0000"/>
        </w:rPr>
        <w:t xml:space="preserve">dispersion correction. </w:t>
      </w:r>
      <w:r w:rsidR="000318F8">
        <w:rPr>
          <w:rFonts w:ascii="Calibri" w:eastAsia="Times New Roman" w:hAnsi="Calibri" w:cs="Calibri"/>
          <w:color w:val="FF0000"/>
        </w:rPr>
        <w:t xml:space="preserve">We have added a statement to clarify this assumption. </w:t>
      </w:r>
      <w:r w:rsidR="005C2AC0">
        <w:rPr>
          <w:rFonts w:ascii="Calibri" w:eastAsia="Times New Roman" w:hAnsi="Calibri" w:cs="Calibri"/>
          <w:color w:val="FF0000"/>
        </w:rPr>
        <w:t xml:space="preserve">The density of states in figure 3 are ensemble averages. A clarifying statement was added to the figure caption. </w:t>
      </w:r>
    </w:p>
    <w:p w14:paraId="155AE15C" w14:textId="24F85D83" w:rsidR="00BB7E82" w:rsidRDefault="00BB7E82" w:rsidP="004F722C">
      <w:pPr>
        <w:rPr>
          <w:rFonts w:ascii="Calibri" w:eastAsia="Times New Roman" w:hAnsi="Calibri" w:cs="Calibri"/>
          <w:color w:val="000000"/>
        </w:rPr>
      </w:pPr>
    </w:p>
    <w:p w14:paraId="6728299A" w14:textId="30830EE1" w:rsidR="00DF5129" w:rsidRPr="00DF5129" w:rsidRDefault="00DF5129" w:rsidP="004F722C">
      <w:pPr>
        <w:rPr>
          <w:rFonts w:ascii="Calibri" w:eastAsia="Times New Roman" w:hAnsi="Calibri" w:cs="Calibri"/>
          <w:color w:val="FF0000"/>
        </w:rPr>
      </w:pPr>
      <w:r w:rsidRPr="00DF5129">
        <w:rPr>
          <w:rFonts w:ascii="Calibri" w:eastAsia="Times New Roman" w:hAnsi="Calibri" w:cs="Calibri"/>
          <w:color w:val="FF0000"/>
        </w:rPr>
        <w:t xml:space="preserve">Changes to the manuscript: </w:t>
      </w:r>
      <w:r>
        <w:rPr>
          <w:rFonts w:ascii="Calibri" w:eastAsia="Times New Roman" w:hAnsi="Calibri" w:cs="Calibri"/>
          <w:color w:val="FF0000"/>
        </w:rPr>
        <w:t>1</w:t>
      </w:r>
      <w:r w:rsidR="00837F3C">
        <w:rPr>
          <w:rFonts w:ascii="Calibri" w:eastAsia="Times New Roman" w:hAnsi="Calibri" w:cs="Calibri"/>
          <w:color w:val="FF0000"/>
        </w:rPr>
        <w:t xml:space="preserve"> (in reference to the choice of </w:t>
      </w:r>
      <w:r w:rsidR="006C5E75">
        <w:rPr>
          <w:rFonts w:ascii="Calibri" w:eastAsia="Times New Roman" w:hAnsi="Calibri" w:cs="Calibri"/>
          <w:color w:val="FF0000"/>
        </w:rPr>
        <w:t>Hubbard U parameter):</w:t>
      </w:r>
      <w:r w:rsidR="00837F3C" w:rsidRPr="00837F3C">
        <w:t xml:space="preserve"> </w:t>
      </w:r>
      <w:r w:rsidR="00837F3C" w:rsidRPr="00837F3C">
        <w:rPr>
          <w:rFonts w:ascii="Calibri" w:eastAsia="Times New Roman" w:hAnsi="Calibri" w:cs="Calibri"/>
          <w:color w:val="FF0000"/>
        </w:rPr>
        <w:t>Th</w:t>
      </w:r>
      <w:r w:rsidR="00FC4192">
        <w:rPr>
          <w:rFonts w:ascii="Calibri" w:eastAsia="Times New Roman" w:hAnsi="Calibri" w:cs="Calibri"/>
          <w:color w:val="FF0000"/>
        </w:rPr>
        <w:t>ese</w:t>
      </w:r>
      <w:r w:rsidR="00837F3C" w:rsidRPr="00837F3C">
        <w:rPr>
          <w:rFonts w:ascii="Calibri" w:eastAsia="Times New Roman" w:hAnsi="Calibri" w:cs="Calibri"/>
          <w:color w:val="FF0000"/>
        </w:rPr>
        <w:t xml:space="preserve"> setting</w:t>
      </w:r>
      <w:r w:rsidR="00FC4192">
        <w:rPr>
          <w:rFonts w:ascii="Calibri" w:eastAsia="Times New Roman" w:hAnsi="Calibri" w:cs="Calibri"/>
          <w:color w:val="FF0000"/>
        </w:rPr>
        <w:t>s</w:t>
      </w:r>
      <w:r w:rsidR="00837F3C" w:rsidRPr="00837F3C">
        <w:rPr>
          <w:rFonts w:ascii="Calibri" w:eastAsia="Times New Roman" w:hAnsi="Calibri" w:cs="Calibri"/>
          <w:color w:val="FF0000"/>
        </w:rPr>
        <w:t xml:space="preserve"> w</w:t>
      </w:r>
      <w:r w:rsidR="00FC4192">
        <w:rPr>
          <w:rFonts w:ascii="Calibri" w:eastAsia="Times New Roman" w:hAnsi="Calibri" w:cs="Calibri"/>
          <w:color w:val="FF0000"/>
        </w:rPr>
        <w:t>ere</w:t>
      </w:r>
      <w:r w:rsidR="00837F3C" w:rsidRPr="00837F3C">
        <w:rPr>
          <w:rFonts w:ascii="Calibri" w:eastAsia="Times New Roman" w:hAnsi="Calibri" w:cs="Calibri"/>
          <w:color w:val="FF0000"/>
        </w:rPr>
        <w:t xml:space="preserve"> used for all systems, except where explicitly stated otherwise.</w:t>
      </w:r>
      <w:r>
        <w:rPr>
          <w:rFonts w:ascii="Calibri" w:eastAsia="Times New Roman" w:hAnsi="Calibri" w:cs="Calibri"/>
          <w:color w:val="FF0000"/>
        </w:rPr>
        <w:t xml:space="preserve"> 2</w:t>
      </w:r>
      <w:r w:rsidR="006C5E75">
        <w:rPr>
          <w:rFonts w:ascii="Calibri" w:eastAsia="Times New Roman" w:hAnsi="Calibri" w:cs="Calibri"/>
          <w:color w:val="FF0000"/>
        </w:rPr>
        <w:t xml:space="preserve"> (in reference to the density of states)</w:t>
      </w:r>
      <w:r w:rsidR="00B7402A">
        <w:rPr>
          <w:rFonts w:ascii="Calibri" w:eastAsia="Times New Roman" w:hAnsi="Calibri" w:cs="Calibri"/>
          <w:color w:val="FF0000"/>
        </w:rPr>
        <w:t>:</w:t>
      </w:r>
      <w:r>
        <w:rPr>
          <w:rFonts w:ascii="Calibri" w:eastAsia="Times New Roman" w:hAnsi="Calibri" w:cs="Calibri"/>
          <w:color w:val="FF0000"/>
        </w:rPr>
        <w:t xml:space="preserve"> </w:t>
      </w:r>
      <w:r w:rsidRPr="00DF5129">
        <w:rPr>
          <w:rFonts w:ascii="Calibri" w:eastAsia="Times New Roman" w:hAnsi="Calibri" w:cs="Calibri"/>
          <w:color w:val="FF0000"/>
        </w:rPr>
        <w:t xml:space="preserve">The density of states are ensemble </w:t>
      </w:r>
      <w:commentRangeStart w:id="13"/>
      <w:r w:rsidRPr="00DF5129">
        <w:rPr>
          <w:rFonts w:ascii="Calibri" w:eastAsia="Times New Roman" w:hAnsi="Calibri" w:cs="Calibri"/>
          <w:color w:val="FF0000"/>
        </w:rPr>
        <w:t xml:space="preserve">averages </w:t>
      </w:r>
      <w:r w:rsidR="00837F3C">
        <w:rPr>
          <w:rFonts w:ascii="Calibri" w:eastAsia="Times New Roman" w:hAnsi="Calibri" w:cs="Calibri"/>
          <w:color w:val="FF0000"/>
        </w:rPr>
        <w:t>over</w:t>
      </w:r>
      <w:r w:rsidRPr="00DF5129">
        <w:rPr>
          <w:rFonts w:ascii="Calibri" w:eastAsia="Times New Roman" w:hAnsi="Calibri" w:cs="Calibri"/>
          <w:color w:val="FF0000"/>
        </w:rPr>
        <w:t xml:space="preserve"> </w:t>
      </w:r>
      <w:ins w:id="14" w:author="Benjamin W. Beeler" w:date="2022-04-12T16:44:00Z">
        <w:r w:rsidR="009E61D3">
          <w:rPr>
            <w:rFonts w:ascii="Calibri" w:eastAsia="Times New Roman" w:hAnsi="Calibri" w:cs="Calibri"/>
            <w:color w:val="FF0000"/>
          </w:rPr>
          <w:t>200</w:t>
        </w:r>
      </w:ins>
      <w:del w:id="15" w:author="Benjamin W. Beeler" w:date="2022-04-12T16:44:00Z">
        <w:r w:rsidRPr="00DF5129" w:rsidDel="009E61D3">
          <w:rPr>
            <w:rFonts w:ascii="Calibri" w:eastAsia="Times New Roman" w:hAnsi="Calibri" w:cs="Calibri"/>
            <w:color w:val="FF0000"/>
          </w:rPr>
          <w:delText>XX</w:delText>
        </w:r>
      </w:del>
      <w:r w:rsidRPr="00DF5129">
        <w:rPr>
          <w:rFonts w:ascii="Calibri" w:eastAsia="Times New Roman" w:hAnsi="Calibri" w:cs="Calibri"/>
          <w:color w:val="FF0000"/>
        </w:rPr>
        <w:t xml:space="preserve"> steps</w:t>
      </w:r>
      <w:commentRangeEnd w:id="13"/>
      <w:r w:rsidR="00BA6C88">
        <w:rPr>
          <w:rStyle w:val="CommentReference"/>
        </w:rPr>
        <w:commentReference w:id="13"/>
      </w:r>
      <w:r w:rsidRPr="00DF5129">
        <w:rPr>
          <w:rFonts w:ascii="Calibri" w:eastAsia="Times New Roman" w:hAnsi="Calibri" w:cs="Calibri"/>
          <w:color w:val="FF0000"/>
        </w:rPr>
        <w:t>.</w:t>
      </w:r>
    </w:p>
    <w:p w14:paraId="0C916863" w14:textId="77777777" w:rsidR="00DF5129" w:rsidRPr="004F722C" w:rsidRDefault="00DF5129" w:rsidP="004F722C">
      <w:pPr>
        <w:rPr>
          <w:rFonts w:ascii="Calibri" w:eastAsia="Times New Roman" w:hAnsi="Calibri" w:cs="Calibri"/>
          <w:color w:val="000000"/>
        </w:rPr>
      </w:pPr>
    </w:p>
    <w:p w14:paraId="17B097A2" w14:textId="0F2B4782" w:rsidR="004F722C" w:rsidRPr="00F216D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6. In the heat capacity calculation the authors assumed that the heat capacity is temperature independent. Please justify. </w:t>
      </w:r>
    </w:p>
    <w:p w14:paraId="0A62F609" w14:textId="11856667" w:rsidR="009C2408" w:rsidRDefault="009C2408" w:rsidP="004F722C">
      <w:pPr>
        <w:rPr>
          <w:rFonts w:ascii="Calibri" w:eastAsia="Times New Roman" w:hAnsi="Calibri" w:cs="Calibri"/>
          <w:color w:val="000000"/>
        </w:rPr>
      </w:pPr>
    </w:p>
    <w:p w14:paraId="45B63A8F" w14:textId="3C053D80" w:rsidR="009C2408" w:rsidRDefault="009C2408" w:rsidP="004F722C">
      <w:pPr>
        <w:rPr>
          <w:rFonts w:ascii="Calibri" w:eastAsia="Times New Roman" w:hAnsi="Calibri" w:cs="Calibri"/>
          <w:color w:val="FF0000"/>
        </w:rPr>
      </w:pPr>
      <w:r w:rsidRPr="00F216D3">
        <w:rPr>
          <w:rFonts w:ascii="Calibri" w:eastAsia="Times New Roman" w:hAnsi="Calibri" w:cs="Calibri"/>
          <w:color w:val="FF0000"/>
        </w:rPr>
        <w:t>The total energ</w:t>
      </w:r>
      <w:r w:rsidR="00D42DA7">
        <w:rPr>
          <w:rFonts w:ascii="Calibri" w:eastAsia="Times New Roman" w:hAnsi="Calibri" w:cs="Calibri"/>
          <w:color w:val="FF0000"/>
        </w:rPr>
        <w:t>y</w:t>
      </w:r>
      <w:r w:rsidRPr="00F216D3">
        <w:rPr>
          <w:rFonts w:ascii="Calibri" w:eastAsia="Times New Roman" w:hAnsi="Calibri" w:cs="Calibri"/>
          <w:color w:val="FF0000"/>
        </w:rPr>
        <w:t xml:space="preserve"> as function of temperature, from which the heat capacity w</w:t>
      </w:r>
      <w:r w:rsidR="00CD33B6" w:rsidRPr="00F216D3">
        <w:rPr>
          <w:rFonts w:ascii="Calibri" w:eastAsia="Times New Roman" w:hAnsi="Calibri" w:cs="Calibri"/>
          <w:color w:val="FF0000"/>
        </w:rPr>
        <w:t>as</w:t>
      </w:r>
      <w:r w:rsidRPr="00F216D3">
        <w:rPr>
          <w:rFonts w:ascii="Calibri" w:eastAsia="Times New Roman" w:hAnsi="Calibri" w:cs="Calibri"/>
          <w:color w:val="FF0000"/>
        </w:rPr>
        <w:t xml:space="preserve"> </w:t>
      </w:r>
      <w:r w:rsidR="00CD33B6" w:rsidRPr="00F216D3">
        <w:rPr>
          <w:rFonts w:ascii="Calibri" w:eastAsia="Times New Roman" w:hAnsi="Calibri" w:cs="Calibri"/>
          <w:color w:val="FF0000"/>
        </w:rPr>
        <w:t>calculated</w:t>
      </w:r>
      <w:r w:rsidR="00A82EA6">
        <w:rPr>
          <w:rFonts w:ascii="Calibri" w:eastAsia="Times New Roman" w:hAnsi="Calibri" w:cs="Calibri"/>
          <w:color w:val="FF0000"/>
        </w:rPr>
        <w:t xml:space="preserve"> for each system</w:t>
      </w:r>
      <w:r w:rsidR="00CD33B6" w:rsidRPr="00F216D3">
        <w:rPr>
          <w:rFonts w:ascii="Calibri" w:eastAsia="Times New Roman" w:hAnsi="Calibri" w:cs="Calibri"/>
          <w:color w:val="FF0000"/>
        </w:rPr>
        <w:t>, w</w:t>
      </w:r>
      <w:r w:rsidR="00D42DA7">
        <w:rPr>
          <w:rFonts w:ascii="Calibri" w:eastAsia="Times New Roman" w:hAnsi="Calibri" w:cs="Calibri"/>
          <w:color w:val="FF0000"/>
        </w:rPr>
        <w:t>as</w:t>
      </w:r>
      <w:r w:rsidRPr="00F216D3">
        <w:rPr>
          <w:rFonts w:ascii="Calibri" w:eastAsia="Times New Roman" w:hAnsi="Calibri" w:cs="Calibri"/>
          <w:color w:val="FF0000"/>
        </w:rPr>
        <w:t xml:space="preserve"> predicted to follow a linear relation within the accuracy of the simulations. This implies that the heat capacity </w:t>
      </w:r>
      <w:r w:rsidR="00D42DA7">
        <w:rPr>
          <w:rFonts w:ascii="Calibri" w:eastAsia="Times New Roman" w:hAnsi="Calibri" w:cs="Calibri"/>
          <w:color w:val="FF0000"/>
        </w:rPr>
        <w:t>is approximately</w:t>
      </w:r>
      <w:r w:rsidRPr="00F216D3">
        <w:rPr>
          <w:rFonts w:ascii="Calibri" w:eastAsia="Times New Roman" w:hAnsi="Calibri" w:cs="Calibri"/>
          <w:color w:val="FF0000"/>
        </w:rPr>
        <w:t xml:space="preserve"> constant. </w:t>
      </w:r>
      <w:r w:rsidR="00CD33B6" w:rsidRPr="00F216D3">
        <w:rPr>
          <w:rFonts w:ascii="Calibri" w:eastAsia="Times New Roman" w:hAnsi="Calibri" w:cs="Calibri"/>
          <w:color w:val="FF0000"/>
        </w:rPr>
        <w:t xml:space="preserve">Identifying small deviations from a linear relation would require a denser sampling as function of temperature and </w:t>
      </w:r>
      <w:r w:rsidR="00A82EA6">
        <w:rPr>
          <w:rFonts w:ascii="Calibri" w:eastAsia="Times New Roman" w:hAnsi="Calibri" w:cs="Calibri"/>
          <w:color w:val="FF0000"/>
        </w:rPr>
        <w:t xml:space="preserve">likely </w:t>
      </w:r>
      <w:r w:rsidR="00CD33B6" w:rsidRPr="00F216D3">
        <w:rPr>
          <w:rFonts w:ascii="Calibri" w:eastAsia="Times New Roman" w:hAnsi="Calibri" w:cs="Calibri"/>
          <w:color w:val="FF0000"/>
        </w:rPr>
        <w:t xml:space="preserve">stricter convergence criteria than used in our simulations. </w:t>
      </w:r>
    </w:p>
    <w:p w14:paraId="4EB4DC4F" w14:textId="0B74B006" w:rsidR="00C12A5C" w:rsidRDefault="00C12A5C" w:rsidP="004F722C">
      <w:pPr>
        <w:rPr>
          <w:rFonts w:ascii="Calibri" w:eastAsia="Times New Roman" w:hAnsi="Calibri" w:cs="Calibri"/>
          <w:color w:val="FF0000"/>
        </w:rPr>
      </w:pPr>
    </w:p>
    <w:p w14:paraId="16918A2F" w14:textId="2F23F0F4" w:rsidR="00C12A5C" w:rsidRPr="004F722C" w:rsidRDefault="00C12A5C" w:rsidP="004F722C">
      <w:pPr>
        <w:rPr>
          <w:rFonts w:ascii="Calibri" w:eastAsia="Times New Roman" w:hAnsi="Calibri" w:cs="Calibri"/>
          <w:color w:val="000000" w:themeColor="text1"/>
        </w:rPr>
      </w:pPr>
      <w:r>
        <w:rPr>
          <w:rFonts w:ascii="Calibri" w:eastAsia="Times New Roman" w:hAnsi="Calibri" w:cs="Calibri"/>
          <w:color w:val="FF0000"/>
        </w:rPr>
        <w:t xml:space="preserve">Changes to the manuscript (original text in black and changes in red, see manuscript for exact typesetting): </w:t>
      </w:r>
      <w:r w:rsidRPr="00C12A5C">
        <w:rPr>
          <w:rFonts w:ascii="Calibri" w:eastAsia="Times New Roman" w:hAnsi="Calibri" w:cs="Calibri"/>
          <w:color w:val="000000" w:themeColor="text1"/>
        </w:rPr>
        <w:t xml:space="preserve">The simulation results indicate a constant heat capacity </w:t>
      </w:r>
      <w:r w:rsidRPr="00C12A5C">
        <w:rPr>
          <w:rFonts w:ascii="Calibri" w:eastAsia="Times New Roman" w:hAnsi="Calibri" w:cs="Calibri"/>
          <w:color w:val="FF0000"/>
        </w:rPr>
        <w:t>(the total energy depends linearly on temperature within the accuracy of the simulation results)</w:t>
      </w:r>
      <w:r w:rsidRPr="00C12A5C">
        <w:rPr>
          <w:rFonts w:ascii="Calibri" w:eastAsia="Times New Roman" w:hAnsi="Calibri" w:cs="Calibri"/>
          <w:color w:val="000000" w:themeColor="text1"/>
        </w:rPr>
        <w:t>, though in order to identify small deviations from this behavior a denser temperature mesh would be required.</w:t>
      </w:r>
    </w:p>
    <w:p w14:paraId="6CB5F2EC" w14:textId="77777777" w:rsidR="004F722C" w:rsidRPr="004F722C" w:rsidRDefault="004F722C" w:rsidP="004F722C">
      <w:pPr>
        <w:rPr>
          <w:rFonts w:ascii="Calibri" w:eastAsia="Times New Roman" w:hAnsi="Calibri" w:cs="Calibri"/>
          <w:color w:val="000000"/>
        </w:rPr>
      </w:pPr>
    </w:p>
    <w:p w14:paraId="1B35361B"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B. Results</w:t>
      </w:r>
    </w:p>
    <w:p w14:paraId="636972B6" w14:textId="62CAC98C" w:rsidR="004F722C" w:rsidRPr="00784D2A"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1.  Table1. Please specify the temperature range (for both theory and experiment)</w:t>
      </w:r>
    </w:p>
    <w:p w14:paraId="18A2E697" w14:textId="06C20B60" w:rsidR="00F216D3" w:rsidRPr="004F722C" w:rsidRDefault="00F216D3" w:rsidP="004F722C">
      <w:pPr>
        <w:rPr>
          <w:rFonts w:ascii="Calibri" w:eastAsia="Times New Roman" w:hAnsi="Calibri" w:cs="Calibri"/>
          <w:color w:val="FF0000"/>
        </w:rPr>
      </w:pPr>
      <w:r w:rsidRPr="00984559">
        <w:rPr>
          <w:rFonts w:ascii="Calibri" w:eastAsia="Times New Roman" w:hAnsi="Calibri" w:cs="Calibri"/>
          <w:color w:val="FF0000"/>
        </w:rPr>
        <w:t xml:space="preserve">This </w:t>
      </w:r>
      <w:r w:rsidR="00784D2A" w:rsidRPr="00984559">
        <w:rPr>
          <w:rFonts w:ascii="Calibri" w:eastAsia="Times New Roman" w:hAnsi="Calibri" w:cs="Calibri"/>
          <w:color w:val="FF0000"/>
        </w:rPr>
        <w:t>information</w:t>
      </w:r>
      <w:r w:rsidRPr="00984559">
        <w:rPr>
          <w:rFonts w:ascii="Calibri" w:eastAsia="Times New Roman" w:hAnsi="Calibri" w:cs="Calibri"/>
          <w:color w:val="FF0000"/>
        </w:rPr>
        <w:t xml:space="preserve"> has been added for </w:t>
      </w:r>
      <w:r w:rsidR="00784D2A" w:rsidRPr="00984559">
        <w:rPr>
          <w:rFonts w:ascii="Calibri" w:eastAsia="Times New Roman" w:hAnsi="Calibri" w:cs="Calibri"/>
          <w:color w:val="FF0000"/>
        </w:rPr>
        <w:t>all cases where it is available to us</w:t>
      </w:r>
      <w:r w:rsidR="00C12A5C">
        <w:rPr>
          <w:rFonts w:ascii="Calibri" w:eastAsia="Times New Roman" w:hAnsi="Calibri" w:cs="Calibri"/>
          <w:color w:val="FF0000"/>
        </w:rPr>
        <w:t>, see manuscript for updates.</w:t>
      </w:r>
      <w:r w:rsidR="00E171F3">
        <w:rPr>
          <w:rFonts w:ascii="Calibri" w:eastAsia="Times New Roman" w:hAnsi="Calibri" w:cs="Calibri"/>
          <w:color w:val="FF0000"/>
        </w:rPr>
        <w:t xml:space="preserve"> The caption was modified accordingly: </w:t>
      </w:r>
      <w:r w:rsidR="00E171F3" w:rsidRPr="00E171F3">
        <w:rPr>
          <w:rFonts w:ascii="Calibri" w:hAnsi="Calibri" w:cs="Calibri"/>
          <w:color w:val="FF0000"/>
        </w:rPr>
        <w:t>Where known, the temperatures within parenthesis indicate the range of data used for fitting the models from either AIMD simulations or experiments.</w:t>
      </w:r>
    </w:p>
    <w:p w14:paraId="4553DDB8" w14:textId="77777777" w:rsidR="00784D2A" w:rsidRDefault="00784D2A" w:rsidP="004F722C">
      <w:pPr>
        <w:rPr>
          <w:rFonts w:ascii="Calibri" w:eastAsia="Times New Roman" w:hAnsi="Calibri" w:cs="Calibri"/>
          <w:color w:val="000000"/>
        </w:rPr>
      </w:pPr>
    </w:p>
    <w:p w14:paraId="5F62A634" w14:textId="26914211" w:rsidR="004F722C" w:rsidRPr="00F65CC2"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2. Section 3.2.2. How well the heat capacity data agree with results reported by Li et al. (</w:t>
      </w:r>
      <w:hyperlink r:id="rId8" w:tooltip="https://doi.org/10.1016/j.molliq.2019.112184" w:history="1">
        <w:r w:rsidRPr="004F722C">
          <w:rPr>
            <w:rFonts w:ascii="Calibri" w:eastAsia="Times New Roman" w:hAnsi="Calibri" w:cs="Calibri"/>
            <w:color w:val="4472C4" w:themeColor="accent1"/>
            <w:u w:val="single"/>
          </w:rPr>
          <w:t>https://doi.org/10.1016/j.molliq.2019.112184</w:t>
        </w:r>
      </w:hyperlink>
      <w:r w:rsidRPr="004F722C">
        <w:rPr>
          <w:rFonts w:ascii="Calibri" w:eastAsia="Times New Roman" w:hAnsi="Calibri" w:cs="Calibri"/>
          <w:color w:val="4472C4" w:themeColor="accent1"/>
        </w:rPr>
        <w:t>)?</w:t>
      </w:r>
    </w:p>
    <w:p w14:paraId="2DA045DE" w14:textId="78A51842" w:rsidR="00984559" w:rsidRDefault="00984559" w:rsidP="004F722C">
      <w:pPr>
        <w:rPr>
          <w:rFonts w:ascii="Calibri" w:eastAsia="Times New Roman" w:hAnsi="Calibri" w:cs="Calibri"/>
          <w:color w:val="000000"/>
        </w:rPr>
      </w:pPr>
    </w:p>
    <w:p w14:paraId="57CFAC37" w14:textId="2EBF0921" w:rsidR="002676C5" w:rsidRDefault="00C63A8D" w:rsidP="004F722C">
      <w:pPr>
        <w:rPr>
          <w:rFonts w:ascii="Calibri" w:eastAsia="Times New Roman" w:hAnsi="Calibri" w:cs="Calibri"/>
          <w:color w:val="FF0000"/>
        </w:rPr>
      </w:pPr>
      <w:r>
        <w:rPr>
          <w:rFonts w:ascii="Calibri" w:eastAsia="Times New Roman" w:hAnsi="Calibri" w:cs="Calibri"/>
          <w:color w:val="FF0000"/>
        </w:rPr>
        <w:t>I</w:t>
      </w:r>
      <w:r w:rsidR="00984559" w:rsidRPr="00F65CC2">
        <w:rPr>
          <w:rFonts w:ascii="Calibri" w:eastAsia="Times New Roman" w:hAnsi="Calibri" w:cs="Calibri"/>
          <w:color w:val="FF0000"/>
        </w:rPr>
        <w:t>n the</w:t>
      </w:r>
      <w:r w:rsidR="002F48B3" w:rsidRPr="00F65CC2">
        <w:rPr>
          <w:rFonts w:ascii="Calibri" w:eastAsia="Times New Roman" w:hAnsi="Calibri" w:cs="Calibri"/>
          <w:color w:val="FF0000"/>
        </w:rPr>
        <w:t xml:space="preserve"> composition</w:t>
      </w:r>
      <w:r w:rsidR="00984559" w:rsidRPr="00F65CC2">
        <w:rPr>
          <w:rFonts w:ascii="Calibri" w:eastAsia="Times New Roman" w:hAnsi="Calibri" w:cs="Calibri"/>
          <w:color w:val="FF0000"/>
        </w:rPr>
        <w:t xml:space="preserve"> range where Li et al. </w:t>
      </w:r>
      <w:r w:rsidR="002F48B3" w:rsidRPr="00F65CC2">
        <w:rPr>
          <w:rFonts w:ascii="Calibri" w:eastAsia="Times New Roman" w:hAnsi="Calibri" w:cs="Calibri"/>
          <w:color w:val="FF0000"/>
        </w:rPr>
        <w:t>performed</w:t>
      </w:r>
      <w:r w:rsidR="00984559" w:rsidRPr="00F65CC2">
        <w:rPr>
          <w:rFonts w:ascii="Calibri" w:eastAsia="Times New Roman" w:hAnsi="Calibri" w:cs="Calibri"/>
          <w:color w:val="FF0000"/>
        </w:rPr>
        <w:t xml:space="preserve"> simulat</w:t>
      </w:r>
      <w:r w:rsidR="002F48B3" w:rsidRPr="00F65CC2">
        <w:rPr>
          <w:rFonts w:ascii="Calibri" w:eastAsia="Times New Roman" w:hAnsi="Calibri" w:cs="Calibri"/>
          <w:color w:val="FF0000"/>
        </w:rPr>
        <w:t>ions of the heat capacity (</w:t>
      </w:r>
      <w:r w:rsidR="00CE686C">
        <w:rPr>
          <w:rFonts w:ascii="Calibri" w:eastAsia="Times New Roman" w:hAnsi="Calibri" w:cs="Calibri"/>
          <w:color w:val="FF0000"/>
        </w:rPr>
        <w:t>x</w:t>
      </w:r>
      <w:r w:rsidR="002F48B3" w:rsidRPr="00F65CC2">
        <w:rPr>
          <w:rFonts w:ascii="Calibri" w:eastAsia="Times New Roman" w:hAnsi="Calibri" w:cs="Calibri"/>
          <w:color w:val="FF0000"/>
        </w:rPr>
        <w:t>(UCl</w:t>
      </w:r>
      <w:proofErr w:type="gramStart"/>
      <w:r w:rsidR="002F48B3" w:rsidRPr="00F65CC2">
        <w:rPr>
          <w:rFonts w:ascii="Calibri" w:eastAsia="Times New Roman" w:hAnsi="Calibri" w:cs="Calibri"/>
          <w:color w:val="FF0000"/>
        </w:rPr>
        <w:t>3)&lt;</w:t>
      </w:r>
      <w:proofErr w:type="gramEnd"/>
      <w:r w:rsidR="002F48B3" w:rsidRPr="00F65CC2">
        <w:rPr>
          <w:rFonts w:ascii="Calibri" w:eastAsia="Times New Roman" w:hAnsi="Calibri" w:cs="Calibri"/>
          <w:color w:val="FF0000"/>
        </w:rPr>
        <w:t>0.55) the agreement is very good. The corresponding data points, calculated from the expression derived by Li et al., have been added to Figure 8</w:t>
      </w:r>
      <w:r w:rsidR="00123AF9" w:rsidRPr="00F65CC2">
        <w:rPr>
          <w:rFonts w:ascii="Calibri" w:eastAsia="Times New Roman" w:hAnsi="Calibri" w:cs="Calibri"/>
          <w:color w:val="FF0000"/>
        </w:rPr>
        <w:t xml:space="preserve"> and the caption </w:t>
      </w:r>
      <w:r w:rsidR="00EA46B1">
        <w:rPr>
          <w:rFonts w:ascii="Calibri" w:eastAsia="Times New Roman" w:hAnsi="Calibri" w:cs="Calibri"/>
          <w:color w:val="FF0000"/>
        </w:rPr>
        <w:t>has been</w:t>
      </w:r>
      <w:r w:rsidR="00123AF9" w:rsidRPr="00F65CC2">
        <w:rPr>
          <w:rFonts w:ascii="Calibri" w:eastAsia="Times New Roman" w:hAnsi="Calibri" w:cs="Calibri"/>
          <w:color w:val="FF0000"/>
        </w:rPr>
        <w:t xml:space="preserve"> modified accordingly</w:t>
      </w:r>
      <w:r w:rsidR="00554858">
        <w:rPr>
          <w:rFonts w:ascii="Calibri" w:eastAsia="Times New Roman" w:hAnsi="Calibri" w:cs="Calibri"/>
          <w:color w:val="FF0000"/>
        </w:rPr>
        <w:t>:</w:t>
      </w:r>
      <w:r w:rsidR="00554858" w:rsidRPr="00554858">
        <w:t xml:space="preserve"> </w:t>
      </w:r>
      <w:r w:rsidR="00554858" w:rsidRPr="00554858">
        <w:rPr>
          <w:rFonts w:ascii="Calibri" w:eastAsia="Times New Roman" w:hAnsi="Calibri" w:cs="Calibri"/>
          <w:color w:val="FF0000"/>
        </w:rPr>
        <w:t>Data points calculated from the heat capacity relation derived by Li et al. \</w:t>
      </w:r>
      <w:proofErr w:type="gramStart"/>
      <w:r w:rsidR="00554858" w:rsidRPr="00554858">
        <w:rPr>
          <w:rFonts w:ascii="Calibri" w:eastAsia="Times New Roman" w:hAnsi="Calibri" w:cs="Calibri"/>
          <w:color w:val="FF0000"/>
        </w:rPr>
        <w:t>cite{</w:t>
      </w:r>
      <w:proofErr w:type="gramEnd"/>
      <w:r w:rsidR="00554858" w:rsidRPr="00554858">
        <w:rPr>
          <w:rFonts w:ascii="Calibri" w:eastAsia="Times New Roman" w:hAnsi="Calibri" w:cs="Calibri"/>
          <w:color w:val="FF0000"/>
        </w:rPr>
        <w:t>Li2020} from semi-empirical MD simulations are included for comparison, but only for the composition range where the relation was fitted (x(UCl3)&lt;0.55).</w:t>
      </w:r>
      <w:r w:rsidR="000062BF">
        <w:rPr>
          <w:rFonts w:ascii="Calibri" w:eastAsia="Times New Roman" w:hAnsi="Calibri" w:cs="Calibri"/>
          <w:color w:val="FF0000"/>
        </w:rPr>
        <w:t xml:space="preserve"> A similar statement was</w:t>
      </w:r>
      <w:r w:rsidR="000062BF" w:rsidRPr="002676C5">
        <w:rPr>
          <w:rFonts w:ascii="Calibri" w:eastAsia="Times New Roman" w:hAnsi="Calibri" w:cs="Calibri"/>
          <w:color w:val="FF0000"/>
        </w:rPr>
        <w:t xml:space="preserve"> included in the text</w:t>
      </w:r>
      <w:r w:rsidR="008E2F19" w:rsidRPr="002676C5">
        <w:rPr>
          <w:rFonts w:ascii="Calibri" w:eastAsia="Times New Roman" w:hAnsi="Calibri" w:cs="Calibri"/>
          <w:color w:val="FF0000"/>
        </w:rPr>
        <w:t>:</w:t>
      </w:r>
      <w:r w:rsidR="008E2F19" w:rsidRPr="002676C5">
        <w:rPr>
          <w:rFonts w:ascii="Calibri" w:hAnsi="Calibri" w:cs="Calibri"/>
          <w:color w:val="FF0000"/>
        </w:rPr>
        <w:t xml:space="preserve"> Data points calculated from the heat capacity relation as function of UCl3 composition derived by Li et al. \</w:t>
      </w:r>
      <w:proofErr w:type="gramStart"/>
      <w:r w:rsidR="008E2F19" w:rsidRPr="002676C5">
        <w:rPr>
          <w:rFonts w:ascii="Calibri" w:hAnsi="Calibri" w:cs="Calibri"/>
          <w:color w:val="FF0000"/>
        </w:rPr>
        <w:t>cite{</w:t>
      </w:r>
      <w:proofErr w:type="gramEnd"/>
      <w:r w:rsidR="008E2F19" w:rsidRPr="002676C5">
        <w:rPr>
          <w:rFonts w:ascii="Calibri" w:hAnsi="Calibri" w:cs="Calibri"/>
          <w:color w:val="FF0000"/>
        </w:rPr>
        <w:t xml:space="preserve">Li2020} from semi-empirical MD simulations are included </w:t>
      </w:r>
      <w:r w:rsidR="008E2F19" w:rsidRPr="002676C5">
        <w:rPr>
          <w:rFonts w:ascii="Calibri" w:hAnsi="Calibri" w:cs="Calibri"/>
          <w:color w:val="FF0000"/>
        </w:rPr>
        <w:lastRenderedPageBreak/>
        <w:t>for comparison, but only for the composition range where the relation was fitted</w:t>
      </w:r>
      <w:r w:rsidR="002676C5">
        <w:rPr>
          <w:rFonts w:ascii="Calibri" w:hAnsi="Calibri" w:cs="Calibri"/>
          <w:color w:val="FF0000"/>
        </w:rPr>
        <w:t xml:space="preserve"> </w:t>
      </w:r>
      <w:r w:rsidR="008E2F19" w:rsidRPr="002676C5">
        <w:rPr>
          <w:rFonts w:ascii="Calibri" w:hAnsi="Calibri" w:cs="Calibri"/>
          <w:color w:val="FF0000"/>
        </w:rPr>
        <w:t>(x(UCl3)&lt;0.55). The agreement between the two simulation data sets is very good.</w:t>
      </w:r>
    </w:p>
    <w:p w14:paraId="4508FEF8" w14:textId="23C1AB27" w:rsidR="00D22816" w:rsidRDefault="002F48B3" w:rsidP="004F722C">
      <w:pPr>
        <w:rPr>
          <w:rFonts w:ascii="Calibri" w:eastAsia="Times New Roman" w:hAnsi="Calibri" w:cs="Calibri"/>
          <w:color w:val="FF0000"/>
        </w:rPr>
      </w:pPr>
      <w:r w:rsidRPr="00F65CC2">
        <w:rPr>
          <w:rFonts w:ascii="Calibri" w:eastAsia="Times New Roman" w:hAnsi="Calibri" w:cs="Calibri"/>
          <w:color w:val="FF0000"/>
        </w:rPr>
        <w:t>Note that th</w:t>
      </w:r>
      <w:r w:rsidR="00BB4C34" w:rsidRPr="00F65CC2">
        <w:rPr>
          <w:rFonts w:ascii="Calibri" w:eastAsia="Times New Roman" w:hAnsi="Calibri" w:cs="Calibri"/>
          <w:color w:val="FF0000"/>
        </w:rPr>
        <w:t>e</w:t>
      </w:r>
      <w:r w:rsidRPr="00F65CC2">
        <w:rPr>
          <w:rFonts w:ascii="Calibri" w:eastAsia="Times New Roman" w:hAnsi="Calibri" w:cs="Calibri"/>
          <w:color w:val="FF0000"/>
        </w:rPr>
        <w:t xml:space="preserve"> expression </w:t>
      </w:r>
      <w:r w:rsidR="00BB4C34" w:rsidRPr="00F65CC2">
        <w:rPr>
          <w:rFonts w:ascii="Calibri" w:eastAsia="Times New Roman" w:hAnsi="Calibri" w:cs="Calibri"/>
          <w:color w:val="FF0000"/>
        </w:rPr>
        <w:t xml:space="preserve">due to Li et al. </w:t>
      </w:r>
      <w:r w:rsidRPr="00F65CC2">
        <w:rPr>
          <w:rFonts w:ascii="Calibri" w:eastAsia="Times New Roman" w:hAnsi="Calibri" w:cs="Calibri"/>
          <w:color w:val="FF0000"/>
        </w:rPr>
        <w:t xml:space="preserve">does not capture the behavior beyond </w:t>
      </w:r>
      <w:r w:rsidR="00CB32D5">
        <w:rPr>
          <w:rFonts w:ascii="Calibri" w:eastAsia="Times New Roman" w:hAnsi="Calibri" w:cs="Calibri"/>
          <w:color w:val="FF0000"/>
        </w:rPr>
        <w:t>x</w:t>
      </w:r>
      <w:r w:rsidRPr="00F65CC2">
        <w:rPr>
          <w:rFonts w:ascii="Calibri" w:eastAsia="Times New Roman" w:hAnsi="Calibri" w:cs="Calibri"/>
          <w:color w:val="FF0000"/>
        </w:rPr>
        <w:t>(UCl</w:t>
      </w:r>
      <w:proofErr w:type="gramStart"/>
      <w:r w:rsidRPr="00F65CC2">
        <w:rPr>
          <w:rFonts w:ascii="Calibri" w:eastAsia="Times New Roman" w:hAnsi="Calibri" w:cs="Calibri"/>
          <w:color w:val="FF0000"/>
        </w:rPr>
        <w:t>3)=</w:t>
      </w:r>
      <w:proofErr w:type="gramEnd"/>
      <w:r w:rsidRPr="00F65CC2">
        <w:rPr>
          <w:rFonts w:ascii="Calibri" w:eastAsia="Times New Roman" w:hAnsi="Calibri" w:cs="Calibri"/>
          <w:color w:val="FF0000"/>
        </w:rPr>
        <w:t>0.55</w:t>
      </w:r>
      <w:r w:rsidR="00CB32D5">
        <w:rPr>
          <w:rFonts w:ascii="Calibri" w:eastAsia="Times New Roman" w:hAnsi="Calibri" w:cs="Calibri"/>
          <w:color w:val="FF0000"/>
        </w:rPr>
        <w:t xml:space="preserve"> </w:t>
      </w:r>
      <w:r w:rsidR="00C63A8D">
        <w:rPr>
          <w:rFonts w:ascii="Calibri" w:eastAsia="Times New Roman" w:hAnsi="Calibri" w:cs="Calibri"/>
          <w:color w:val="FF0000"/>
        </w:rPr>
        <w:t xml:space="preserve">very </w:t>
      </w:r>
      <w:r w:rsidR="00CB32D5">
        <w:rPr>
          <w:rFonts w:ascii="Calibri" w:eastAsia="Times New Roman" w:hAnsi="Calibri" w:cs="Calibri"/>
          <w:color w:val="FF0000"/>
        </w:rPr>
        <w:t>well</w:t>
      </w:r>
      <w:r w:rsidR="00192F5F" w:rsidRPr="00F65CC2">
        <w:rPr>
          <w:rFonts w:ascii="Calibri" w:eastAsia="Times New Roman" w:hAnsi="Calibri" w:cs="Calibri"/>
          <w:color w:val="FF0000"/>
        </w:rPr>
        <w:t xml:space="preserve">, which is </w:t>
      </w:r>
      <w:r w:rsidR="00CB32D5">
        <w:rPr>
          <w:rFonts w:ascii="Calibri" w:eastAsia="Times New Roman" w:hAnsi="Calibri" w:cs="Calibri"/>
          <w:color w:val="FF0000"/>
        </w:rPr>
        <w:t>probably to be</w:t>
      </w:r>
      <w:r w:rsidR="00192F5F" w:rsidRPr="00F65CC2">
        <w:rPr>
          <w:rFonts w:ascii="Calibri" w:eastAsia="Times New Roman" w:hAnsi="Calibri" w:cs="Calibri"/>
          <w:color w:val="FF0000"/>
        </w:rPr>
        <w:t xml:space="preserve"> expected as </w:t>
      </w:r>
      <w:r w:rsidR="00CB32D5">
        <w:rPr>
          <w:rFonts w:ascii="Calibri" w:eastAsia="Times New Roman" w:hAnsi="Calibri" w:cs="Calibri"/>
          <w:color w:val="FF0000"/>
        </w:rPr>
        <w:t>the expression</w:t>
      </w:r>
      <w:r w:rsidR="00192F5F" w:rsidRPr="00F65CC2">
        <w:rPr>
          <w:rFonts w:ascii="Calibri" w:eastAsia="Times New Roman" w:hAnsi="Calibri" w:cs="Calibri"/>
          <w:color w:val="FF0000"/>
        </w:rPr>
        <w:t xml:space="preserve"> was not fitted to any data points in that range</w:t>
      </w:r>
      <w:r w:rsidR="001F2D77" w:rsidRPr="00F65CC2">
        <w:rPr>
          <w:rFonts w:ascii="Calibri" w:eastAsia="Times New Roman" w:hAnsi="Calibri" w:cs="Calibri"/>
          <w:color w:val="FF0000"/>
        </w:rPr>
        <w:t xml:space="preserve">. For this reason, </w:t>
      </w:r>
      <w:r w:rsidR="00D22816">
        <w:rPr>
          <w:rFonts w:ascii="Calibri" w:eastAsia="Times New Roman" w:hAnsi="Calibri" w:cs="Calibri"/>
          <w:color w:val="FF0000"/>
        </w:rPr>
        <w:t xml:space="preserve">data </w:t>
      </w:r>
      <w:r w:rsidR="007B1855">
        <w:rPr>
          <w:rFonts w:ascii="Calibri" w:eastAsia="Times New Roman" w:hAnsi="Calibri" w:cs="Calibri"/>
          <w:color w:val="FF0000"/>
        </w:rPr>
        <w:t xml:space="preserve">points </w:t>
      </w:r>
      <w:r w:rsidR="00D22816">
        <w:rPr>
          <w:rFonts w:ascii="Calibri" w:eastAsia="Times New Roman" w:hAnsi="Calibri" w:cs="Calibri"/>
          <w:color w:val="FF0000"/>
        </w:rPr>
        <w:t>for x</w:t>
      </w:r>
      <w:r w:rsidR="00D22816" w:rsidRPr="00F65CC2">
        <w:rPr>
          <w:rFonts w:ascii="Calibri" w:eastAsia="Times New Roman" w:hAnsi="Calibri" w:cs="Calibri"/>
          <w:color w:val="FF0000"/>
        </w:rPr>
        <w:t>(UCl3)&gt;0.55</w:t>
      </w:r>
      <w:r w:rsidR="00D22816">
        <w:rPr>
          <w:rFonts w:ascii="Calibri" w:eastAsia="Times New Roman" w:hAnsi="Calibri" w:cs="Calibri"/>
          <w:color w:val="FF0000"/>
        </w:rPr>
        <w:t xml:space="preserve"> were not used </w:t>
      </w:r>
      <w:r w:rsidR="00D50C4F">
        <w:rPr>
          <w:rFonts w:ascii="Calibri" w:eastAsia="Times New Roman" w:hAnsi="Calibri" w:cs="Calibri"/>
          <w:color w:val="FF0000"/>
        </w:rPr>
        <w:t>for</w:t>
      </w:r>
      <w:r w:rsidR="00D22816">
        <w:rPr>
          <w:rFonts w:ascii="Calibri" w:eastAsia="Times New Roman" w:hAnsi="Calibri" w:cs="Calibri"/>
          <w:color w:val="FF0000"/>
        </w:rPr>
        <w:t xml:space="preserve"> the comparison</w:t>
      </w:r>
      <w:r w:rsidR="00D50C4F">
        <w:rPr>
          <w:rFonts w:ascii="Calibri" w:eastAsia="Times New Roman" w:hAnsi="Calibri" w:cs="Calibri"/>
          <w:color w:val="FF0000"/>
        </w:rPr>
        <w:t xml:space="preserve"> in Figure 8</w:t>
      </w:r>
      <w:r w:rsidR="00D22816">
        <w:rPr>
          <w:rFonts w:ascii="Calibri" w:eastAsia="Times New Roman" w:hAnsi="Calibri" w:cs="Calibri"/>
          <w:color w:val="FF0000"/>
        </w:rPr>
        <w:t>.</w:t>
      </w:r>
    </w:p>
    <w:p w14:paraId="45F9D69F" w14:textId="77777777" w:rsidR="00D22816" w:rsidRPr="004F722C" w:rsidRDefault="00D22816" w:rsidP="004F722C">
      <w:pPr>
        <w:rPr>
          <w:rFonts w:ascii="Calibri" w:eastAsia="Times New Roman" w:hAnsi="Calibri" w:cs="Calibri"/>
          <w:color w:val="000000"/>
        </w:rPr>
      </w:pPr>
    </w:p>
    <w:p w14:paraId="668EFCEB"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3.  For transport properties of NaCl-UCl3, given the lack of experimental data, the agreement between computational studies is important. How well the computed results in this work agree with results from the machine </w:t>
      </w:r>
      <w:proofErr w:type="spellStart"/>
      <w:r w:rsidRPr="004F722C">
        <w:rPr>
          <w:rFonts w:ascii="Calibri" w:eastAsia="Times New Roman" w:hAnsi="Calibri" w:cs="Calibri"/>
          <w:color w:val="4472C4" w:themeColor="accent1"/>
        </w:rPr>
        <w:t>learing</w:t>
      </w:r>
      <w:proofErr w:type="spellEnd"/>
      <w:r w:rsidRPr="004F722C">
        <w:rPr>
          <w:rFonts w:ascii="Calibri" w:eastAsia="Times New Roman" w:hAnsi="Calibri" w:cs="Calibri"/>
          <w:color w:val="4472C4" w:themeColor="accent1"/>
        </w:rPr>
        <w:t xml:space="preserve"> potential MD study by Nguyen et al. (</w:t>
      </w:r>
      <w:hyperlink r:id="rId9" w:tooltip="https://doi.org/10.1021/acsami.1c11358" w:history="1">
        <w:r w:rsidRPr="004F722C">
          <w:rPr>
            <w:rFonts w:ascii="Calibri" w:eastAsia="Times New Roman" w:hAnsi="Calibri" w:cs="Calibri"/>
            <w:color w:val="4472C4" w:themeColor="accent1"/>
            <w:u w:val="single"/>
          </w:rPr>
          <w:t>https://doi.org/10.1021/acsam</w:t>
        </w:r>
        <w:r w:rsidRPr="004F722C">
          <w:rPr>
            <w:rFonts w:ascii="Calibri" w:eastAsia="Times New Roman" w:hAnsi="Calibri" w:cs="Calibri"/>
            <w:color w:val="4472C4" w:themeColor="accent1"/>
            <w:u w:val="single"/>
          </w:rPr>
          <w:t>i</w:t>
        </w:r>
        <w:r w:rsidRPr="004F722C">
          <w:rPr>
            <w:rFonts w:ascii="Calibri" w:eastAsia="Times New Roman" w:hAnsi="Calibri" w:cs="Calibri"/>
            <w:color w:val="4472C4" w:themeColor="accent1"/>
            <w:u w:val="single"/>
          </w:rPr>
          <w:t>.1c11358</w:t>
        </w:r>
      </w:hyperlink>
      <w:r w:rsidRPr="004F722C">
        <w:rPr>
          <w:rFonts w:ascii="Calibri" w:eastAsia="Times New Roman" w:hAnsi="Calibri" w:cs="Calibri"/>
          <w:color w:val="4472C4" w:themeColor="accent1"/>
        </w:rPr>
        <w:t>) and polarizable ion model potential MD study by Li et al. (</w:t>
      </w:r>
      <w:hyperlink r:id="rId10" w:tooltip="https://doi.org/10.1016/j.molliq.2019.112184" w:history="1">
        <w:r w:rsidRPr="004F722C">
          <w:rPr>
            <w:rFonts w:ascii="Calibri" w:eastAsia="Times New Roman" w:hAnsi="Calibri" w:cs="Calibri"/>
            <w:color w:val="4472C4" w:themeColor="accent1"/>
            <w:u w:val="single"/>
          </w:rPr>
          <w:t>https://doi.org/10.1016/j.mol</w:t>
        </w:r>
        <w:r w:rsidRPr="004F722C">
          <w:rPr>
            <w:rFonts w:ascii="Calibri" w:eastAsia="Times New Roman" w:hAnsi="Calibri" w:cs="Calibri"/>
            <w:color w:val="4472C4" w:themeColor="accent1"/>
            <w:u w:val="single"/>
          </w:rPr>
          <w:t>l</w:t>
        </w:r>
        <w:r w:rsidRPr="004F722C">
          <w:rPr>
            <w:rFonts w:ascii="Calibri" w:eastAsia="Times New Roman" w:hAnsi="Calibri" w:cs="Calibri"/>
            <w:color w:val="4472C4" w:themeColor="accent1"/>
            <w:u w:val="single"/>
          </w:rPr>
          <w:t>iq.2019.112184</w:t>
        </w:r>
      </w:hyperlink>
      <w:r w:rsidRPr="004F722C">
        <w:rPr>
          <w:rFonts w:ascii="Calibri" w:eastAsia="Times New Roman" w:hAnsi="Calibri" w:cs="Calibri"/>
          <w:color w:val="4472C4" w:themeColor="accent1"/>
        </w:rPr>
        <w:t>)? The diffusion coefficient of ~ 10^-6 (m^2/s) is too large (Fig 12). Fig 11 shows that for a range of UCl3 mol fraction, the diffusion coefficient of U at 1400K is lower than that at 1100K, I believe that error bars should be added to the transport data. </w:t>
      </w:r>
    </w:p>
    <w:p w14:paraId="1689B005" w14:textId="37D41459" w:rsidR="004F722C" w:rsidRDefault="004F722C" w:rsidP="004F722C">
      <w:pPr>
        <w:rPr>
          <w:ins w:id="16" w:author="Benjamin W. Beeler" w:date="2022-04-13T13:20:00Z"/>
          <w:rFonts w:ascii="Calibri" w:eastAsia="Times New Roman" w:hAnsi="Calibri" w:cs="Calibri"/>
          <w:color w:val="000000"/>
        </w:rPr>
      </w:pPr>
    </w:p>
    <w:p w14:paraId="5E1D73F2" w14:textId="205C1E43" w:rsidR="00973E17" w:rsidRDefault="00973E17" w:rsidP="004F722C">
      <w:pPr>
        <w:rPr>
          <w:ins w:id="17" w:author="Benjamin W. Beeler" w:date="2022-04-13T14:20:00Z"/>
          <w:rFonts w:ascii="Calibri" w:eastAsia="Times New Roman" w:hAnsi="Calibri" w:cs="Calibri"/>
          <w:color w:val="000000"/>
        </w:rPr>
      </w:pPr>
      <w:ins w:id="18" w:author="Benjamin W. Beeler" w:date="2022-04-13T13:20:00Z">
        <w:r>
          <w:rPr>
            <w:rFonts w:ascii="Calibri" w:eastAsia="Times New Roman" w:hAnsi="Calibri" w:cs="Calibri"/>
            <w:color w:val="000000"/>
          </w:rPr>
          <w:t>You are correct that the diffusion coefficient in Fig 12 was too large. This was a total dif</w:t>
        </w:r>
      </w:ins>
      <w:ins w:id="19" w:author="Benjamin W. Beeler" w:date="2022-04-13T13:21:00Z">
        <w:r>
          <w:rPr>
            <w:rFonts w:ascii="Calibri" w:eastAsia="Times New Roman" w:hAnsi="Calibri" w:cs="Calibri"/>
            <w:color w:val="000000"/>
          </w:rPr>
          <w:t xml:space="preserve">fusion coefficient of the supercell, and not scaled per molecule/species. This has been rectified. </w:t>
        </w:r>
      </w:ins>
      <w:ins w:id="20" w:author="Benjamin W. Beeler" w:date="2022-04-13T14:20:00Z">
        <w:r w:rsidR="00564EA6">
          <w:rPr>
            <w:rFonts w:ascii="Calibri" w:eastAsia="Times New Roman" w:hAnsi="Calibri" w:cs="Calibri"/>
            <w:color w:val="000000"/>
          </w:rPr>
          <w:t>A comparison between the work of Li and Nguyen has been included for comparison, as stated below:</w:t>
        </w:r>
      </w:ins>
    </w:p>
    <w:p w14:paraId="0901BF9E" w14:textId="2320CA9F" w:rsidR="00564EA6" w:rsidRDefault="00564EA6" w:rsidP="004F722C">
      <w:pPr>
        <w:rPr>
          <w:ins w:id="21" w:author="Benjamin W. Beeler" w:date="2022-04-13T14:20:00Z"/>
          <w:rFonts w:ascii="Calibri" w:eastAsia="Times New Roman" w:hAnsi="Calibri" w:cs="Calibri"/>
          <w:color w:val="000000"/>
        </w:rPr>
      </w:pPr>
    </w:p>
    <w:p w14:paraId="3C09EE68" w14:textId="1FD34FEF" w:rsidR="00564EA6" w:rsidRDefault="00564EA6" w:rsidP="004F722C">
      <w:pPr>
        <w:rPr>
          <w:ins w:id="22" w:author="Benjamin W. Beeler" w:date="2022-04-13T14:20:00Z"/>
          <w:rFonts w:ascii="Calibri" w:eastAsia="Times New Roman" w:hAnsi="Calibri" w:cs="Calibri"/>
          <w:color w:val="000000"/>
        </w:rPr>
      </w:pPr>
      <w:ins w:id="23" w:author="Benjamin W. Beeler" w:date="2022-04-13T14:20:00Z">
        <w:r w:rsidRPr="00564EA6">
          <w:rPr>
            <w:rFonts w:ascii="Calibri" w:eastAsia="Times New Roman" w:hAnsi="Calibri" w:cs="Calibri"/>
            <w:color w:val="000000"/>
          </w:rPr>
          <w:t>In the absence of such experimental data, comparisons must be made to existing computational studies. While there are no AIMD investigations into diffusion in the NaCl-UCl$_3$ system, two prior studies utilizing classical molecular dynamics with a polarizable ion model interatomic potential (Li) \</w:t>
        </w:r>
        <w:proofErr w:type="gramStart"/>
        <w:r w:rsidRPr="00564EA6">
          <w:rPr>
            <w:rFonts w:ascii="Calibri" w:eastAsia="Times New Roman" w:hAnsi="Calibri" w:cs="Calibri"/>
            <w:color w:val="000000"/>
          </w:rPr>
          <w:t>cite{</w:t>
        </w:r>
        <w:proofErr w:type="gramEnd"/>
        <w:r w:rsidRPr="00564EA6">
          <w:rPr>
            <w:rFonts w:ascii="Calibri" w:eastAsia="Times New Roman" w:hAnsi="Calibri" w:cs="Calibri"/>
            <w:color w:val="000000"/>
          </w:rPr>
          <w:t>Li} and a machine learning interatomic potential (Nguyen) \cite{</w:t>
        </w:r>
        <w:proofErr w:type="spellStart"/>
        <w:r w:rsidRPr="00564EA6">
          <w:rPr>
            <w:rFonts w:ascii="Calibri" w:eastAsia="Times New Roman" w:hAnsi="Calibri" w:cs="Calibri"/>
            <w:color w:val="000000"/>
          </w:rPr>
          <w:t>nguyen_ML</w:t>
        </w:r>
        <w:proofErr w:type="spellEnd"/>
        <w:r w:rsidRPr="00564EA6">
          <w:rPr>
            <w:rFonts w:ascii="Calibri" w:eastAsia="Times New Roman" w:hAnsi="Calibri" w:cs="Calibri"/>
            <w:color w:val="000000"/>
          </w:rPr>
          <w:t xml:space="preserve">} have studied diffusion in the NaCl-UCl$_3$ system. While neither of these studies included the composition and temperature ranges explored within this work, there are general comparisons that can be made. Li showed the same relative diffusion pattern (D$_{Na}$ $&gt;$ D$_{Cl}$ $&gt;$ D$_U$), while Nguyen predicted Cl diffusion to proceed more quickly than Na diffusion. Li provided diffusion as a function of temperature at two compositions (5 mol\% and 50 mol\% UCl$_3$), showing that diffusion </w:t>
        </w:r>
        <w:proofErr w:type="gramStart"/>
        <w:r w:rsidRPr="00564EA6">
          <w:rPr>
            <w:rFonts w:ascii="Calibri" w:eastAsia="Times New Roman" w:hAnsi="Calibri" w:cs="Calibri"/>
            <w:color w:val="000000"/>
          </w:rPr>
          <w:t>decreases</w:t>
        </w:r>
        <w:proofErr w:type="gramEnd"/>
        <w:r w:rsidRPr="00564EA6">
          <w:rPr>
            <w:rFonts w:ascii="Calibri" w:eastAsia="Times New Roman" w:hAnsi="Calibri" w:cs="Calibri"/>
            <w:color w:val="000000"/>
          </w:rPr>
          <w:t xml:space="preserve"> and the activation energy increases with increasing UCl$_3$ content, in agreement with this work. However, Li did not provide pre-factors or units in their Arrhenius plots, making direct comparisons difficult. However, </w:t>
        </w:r>
        <w:proofErr w:type="gramStart"/>
        <w:r w:rsidRPr="00564EA6">
          <w:rPr>
            <w:rFonts w:ascii="Calibri" w:eastAsia="Times New Roman" w:hAnsi="Calibri" w:cs="Calibri"/>
            <w:color w:val="000000"/>
          </w:rPr>
          <w:t>all of</w:t>
        </w:r>
        <w:proofErr w:type="gramEnd"/>
        <w:r w:rsidRPr="00564EA6">
          <w:rPr>
            <w:rFonts w:ascii="Calibri" w:eastAsia="Times New Roman" w:hAnsi="Calibri" w:cs="Calibri"/>
            <w:color w:val="000000"/>
          </w:rPr>
          <w:t xml:space="preserve"> the qualitative trends in this work are consistent with that of Li. Nguyen only studied the eutectic composition, and only at temperatures below 1100 K. Comparing the data at their maximum temperature (1070 K) and our minimum temperature (1100 K), all of the diffusion coefficients, including individual species and total diffusion, are within a factor of four, indicating excellent agreement. Additionally, Nguyen determined the activation energy of the eutectic composition to be 0.39 eV, which is </w:t>
        </w:r>
        <w:proofErr w:type="gramStart"/>
        <w:r w:rsidRPr="00564EA6">
          <w:rPr>
            <w:rFonts w:ascii="Calibri" w:eastAsia="Times New Roman" w:hAnsi="Calibri" w:cs="Calibri"/>
            <w:color w:val="000000"/>
          </w:rPr>
          <w:t>similar to</w:t>
        </w:r>
        <w:proofErr w:type="gramEnd"/>
        <w:r w:rsidRPr="00564EA6">
          <w:rPr>
            <w:rFonts w:ascii="Calibri" w:eastAsia="Times New Roman" w:hAnsi="Calibri" w:cs="Calibri"/>
            <w:color w:val="000000"/>
          </w:rPr>
          <w:t xml:space="preserve"> our calculation of 0.3 eV. While the qualitative trends in species diffusion differ between this work and that of Nguyen, the quantitative values generally agree quite well.</w:t>
        </w:r>
      </w:ins>
    </w:p>
    <w:p w14:paraId="08AE4C22" w14:textId="21AB72B2" w:rsidR="00564EA6" w:rsidRDefault="00564EA6" w:rsidP="004F722C">
      <w:pPr>
        <w:rPr>
          <w:ins w:id="24" w:author="Benjamin W. Beeler" w:date="2022-04-13T14:20:00Z"/>
          <w:rFonts w:ascii="Calibri" w:eastAsia="Times New Roman" w:hAnsi="Calibri" w:cs="Calibri"/>
          <w:color w:val="000000"/>
        </w:rPr>
      </w:pPr>
    </w:p>
    <w:p w14:paraId="495BCEEF" w14:textId="0E61DD17" w:rsidR="00564EA6" w:rsidRDefault="00564EA6" w:rsidP="004F722C">
      <w:pPr>
        <w:rPr>
          <w:ins w:id="25" w:author="Benjamin W. Beeler" w:date="2022-04-13T13:20:00Z"/>
          <w:rFonts w:ascii="Calibri" w:eastAsia="Times New Roman" w:hAnsi="Calibri" w:cs="Calibri"/>
          <w:color w:val="000000"/>
        </w:rPr>
      </w:pPr>
      <w:ins w:id="26" w:author="Benjamin W. Beeler" w:date="2022-04-13T14:20:00Z">
        <w:r>
          <w:rPr>
            <w:rFonts w:ascii="Calibri" w:eastAsia="Times New Roman" w:hAnsi="Calibri" w:cs="Calibri"/>
            <w:color w:val="000000"/>
          </w:rPr>
          <w:t xml:space="preserve">Finally, </w:t>
        </w:r>
      </w:ins>
      <w:ins w:id="27" w:author="Benjamin W. Beeler" w:date="2022-04-13T14:21:00Z">
        <w:r>
          <w:rPr>
            <w:rFonts w:ascii="Calibri" w:eastAsia="Times New Roman" w:hAnsi="Calibri" w:cs="Calibri"/>
            <w:color w:val="000000"/>
          </w:rPr>
          <w:t xml:space="preserve">while there are no compositions at which diffusion at 1100 K is larger than 1400 K, there are compositions at which diffusion at 1250 K is slightly larger than that at 1400 K. </w:t>
        </w:r>
      </w:ins>
      <w:ins w:id="28" w:author="Benjamin W. Beeler" w:date="2022-04-13T14:22:00Z">
        <w:r>
          <w:rPr>
            <w:rFonts w:ascii="Calibri" w:eastAsia="Times New Roman" w:hAnsi="Calibri" w:cs="Calibri"/>
            <w:color w:val="000000"/>
          </w:rPr>
          <w:t xml:space="preserve">This is largely </w:t>
        </w:r>
        <w:r>
          <w:rPr>
            <w:rFonts w:ascii="Calibri" w:eastAsia="Times New Roman" w:hAnsi="Calibri" w:cs="Calibri"/>
            <w:color w:val="000000"/>
          </w:rPr>
          <w:lastRenderedPageBreak/>
          <w:t xml:space="preserve">due to the limited diffusion of U in these systems, yielding higher variability in the diffusion data. </w:t>
        </w:r>
      </w:ins>
      <w:ins w:id="29" w:author="Benjamin W. Beeler" w:date="2022-04-13T17:31:00Z">
        <w:r w:rsidR="00AF7A62">
          <w:rPr>
            <w:rFonts w:ascii="Calibri" w:eastAsia="Times New Roman" w:hAnsi="Calibri" w:cs="Calibri"/>
            <w:color w:val="000000"/>
          </w:rPr>
          <w:t>Error bars have now been included whi</w:t>
        </w:r>
      </w:ins>
      <w:ins w:id="30" w:author="Benjamin W. Beeler" w:date="2022-04-13T17:32:00Z">
        <w:r w:rsidR="00AF7A62">
          <w:rPr>
            <w:rFonts w:ascii="Calibri" w:eastAsia="Times New Roman" w:hAnsi="Calibri" w:cs="Calibri"/>
            <w:color w:val="000000"/>
          </w:rPr>
          <w:t xml:space="preserve">ch indicate the twice the standard error of the mean. </w:t>
        </w:r>
      </w:ins>
    </w:p>
    <w:p w14:paraId="29CCFB5E" w14:textId="5B6B83A9" w:rsidR="00973E17" w:rsidRPr="004F722C" w:rsidDel="00AF7A62" w:rsidRDefault="00973E17" w:rsidP="004F722C">
      <w:pPr>
        <w:rPr>
          <w:del w:id="31" w:author="Benjamin W. Beeler" w:date="2022-04-13T17:32:00Z"/>
          <w:rFonts w:ascii="Calibri" w:eastAsia="Times New Roman" w:hAnsi="Calibri" w:cs="Calibri"/>
          <w:color w:val="000000"/>
        </w:rPr>
      </w:pPr>
    </w:p>
    <w:p w14:paraId="3B3271D4" w14:textId="0863D0B8" w:rsidR="004F722C" w:rsidRPr="004F722C" w:rsidDel="00AF7A62" w:rsidRDefault="0076362D" w:rsidP="004F722C">
      <w:pPr>
        <w:rPr>
          <w:del w:id="32" w:author="Benjamin W. Beeler" w:date="2022-04-13T17:32:00Z"/>
          <w:rFonts w:ascii="Calibri" w:eastAsia="Times New Roman" w:hAnsi="Calibri" w:cs="Calibri"/>
          <w:color w:val="FF0000"/>
        </w:rPr>
      </w:pPr>
      <w:del w:id="33" w:author="Benjamin W. Beeler" w:date="2022-04-13T17:32:00Z">
        <w:r w:rsidRPr="0076362D" w:rsidDel="00AF7A62">
          <w:rPr>
            <w:rFonts w:ascii="Calibri" w:eastAsia="Times New Roman" w:hAnsi="Calibri" w:cs="Calibri"/>
            <w:color w:val="FF0000"/>
          </w:rPr>
          <w:delText>XXX</w:delText>
        </w:r>
      </w:del>
    </w:p>
    <w:p w14:paraId="1945ACD5" w14:textId="77777777" w:rsidR="004F722C" w:rsidRPr="004F722C" w:rsidRDefault="004F722C" w:rsidP="004F722C">
      <w:pPr>
        <w:rPr>
          <w:rFonts w:ascii="Calibri" w:eastAsia="Times New Roman" w:hAnsi="Calibri" w:cs="Calibri"/>
          <w:color w:val="000000"/>
        </w:rPr>
      </w:pPr>
    </w:p>
    <w:p w14:paraId="6028E9CF" w14:textId="77777777" w:rsidR="00F65CC2" w:rsidRPr="000A2B84"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Reviewer #2: The paper describes ab initio molecular dynamics (AIMD) simulations of NaCl, UCl3 and NaCl-UCl3 molten salts. The introduction reviews previous MD simulations and experimental results of the same systems. It seems that the new results presented in this paper are in agreement with previous simulations and mostly in agreement with experiments. This work seems to differ in the details of the method, and so the work is new and worthy of publication. The connection of the MD simulation and physical properties is important (density, heat capacity, eutectic point) and seems well argued. </w:t>
      </w:r>
    </w:p>
    <w:p w14:paraId="0961781E" w14:textId="77777777" w:rsidR="00F65CC2" w:rsidRDefault="00F65CC2" w:rsidP="004F722C">
      <w:pPr>
        <w:rPr>
          <w:rFonts w:ascii="Calibri" w:eastAsia="Times New Roman" w:hAnsi="Calibri" w:cs="Calibri"/>
          <w:color w:val="000000"/>
        </w:rPr>
      </w:pPr>
    </w:p>
    <w:p w14:paraId="5913947A" w14:textId="48AFC0CB" w:rsidR="00F65CC2" w:rsidRPr="000A2B84" w:rsidRDefault="00F65CC2" w:rsidP="004F722C">
      <w:pPr>
        <w:rPr>
          <w:rFonts w:ascii="Calibri" w:eastAsia="Times New Roman" w:hAnsi="Calibri" w:cs="Calibri"/>
          <w:color w:val="FF0000"/>
        </w:rPr>
      </w:pPr>
      <w:r w:rsidRPr="000A2B84">
        <w:rPr>
          <w:rFonts w:ascii="Calibri" w:eastAsia="Times New Roman" w:hAnsi="Calibri" w:cs="Calibri"/>
          <w:color w:val="FF0000"/>
        </w:rPr>
        <w:t xml:space="preserve">We appreciate the reviewer’s </w:t>
      </w:r>
      <w:r w:rsidR="00147B6B" w:rsidRPr="000A2B84">
        <w:rPr>
          <w:rFonts w:ascii="Calibri" w:eastAsia="Times New Roman" w:hAnsi="Calibri" w:cs="Calibri"/>
          <w:color w:val="FF0000"/>
        </w:rPr>
        <w:t>positive assessment.</w:t>
      </w:r>
    </w:p>
    <w:p w14:paraId="66A3F275" w14:textId="77777777" w:rsidR="00F65CC2" w:rsidRDefault="00F65CC2" w:rsidP="004F722C">
      <w:pPr>
        <w:rPr>
          <w:rFonts w:ascii="Calibri" w:eastAsia="Times New Roman" w:hAnsi="Calibri" w:cs="Calibri"/>
          <w:color w:val="000000"/>
        </w:rPr>
      </w:pPr>
    </w:p>
    <w:p w14:paraId="0BF7BDB1" w14:textId="77777777" w:rsidR="003C10A4" w:rsidRPr="003C10A4"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Another interesting observation and discussion </w:t>
      </w:r>
      <w:proofErr w:type="gramStart"/>
      <w:r w:rsidRPr="004F722C">
        <w:rPr>
          <w:rFonts w:ascii="Calibri" w:eastAsia="Times New Roman" w:hAnsi="Calibri" w:cs="Calibri"/>
          <w:color w:val="4472C4" w:themeColor="accent1"/>
        </w:rPr>
        <w:t>is</w:t>
      </w:r>
      <w:proofErr w:type="gramEnd"/>
      <w:r w:rsidRPr="004F722C">
        <w:rPr>
          <w:rFonts w:ascii="Calibri" w:eastAsia="Times New Roman" w:hAnsi="Calibri" w:cs="Calibri"/>
          <w:color w:val="4472C4" w:themeColor="accent1"/>
        </w:rPr>
        <w:t xml:space="preserve"> related to possible phase separation between NaCl and UCl3 systems. If correct, I'd be very interested in consequences </w:t>
      </w:r>
      <w:proofErr w:type="gramStart"/>
      <w:r w:rsidRPr="004F722C">
        <w:rPr>
          <w:rFonts w:ascii="Calibri" w:eastAsia="Times New Roman" w:hAnsi="Calibri" w:cs="Calibri"/>
          <w:color w:val="4472C4" w:themeColor="accent1"/>
        </w:rPr>
        <w:t>of  such</w:t>
      </w:r>
      <w:proofErr w:type="gramEnd"/>
      <w:r w:rsidRPr="004F722C">
        <w:rPr>
          <w:rFonts w:ascii="Calibri" w:eastAsia="Times New Roman" w:hAnsi="Calibri" w:cs="Calibri"/>
          <w:color w:val="4472C4" w:themeColor="accent1"/>
        </w:rPr>
        <w:t xml:space="preserve"> phase separation. I am not yet fully convinced, though, given exceedingly small number of ions in the simulations. </w:t>
      </w:r>
    </w:p>
    <w:p w14:paraId="1B87CB79" w14:textId="77777777" w:rsidR="003C10A4" w:rsidRDefault="003C10A4" w:rsidP="004F722C">
      <w:pPr>
        <w:rPr>
          <w:rFonts w:ascii="Calibri" w:eastAsia="Times New Roman" w:hAnsi="Calibri" w:cs="Calibri"/>
          <w:color w:val="000000"/>
        </w:rPr>
      </w:pPr>
    </w:p>
    <w:p w14:paraId="6006EE7B" w14:textId="2D460A2A" w:rsidR="003C10A4" w:rsidRDefault="003C10A4" w:rsidP="004F722C">
      <w:pPr>
        <w:rPr>
          <w:rFonts w:ascii="Calibri" w:eastAsia="Times New Roman" w:hAnsi="Calibri" w:cs="Calibri"/>
          <w:color w:val="FF0000"/>
        </w:rPr>
      </w:pPr>
      <w:r w:rsidRPr="00FF04BF">
        <w:rPr>
          <w:rFonts w:ascii="Calibri" w:eastAsia="Times New Roman" w:hAnsi="Calibri" w:cs="Calibri"/>
          <w:color w:val="FF0000"/>
        </w:rPr>
        <w:t xml:space="preserve">The reviewer brings up an important limitation of our simulations. We have added a caveat </w:t>
      </w:r>
      <w:r w:rsidR="00AB779C" w:rsidRPr="00FF04BF">
        <w:rPr>
          <w:rFonts w:ascii="Calibri" w:eastAsia="Times New Roman" w:hAnsi="Calibri" w:cs="Calibri"/>
          <w:color w:val="FF0000"/>
        </w:rPr>
        <w:t>stating</w:t>
      </w:r>
      <w:r w:rsidRPr="00FF04BF">
        <w:rPr>
          <w:rFonts w:ascii="Calibri" w:eastAsia="Times New Roman" w:hAnsi="Calibri" w:cs="Calibri"/>
          <w:color w:val="FF0000"/>
        </w:rPr>
        <w:t xml:space="preserve"> </w:t>
      </w:r>
      <w:r w:rsidR="00AB779C" w:rsidRPr="00FF04BF">
        <w:rPr>
          <w:rFonts w:ascii="Calibri" w:eastAsia="Times New Roman" w:hAnsi="Calibri" w:cs="Calibri"/>
          <w:color w:val="FF0000"/>
        </w:rPr>
        <w:t>that</w:t>
      </w:r>
      <w:r w:rsidRPr="00FF04BF">
        <w:rPr>
          <w:rFonts w:ascii="Calibri" w:eastAsia="Times New Roman" w:hAnsi="Calibri" w:cs="Calibri"/>
          <w:color w:val="FF0000"/>
        </w:rPr>
        <w:t xml:space="preserve"> the limited size of the simulation supercells </w:t>
      </w:r>
      <w:r w:rsidR="00AB779C" w:rsidRPr="00FF04BF">
        <w:rPr>
          <w:rFonts w:ascii="Calibri" w:eastAsia="Times New Roman" w:hAnsi="Calibri" w:cs="Calibri"/>
          <w:color w:val="FF0000"/>
        </w:rPr>
        <w:t>prevents us</w:t>
      </w:r>
      <w:r w:rsidRPr="00FF04BF">
        <w:rPr>
          <w:rFonts w:ascii="Calibri" w:eastAsia="Times New Roman" w:hAnsi="Calibri" w:cs="Calibri"/>
          <w:color w:val="FF0000"/>
        </w:rPr>
        <w:t xml:space="preserve"> drawing </w:t>
      </w:r>
      <w:r w:rsidR="0076362D">
        <w:rPr>
          <w:rFonts w:ascii="Calibri" w:eastAsia="Times New Roman" w:hAnsi="Calibri" w:cs="Calibri"/>
          <w:color w:val="FF0000"/>
        </w:rPr>
        <w:t>strong</w:t>
      </w:r>
      <w:r w:rsidRPr="00FF04BF">
        <w:rPr>
          <w:rFonts w:ascii="Calibri" w:eastAsia="Times New Roman" w:hAnsi="Calibri" w:cs="Calibri"/>
          <w:color w:val="FF0000"/>
        </w:rPr>
        <w:t xml:space="preserve"> conclusion regarding the partial phase </w:t>
      </w:r>
      <w:r w:rsidR="007C211F" w:rsidRPr="00FF04BF">
        <w:rPr>
          <w:rFonts w:ascii="Calibri" w:eastAsia="Times New Roman" w:hAnsi="Calibri" w:cs="Calibri"/>
          <w:color w:val="FF0000"/>
        </w:rPr>
        <w:t>separation</w:t>
      </w:r>
      <w:r w:rsidRPr="00FF04BF">
        <w:rPr>
          <w:rFonts w:ascii="Calibri" w:eastAsia="Times New Roman" w:hAnsi="Calibri" w:cs="Calibri"/>
          <w:color w:val="FF0000"/>
        </w:rPr>
        <w:t xml:space="preserve">. Note that we still believe that the observation is real, but more </w:t>
      </w:r>
      <w:r w:rsidR="00402A0B" w:rsidRPr="00FF04BF">
        <w:rPr>
          <w:rFonts w:ascii="Calibri" w:eastAsia="Times New Roman" w:hAnsi="Calibri" w:cs="Calibri"/>
          <w:color w:val="FF0000"/>
        </w:rPr>
        <w:t>expansive</w:t>
      </w:r>
      <w:r w:rsidRPr="00FF04BF">
        <w:rPr>
          <w:rFonts w:ascii="Calibri" w:eastAsia="Times New Roman" w:hAnsi="Calibri" w:cs="Calibri"/>
          <w:color w:val="FF0000"/>
        </w:rPr>
        <w:t xml:space="preserve"> </w:t>
      </w:r>
      <w:r w:rsidR="00402A0B" w:rsidRPr="00FF04BF">
        <w:rPr>
          <w:rFonts w:ascii="Calibri" w:eastAsia="Times New Roman" w:hAnsi="Calibri" w:cs="Calibri"/>
          <w:color w:val="FF0000"/>
        </w:rPr>
        <w:t xml:space="preserve">simulations would be required </w:t>
      </w:r>
      <w:r w:rsidR="00A62F65" w:rsidRPr="00FF04BF">
        <w:rPr>
          <w:rFonts w:ascii="Calibri" w:eastAsia="Times New Roman" w:hAnsi="Calibri" w:cs="Calibri"/>
          <w:color w:val="FF0000"/>
        </w:rPr>
        <w:t xml:space="preserve">to confirm the observation. </w:t>
      </w:r>
      <w:r w:rsidR="00D612A1" w:rsidRPr="00FF04BF">
        <w:rPr>
          <w:rFonts w:ascii="Calibri" w:eastAsia="Times New Roman" w:hAnsi="Calibri" w:cs="Calibri"/>
          <w:color w:val="FF0000"/>
        </w:rPr>
        <w:t>Those are beyond the scope of the present study.</w:t>
      </w:r>
      <w:r w:rsidRPr="00FF04BF">
        <w:rPr>
          <w:rFonts w:ascii="Calibri" w:eastAsia="Times New Roman" w:hAnsi="Calibri" w:cs="Calibri"/>
          <w:color w:val="FF0000"/>
        </w:rPr>
        <w:t xml:space="preserve"> </w:t>
      </w:r>
    </w:p>
    <w:p w14:paraId="67100617" w14:textId="6CC67BD7" w:rsidR="000A2B84" w:rsidRDefault="000A2B84" w:rsidP="004F722C">
      <w:pPr>
        <w:rPr>
          <w:rFonts w:ascii="Calibri" w:eastAsia="Times New Roman" w:hAnsi="Calibri" w:cs="Calibri"/>
          <w:color w:val="FF0000"/>
        </w:rPr>
      </w:pPr>
    </w:p>
    <w:p w14:paraId="1589DEFE" w14:textId="7300BB08" w:rsidR="000A2B84" w:rsidRPr="00FF04BF" w:rsidRDefault="000A2B84" w:rsidP="004F722C">
      <w:pPr>
        <w:rPr>
          <w:rFonts w:ascii="Calibri" w:eastAsia="Times New Roman" w:hAnsi="Calibri" w:cs="Calibri"/>
          <w:color w:val="FF0000"/>
        </w:rPr>
      </w:pPr>
      <w:r>
        <w:rPr>
          <w:rFonts w:ascii="Calibri" w:eastAsia="Times New Roman" w:hAnsi="Calibri" w:cs="Calibri"/>
          <w:color w:val="FF0000"/>
        </w:rPr>
        <w:t xml:space="preserve">Changes to the manuscript: </w:t>
      </w:r>
      <w:r w:rsidR="00735729" w:rsidRPr="00735729">
        <w:rPr>
          <w:rFonts w:ascii="Calibri" w:eastAsia="Times New Roman" w:hAnsi="Calibri" w:cs="Calibri"/>
          <w:color w:val="FF0000"/>
        </w:rPr>
        <w:t>However, it is important to acknowledge that the small size of the simulation cells limit</w:t>
      </w:r>
      <w:r w:rsidR="0076362D">
        <w:rPr>
          <w:rFonts w:ascii="Calibri" w:eastAsia="Times New Roman" w:hAnsi="Calibri" w:cs="Calibri"/>
          <w:color w:val="FF0000"/>
        </w:rPr>
        <w:t>s</w:t>
      </w:r>
      <w:r w:rsidR="00735729" w:rsidRPr="00735729">
        <w:rPr>
          <w:rFonts w:ascii="Calibri" w:eastAsia="Times New Roman" w:hAnsi="Calibri" w:cs="Calibri"/>
          <w:color w:val="FF0000"/>
        </w:rPr>
        <w:t xml:space="preserve"> the ability to draw strong conclusions. More expansive simulations would be required for that purpose, which is beyond the scope of the present study.</w:t>
      </w:r>
    </w:p>
    <w:p w14:paraId="323D6ADB" w14:textId="77777777" w:rsidR="003C10A4" w:rsidRDefault="003C10A4" w:rsidP="004F722C">
      <w:pPr>
        <w:rPr>
          <w:rFonts w:ascii="Calibri" w:eastAsia="Times New Roman" w:hAnsi="Calibri" w:cs="Calibri"/>
          <w:color w:val="000000"/>
        </w:rPr>
      </w:pPr>
    </w:p>
    <w:p w14:paraId="2104208D" w14:textId="04F7D1EF"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The paper is written very well. I don't have any edits besides trivial things such as missing</w:t>
      </w:r>
    </w:p>
    <w:p w14:paraId="5F9DD5CF" w14:textId="77777777" w:rsidR="0031271D" w:rsidRPr="0031271D"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"to" in the abstract "...in order assess..." </w:t>
      </w:r>
    </w:p>
    <w:p w14:paraId="04450EC7" w14:textId="696D3C62" w:rsidR="0031271D" w:rsidRDefault="0031271D" w:rsidP="004F722C">
      <w:pPr>
        <w:rPr>
          <w:rFonts w:ascii="Calibri" w:eastAsia="Times New Roman" w:hAnsi="Calibri" w:cs="Calibri"/>
          <w:color w:val="000000"/>
        </w:rPr>
      </w:pPr>
    </w:p>
    <w:p w14:paraId="3BD7D276" w14:textId="77777777" w:rsidR="0031271D" w:rsidRPr="004F722C" w:rsidRDefault="0031271D" w:rsidP="0031271D">
      <w:pPr>
        <w:rPr>
          <w:rFonts w:ascii="Calibri" w:eastAsia="Times New Roman" w:hAnsi="Calibri" w:cs="Calibri"/>
          <w:color w:val="FF0000"/>
        </w:rPr>
      </w:pPr>
      <w:r w:rsidRPr="0031271D">
        <w:rPr>
          <w:rFonts w:ascii="Calibri" w:eastAsia="Times New Roman" w:hAnsi="Calibri" w:cs="Calibri"/>
          <w:color w:val="FF0000"/>
        </w:rPr>
        <w:t>The missing “to” has been added.</w:t>
      </w:r>
    </w:p>
    <w:p w14:paraId="12ABF1F0" w14:textId="77777777" w:rsidR="0031271D" w:rsidRDefault="0031271D" w:rsidP="004F722C">
      <w:pPr>
        <w:rPr>
          <w:rFonts w:ascii="Calibri" w:eastAsia="Times New Roman" w:hAnsi="Calibri" w:cs="Calibri"/>
          <w:color w:val="000000"/>
        </w:rPr>
      </w:pPr>
    </w:p>
    <w:p w14:paraId="36618B67" w14:textId="6854A788" w:rsidR="004F722C" w:rsidRPr="00E3020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I wish the calculated coordination numbers U-Cl were also summarized in the description of results and not just in the bulk of the text.</w:t>
      </w:r>
    </w:p>
    <w:p w14:paraId="56C64B7E" w14:textId="104B16F0" w:rsidR="001C434D" w:rsidRDefault="001C434D" w:rsidP="004F722C">
      <w:pPr>
        <w:rPr>
          <w:rFonts w:ascii="Calibri" w:eastAsia="Times New Roman" w:hAnsi="Calibri" w:cs="Calibri"/>
          <w:color w:val="000000"/>
        </w:rPr>
      </w:pPr>
    </w:p>
    <w:p w14:paraId="572DC183" w14:textId="52FF0C33" w:rsidR="004F722C" w:rsidRPr="004F722C" w:rsidRDefault="00F608C5" w:rsidP="004F722C">
      <w:pPr>
        <w:rPr>
          <w:rFonts w:ascii="Times New Roman" w:eastAsia="Times New Roman" w:hAnsi="Times New Roman" w:cs="Times New Roman"/>
          <w:color w:val="FF0000"/>
        </w:rPr>
      </w:pPr>
      <w:r w:rsidRPr="00E30203">
        <w:rPr>
          <w:rFonts w:ascii="Times New Roman" w:eastAsia="Times New Roman" w:hAnsi="Times New Roman" w:cs="Times New Roman"/>
          <w:color w:val="FF0000"/>
        </w:rPr>
        <w:t xml:space="preserve">It is true that the </w:t>
      </w:r>
      <w:r w:rsidR="005158B2" w:rsidRPr="00E30203">
        <w:rPr>
          <w:rFonts w:ascii="Times New Roman" w:eastAsia="Times New Roman" w:hAnsi="Times New Roman" w:cs="Times New Roman"/>
          <w:color w:val="FF0000"/>
        </w:rPr>
        <w:t>coordination</w:t>
      </w:r>
      <w:r w:rsidRPr="00E30203">
        <w:rPr>
          <w:rFonts w:ascii="Times New Roman" w:eastAsia="Times New Roman" w:hAnsi="Times New Roman" w:cs="Times New Roman"/>
          <w:color w:val="FF0000"/>
        </w:rPr>
        <w:t xml:space="preserve"> numbers could have been presented in the Results section</w:t>
      </w:r>
      <w:r w:rsidR="00A71381" w:rsidRPr="00E30203">
        <w:rPr>
          <w:rFonts w:ascii="Times New Roman" w:eastAsia="Times New Roman" w:hAnsi="Times New Roman" w:cs="Times New Roman"/>
          <w:color w:val="FF0000"/>
        </w:rPr>
        <w:t xml:space="preserve">, however we prefer to keep them in the Discussion section. </w:t>
      </w:r>
      <w:r w:rsidR="008D660A">
        <w:rPr>
          <w:rFonts w:ascii="Times New Roman" w:eastAsia="Times New Roman" w:hAnsi="Times New Roman" w:cs="Times New Roman"/>
          <w:color w:val="FF0000"/>
        </w:rPr>
        <w:t>I</w:t>
      </w:r>
      <w:r w:rsidR="00A71381" w:rsidRPr="00E30203">
        <w:rPr>
          <w:rFonts w:ascii="Times New Roman" w:eastAsia="Times New Roman" w:hAnsi="Times New Roman" w:cs="Times New Roman"/>
          <w:color w:val="FF0000"/>
        </w:rPr>
        <w:t xml:space="preserve">f the reviewer feels like this is a poor approach, we would be happy to go back and </w:t>
      </w:r>
      <w:r w:rsidR="00CB3B19">
        <w:rPr>
          <w:rFonts w:ascii="Times New Roman" w:eastAsia="Times New Roman" w:hAnsi="Times New Roman" w:cs="Times New Roman"/>
          <w:color w:val="FF0000"/>
        </w:rPr>
        <w:t>update the manuscript</w:t>
      </w:r>
      <w:r w:rsidR="00A71381" w:rsidRPr="00E30203">
        <w:rPr>
          <w:rFonts w:ascii="Times New Roman" w:eastAsia="Times New Roman" w:hAnsi="Times New Roman" w:cs="Times New Roman"/>
          <w:color w:val="FF0000"/>
        </w:rPr>
        <w:t>.</w:t>
      </w:r>
      <w:r w:rsidR="00CB3B19">
        <w:rPr>
          <w:rFonts w:ascii="Times New Roman" w:eastAsia="Times New Roman" w:hAnsi="Times New Roman" w:cs="Times New Roman"/>
          <w:color w:val="FF0000"/>
        </w:rPr>
        <w:t xml:space="preserve"> </w:t>
      </w:r>
      <w:r w:rsidR="002A7B69">
        <w:rPr>
          <w:rFonts w:ascii="Times New Roman" w:eastAsia="Times New Roman" w:hAnsi="Times New Roman" w:cs="Times New Roman"/>
          <w:color w:val="FF0000"/>
        </w:rPr>
        <w:t>No changes were made to the manuscript.</w:t>
      </w:r>
      <w:r w:rsidR="00A71381" w:rsidRPr="00E30203">
        <w:rPr>
          <w:rFonts w:ascii="Times New Roman" w:eastAsia="Times New Roman" w:hAnsi="Times New Roman" w:cs="Times New Roman"/>
          <w:color w:val="FF0000"/>
        </w:rPr>
        <w:t xml:space="preserve"> </w:t>
      </w:r>
    </w:p>
    <w:p w14:paraId="5E3DD12D" w14:textId="77777777" w:rsidR="00BF10E4" w:rsidRDefault="00BF10E4"/>
    <w:sectPr w:rsidR="00BF10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enjamin W. Beeler" w:date="2022-04-12T14:59:00Z" w:initials="BWB">
    <w:p w14:paraId="605A44C8" w14:textId="0D7BB037" w:rsidR="00BA6C88" w:rsidRDefault="00BA6C88">
      <w:pPr>
        <w:pStyle w:val="CommentText"/>
      </w:pPr>
      <w:r>
        <w:rPr>
          <w:rStyle w:val="CommentReference"/>
        </w:rPr>
        <w:annotationRef/>
      </w:r>
      <w:r>
        <w:t>ben do this</w:t>
      </w:r>
    </w:p>
  </w:comment>
  <w:comment w:id="4" w:author="Benjamin W. Beeler" w:date="2022-04-12T16:30:00Z" w:initials="BWB">
    <w:p w14:paraId="78D832D1" w14:textId="2AB60F69" w:rsidR="00CA297E" w:rsidRDefault="00CA297E">
      <w:pPr>
        <w:pStyle w:val="CommentText"/>
      </w:pPr>
      <w:r>
        <w:rPr>
          <w:rStyle w:val="CommentReference"/>
        </w:rPr>
        <w:annotationRef/>
      </w:r>
      <w:r>
        <w:t>David, did you see larger changes in the volumes?</w:t>
      </w:r>
      <w:r w:rsidR="00AC6AC7">
        <w:t xml:space="preserve"> </w:t>
      </w:r>
    </w:p>
  </w:comment>
  <w:comment w:id="13" w:author="Benjamin W. Beeler" w:date="2022-04-12T15:00:00Z" w:initials="BWB">
    <w:p w14:paraId="5D23F7A2" w14:textId="613FD168" w:rsidR="00BA6C88" w:rsidRDefault="00BA6C88">
      <w:pPr>
        <w:pStyle w:val="CommentText"/>
      </w:pPr>
      <w:r>
        <w:rPr>
          <w:rStyle w:val="CommentReference"/>
        </w:rPr>
        <w:annotationRef/>
      </w:r>
      <w:r w:rsidR="009E61D3">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A44C8" w15:done="0"/>
  <w15:commentEx w15:paraId="78D832D1" w15:done="0"/>
  <w15:commentEx w15:paraId="5D23F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249" w16cex:dateUtc="2022-04-12T18:59:00Z"/>
  <w16cex:commentExtensible w16cex:durableId="260027A8" w16cex:dateUtc="2022-04-12T20:30:00Z"/>
  <w16cex:commentExtensible w16cex:durableId="2600127C" w16cex:dateUtc="2022-04-12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A44C8" w16cid:durableId="26001249"/>
  <w16cid:commentId w16cid:paraId="78D832D1" w16cid:durableId="260027A8"/>
  <w16cid:commentId w16cid:paraId="5D23F7A2" w16cid:durableId="26001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2C"/>
    <w:rsid w:val="000062BF"/>
    <w:rsid w:val="00014B4D"/>
    <w:rsid w:val="00020730"/>
    <w:rsid w:val="000318F8"/>
    <w:rsid w:val="00064E4E"/>
    <w:rsid w:val="00093636"/>
    <w:rsid w:val="000A2B84"/>
    <w:rsid w:val="000C1203"/>
    <w:rsid w:val="000C6D86"/>
    <w:rsid w:val="00123AF9"/>
    <w:rsid w:val="00147B6B"/>
    <w:rsid w:val="00163CFB"/>
    <w:rsid w:val="00192F5F"/>
    <w:rsid w:val="00194A5F"/>
    <w:rsid w:val="001A0314"/>
    <w:rsid w:val="001A49CE"/>
    <w:rsid w:val="001C194A"/>
    <w:rsid w:val="001C434D"/>
    <w:rsid w:val="001D14C7"/>
    <w:rsid w:val="001F2D77"/>
    <w:rsid w:val="0020429B"/>
    <w:rsid w:val="0021710B"/>
    <w:rsid w:val="0022756C"/>
    <w:rsid w:val="002676C5"/>
    <w:rsid w:val="00280E0C"/>
    <w:rsid w:val="002A7B69"/>
    <w:rsid w:val="002D74AB"/>
    <w:rsid w:val="002F21C5"/>
    <w:rsid w:val="002F48B3"/>
    <w:rsid w:val="0031156E"/>
    <w:rsid w:val="0031271D"/>
    <w:rsid w:val="00321CBD"/>
    <w:rsid w:val="003428DB"/>
    <w:rsid w:val="003549EE"/>
    <w:rsid w:val="003A69FB"/>
    <w:rsid w:val="003C10A4"/>
    <w:rsid w:val="003D3C0F"/>
    <w:rsid w:val="004000CF"/>
    <w:rsid w:val="00402A0B"/>
    <w:rsid w:val="00471137"/>
    <w:rsid w:val="004822D3"/>
    <w:rsid w:val="004873A8"/>
    <w:rsid w:val="004F722C"/>
    <w:rsid w:val="005158B2"/>
    <w:rsid w:val="00543CD0"/>
    <w:rsid w:val="00554858"/>
    <w:rsid w:val="00564EA6"/>
    <w:rsid w:val="00575C6A"/>
    <w:rsid w:val="005B5ED3"/>
    <w:rsid w:val="005C2AC0"/>
    <w:rsid w:val="00640FF7"/>
    <w:rsid w:val="00673838"/>
    <w:rsid w:val="006C3087"/>
    <w:rsid w:val="006C5E75"/>
    <w:rsid w:val="006D3969"/>
    <w:rsid w:val="006E1227"/>
    <w:rsid w:val="006F7D37"/>
    <w:rsid w:val="00725062"/>
    <w:rsid w:val="00735729"/>
    <w:rsid w:val="0074547A"/>
    <w:rsid w:val="00757AD9"/>
    <w:rsid w:val="0076362D"/>
    <w:rsid w:val="00784D2A"/>
    <w:rsid w:val="00797F0B"/>
    <w:rsid w:val="007B1855"/>
    <w:rsid w:val="007B2FF8"/>
    <w:rsid w:val="007B4B62"/>
    <w:rsid w:val="007C211F"/>
    <w:rsid w:val="00837F3C"/>
    <w:rsid w:val="0087160D"/>
    <w:rsid w:val="008D660A"/>
    <w:rsid w:val="008E2F19"/>
    <w:rsid w:val="008E5776"/>
    <w:rsid w:val="008F21E6"/>
    <w:rsid w:val="00917844"/>
    <w:rsid w:val="009179C2"/>
    <w:rsid w:val="009715FB"/>
    <w:rsid w:val="00973E17"/>
    <w:rsid w:val="00984559"/>
    <w:rsid w:val="009876ED"/>
    <w:rsid w:val="009A3665"/>
    <w:rsid w:val="009C2408"/>
    <w:rsid w:val="009D765D"/>
    <w:rsid w:val="009E61D3"/>
    <w:rsid w:val="009F0B9C"/>
    <w:rsid w:val="00A2011D"/>
    <w:rsid w:val="00A62F65"/>
    <w:rsid w:val="00A71381"/>
    <w:rsid w:val="00A82EA6"/>
    <w:rsid w:val="00AB779C"/>
    <w:rsid w:val="00AC2375"/>
    <w:rsid w:val="00AC6AC7"/>
    <w:rsid w:val="00AF7A62"/>
    <w:rsid w:val="00B212C0"/>
    <w:rsid w:val="00B7402A"/>
    <w:rsid w:val="00B81797"/>
    <w:rsid w:val="00BA6C88"/>
    <w:rsid w:val="00BB4C34"/>
    <w:rsid w:val="00BB7E82"/>
    <w:rsid w:val="00BF10E4"/>
    <w:rsid w:val="00C12A5C"/>
    <w:rsid w:val="00C24757"/>
    <w:rsid w:val="00C25321"/>
    <w:rsid w:val="00C47AAF"/>
    <w:rsid w:val="00C5211F"/>
    <w:rsid w:val="00C63A8D"/>
    <w:rsid w:val="00CA297E"/>
    <w:rsid w:val="00CB32D5"/>
    <w:rsid w:val="00CB3B19"/>
    <w:rsid w:val="00CD33B6"/>
    <w:rsid w:val="00CE686C"/>
    <w:rsid w:val="00D22816"/>
    <w:rsid w:val="00D42DA7"/>
    <w:rsid w:val="00D50C4F"/>
    <w:rsid w:val="00D612A1"/>
    <w:rsid w:val="00D90826"/>
    <w:rsid w:val="00DD4AF8"/>
    <w:rsid w:val="00DE5DFD"/>
    <w:rsid w:val="00DF5129"/>
    <w:rsid w:val="00E171F3"/>
    <w:rsid w:val="00E2653C"/>
    <w:rsid w:val="00E30203"/>
    <w:rsid w:val="00E41267"/>
    <w:rsid w:val="00E50A65"/>
    <w:rsid w:val="00E77F17"/>
    <w:rsid w:val="00EA1A81"/>
    <w:rsid w:val="00EA46B1"/>
    <w:rsid w:val="00EB2D04"/>
    <w:rsid w:val="00EB32F8"/>
    <w:rsid w:val="00EB35CA"/>
    <w:rsid w:val="00F216D3"/>
    <w:rsid w:val="00F607C2"/>
    <w:rsid w:val="00F608C5"/>
    <w:rsid w:val="00F65CC2"/>
    <w:rsid w:val="00F83546"/>
    <w:rsid w:val="00F84F3B"/>
    <w:rsid w:val="00FA38F4"/>
    <w:rsid w:val="00FC4192"/>
    <w:rsid w:val="00FF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75F9A"/>
  <w15:chartTrackingRefBased/>
  <w15:docId w15:val="{CEAFCC77-5AA6-BB4F-ABC3-0255FBB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722C"/>
  </w:style>
  <w:style w:type="character" w:customStyle="1" w:styleId="searchhighlight">
    <w:name w:val="searchhighlight"/>
    <w:basedOn w:val="DefaultParagraphFont"/>
    <w:rsid w:val="004F722C"/>
  </w:style>
  <w:style w:type="character" w:styleId="Hyperlink">
    <w:name w:val="Hyperlink"/>
    <w:basedOn w:val="DefaultParagraphFont"/>
    <w:uiPriority w:val="99"/>
    <w:semiHidden/>
    <w:unhideWhenUsed/>
    <w:rsid w:val="004F722C"/>
    <w:rPr>
      <w:color w:val="0000FF"/>
      <w:u w:val="single"/>
    </w:rPr>
  </w:style>
  <w:style w:type="character" w:styleId="CommentReference">
    <w:name w:val="annotation reference"/>
    <w:basedOn w:val="DefaultParagraphFont"/>
    <w:uiPriority w:val="99"/>
    <w:semiHidden/>
    <w:unhideWhenUsed/>
    <w:rsid w:val="00BA6C88"/>
    <w:rPr>
      <w:sz w:val="16"/>
      <w:szCs w:val="16"/>
    </w:rPr>
  </w:style>
  <w:style w:type="paragraph" w:styleId="CommentText">
    <w:name w:val="annotation text"/>
    <w:basedOn w:val="Normal"/>
    <w:link w:val="CommentTextChar"/>
    <w:uiPriority w:val="99"/>
    <w:semiHidden/>
    <w:unhideWhenUsed/>
    <w:rsid w:val="00BA6C88"/>
    <w:rPr>
      <w:sz w:val="20"/>
      <w:szCs w:val="20"/>
    </w:rPr>
  </w:style>
  <w:style w:type="character" w:customStyle="1" w:styleId="CommentTextChar">
    <w:name w:val="Comment Text Char"/>
    <w:basedOn w:val="DefaultParagraphFont"/>
    <w:link w:val="CommentText"/>
    <w:uiPriority w:val="99"/>
    <w:semiHidden/>
    <w:rsid w:val="00BA6C88"/>
    <w:rPr>
      <w:sz w:val="20"/>
      <w:szCs w:val="20"/>
    </w:rPr>
  </w:style>
  <w:style w:type="paragraph" w:styleId="CommentSubject">
    <w:name w:val="annotation subject"/>
    <w:basedOn w:val="CommentText"/>
    <w:next w:val="CommentText"/>
    <w:link w:val="CommentSubjectChar"/>
    <w:uiPriority w:val="99"/>
    <w:semiHidden/>
    <w:unhideWhenUsed/>
    <w:rsid w:val="00BA6C88"/>
    <w:rPr>
      <w:b/>
      <w:bCs/>
    </w:rPr>
  </w:style>
  <w:style w:type="character" w:customStyle="1" w:styleId="CommentSubjectChar">
    <w:name w:val="Comment Subject Char"/>
    <w:basedOn w:val="CommentTextChar"/>
    <w:link w:val="CommentSubject"/>
    <w:uiPriority w:val="99"/>
    <w:semiHidden/>
    <w:rsid w:val="00BA6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0276">
      <w:bodyDiv w:val="1"/>
      <w:marLeft w:val="0"/>
      <w:marRight w:val="0"/>
      <w:marTop w:val="0"/>
      <w:marBottom w:val="0"/>
      <w:divBdr>
        <w:top w:val="none" w:sz="0" w:space="0" w:color="auto"/>
        <w:left w:val="none" w:sz="0" w:space="0" w:color="auto"/>
        <w:bottom w:val="none" w:sz="0" w:space="0" w:color="auto"/>
        <w:right w:val="none" w:sz="0" w:space="0" w:color="auto"/>
      </w:divBdr>
      <w:divsChild>
        <w:div w:id="303631931">
          <w:marLeft w:val="0"/>
          <w:marRight w:val="0"/>
          <w:marTop w:val="0"/>
          <w:marBottom w:val="0"/>
          <w:divBdr>
            <w:top w:val="none" w:sz="0" w:space="0" w:color="auto"/>
            <w:left w:val="none" w:sz="0" w:space="0" w:color="auto"/>
            <w:bottom w:val="none" w:sz="0" w:space="0" w:color="auto"/>
            <w:right w:val="none" w:sz="0" w:space="0" w:color="auto"/>
          </w:divBdr>
        </w:div>
        <w:div w:id="62795985">
          <w:marLeft w:val="0"/>
          <w:marRight w:val="0"/>
          <w:marTop w:val="0"/>
          <w:marBottom w:val="0"/>
          <w:divBdr>
            <w:top w:val="none" w:sz="0" w:space="0" w:color="auto"/>
            <w:left w:val="none" w:sz="0" w:space="0" w:color="auto"/>
            <w:bottom w:val="none" w:sz="0" w:space="0" w:color="auto"/>
            <w:right w:val="none" w:sz="0" w:space="0" w:color="auto"/>
          </w:divBdr>
        </w:div>
        <w:div w:id="1696806699">
          <w:marLeft w:val="0"/>
          <w:marRight w:val="0"/>
          <w:marTop w:val="0"/>
          <w:marBottom w:val="0"/>
          <w:divBdr>
            <w:top w:val="none" w:sz="0" w:space="0" w:color="auto"/>
            <w:left w:val="none" w:sz="0" w:space="0" w:color="auto"/>
            <w:bottom w:val="none" w:sz="0" w:space="0" w:color="auto"/>
            <w:right w:val="none" w:sz="0" w:space="0" w:color="auto"/>
          </w:divBdr>
        </w:div>
        <w:div w:id="296645670">
          <w:marLeft w:val="0"/>
          <w:marRight w:val="0"/>
          <w:marTop w:val="0"/>
          <w:marBottom w:val="0"/>
          <w:divBdr>
            <w:top w:val="none" w:sz="0" w:space="0" w:color="auto"/>
            <w:left w:val="none" w:sz="0" w:space="0" w:color="auto"/>
            <w:bottom w:val="none" w:sz="0" w:space="0" w:color="auto"/>
            <w:right w:val="none" w:sz="0" w:space="0" w:color="auto"/>
          </w:divBdr>
        </w:div>
        <w:div w:id="63332528">
          <w:marLeft w:val="0"/>
          <w:marRight w:val="0"/>
          <w:marTop w:val="0"/>
          <w:marBottom w:val="0"/>
          <w:divBdr>
            <w:top w:val="none" w:sz="0" w:space="0" w:color="auto"/>
            <w:left w:val="none" w:sz="0" w:space="0" w:color="auto"/>
            <w:bottom w:val="none" w:sz="0" w:space="0" w:color="auto"/>
            <w:right w:val="none" w:sz="0" w:space="0" w:color="auto"/>
          </w:divBdr>
        </w:div>
        <w:div w:id="1684820239">
          <w:marLeft w:val="0"/>
          <w:marRight w:val="0"/>
          <w:marTop w:val="0"/>
          <w:marBottom w:val="0"/>
          <w:divBdr>
            <w:top w:val="none" w:sz="0" w:space="0" w:color="auto"/>
            <w:left w:val="none" w:sz="0" w:space="0" w:color="auto"/>
            <w:bottom w:val="none" w:sz="0" w:space="0" w:color="auto"/>
            <w:right w:val="none" w:sz="0" w:space="0" w:color="auto"/>
          </w:divBdr>
        </w:div>
        <w:div w:id="1151141440">
          <w:marLeft w:val="0"/>
          <w:marRight w:val="0"/>
          <w:marTop w:val="0"/>
          <w:marBottom w:val="0"/>
          <w:divBdr>
            <w:top w:val="none" w:sz="0" w:space="0" w:color="auto"/>
            <w:left w:val="none" w:sz="0" w:space="0" w:color="auto"/>
            <w:bottom w:val="none" w:sz="0" w:space="0" w:color="auto"/>
            <w:right w:val="none" w:sz="0" w:space="0" w:color="auto"/>
          </w:divBdr>
        </w:div>
        <w:div w:id="1346253192">
          <w:marLeft w:val="0"/>
          <w:marRight w:val="0"/>
          <w:marTop w:val="0"/>
          <w:marBottom w:val="0"/>
          <w:divBdr>
            <w:top w:val="none" w:sz="0" w:space="0" w:color="auto"/>
            <w:left w:val="none" w:sz="0" w:space="0" w:color="auto"/>
            <w:bottom w:val="none" w:sz="0" w:space="0" w:color="auto"/>
            <w:right w:val="none" w:sz="0" w:space="0" w:color="auto"/>
          </w:divBdr>
        </w:div>
        <w:div w:id="1140419346">
          <w:marLeft w:val="0"/>
          <w:marRight w:val="0"/>
          <w:marTop w:val="0"/>
          <w:marBottom w:val="0"/>
          <w:divBdr>
            <w:top w:val="none" w:sz="0" w:space="0" w:color="auto"/>
            <w:left w:val="none" w:sz="0" w:space="0" w:color="auto"/>
            <w:bottom w:val="none" w:sz="0" w:space="0" w:color="auto"/>
            <w:right w:val="none" w:sz="0" w:space="0" w:color="auto"/>
          </w:divBdr>
        </w:div>
        <w:div w:id="883444073">
          <w:marLeft w:val="0"/>
          <w:marRight w:val="0"/>
          <w:marTop w:val="0"/>
          <w:marBottom w:val="0"/>
          <w:divBdr>
            <w:top w:val="none" w:sz="0" w:space="0" w:color="auto"/>
            <w:left w:val="none" w:sz="0" w:space="0" w:color="auto"/>
            <w:bottom w:val="none" w:sz="0" w:space="0" w:color="auto"/>
            <w:right w:val="none" w:sz="0" w:space="0" w:color="auto"/>
          </w:divBdr>
        </w:div>
        <w:div w:id="1539077981">
          <w:marLeft w:val="0"/>
          <w:marRight w:val="0"/>
          <w:marTop w:val="0"/>
          <w:marBottom w:val="0"/>
          <w:divBdr>
            <w:top w:val="none" w:sz="0" w:space="0" w:color="auto"/>
            <w:left w:val="none" w:sz="0" w:space="0" w:color="auto"/>
            <w:bottom w:val="none" w:sz="0" w:space="0" w:color="auto"/>
            <w:right w:val="none" w:sz="0" w:space="0" w:color="auto"/>
          </w:divBdr>
        </w:div>
        <w:div w:id="1441803718">
          <w:marLeft w:val="0"/>
          <w:marRight w:val="0"/>
          <w:marTop w:val="0"/>
          <w:marBottom w:val="0"/>
          <w:divBdr>
            <w:top w:val="none" w:sz="0" w:space="0" w:color="auto"/>
            <w:left w:val="none" w:sz="0" w:space="0" w:color="auto"/>
            <w:bottom w:val="none" w:sz="0" w:space="0" w:color="auto"/>
            <w:right w:val="none" w:sz="0" w:space="0" w:color="auto"/>
          </w:divBdr>
        </w:div>
        <w:div w:id="408887168">
          <w:marLeft w:val="0"/>
          <w:marRight w:val="0"/>
          <w:marTop w:val="0"/>
          <w:marBottom w:val="0"/>
          <w:divBdr>
            <w:top w:val="none" w:sz="0" w:space="0" w:color="auto"/>
            <w:left w:val="none" w:sz="0" w:space="0" w:color="auto"/>
            <w:bottom w:val="none" w:sz="0" w:space="0" w:color="auto"/>
            <w:right w:val="none" w:sz="0" w:space="0" w:color="auto"/>
          </w:divBdr>
        </w:div>
        <w:div w:id="1881623714">
          <w:marLeft w:val="0"/>
          <w:marRight w:val="0"/>
          <w:marTop w:val="0"/>
          <w:marBottom w:val="0"/>
          <w:divBdr>
            <w:top w:val="none" w:sz="0" w:space="0" w:color="auto"/>
            <w:left w:val="none" w:sz="0" w:space="0" w:color="auto"/>
            <w:bottom w:val="none" w:sz="0" w:space="0" w:color="auto"/>
            <w:right w:val="none" w:sz="0" w:space="0" w:color="auto"/>
          </w:divBdr>
        </w:div>
        <w:div w:id="1861623714">
          <w:marLeft w:val="0"/>
          <w:marRight w:val="0"/>
          <w:marTop w:val="0"/>
          <w:marBottom w:val="0"/>
          <w:divBdr>
            <w:top w:val="none" w:sz="0" w:space="0" w:color="auto"/>
            <w:left w:val="none" w:sz="0" w:space="0" w:color="auto"/>
            <w:bottom w:val="none" w:sz="0" w:space="0" w:color="auto"/>
            <w:right w:val="none" w:sz="0" w:space="0" w:color="auto"/>
          </w:divBdr>
        </w:div>
        <w:div w:id="510150007">
          <w:marLeft w:val="0"/>
          <w:marRight w:val="0"/>
          <w:marTop w:val="0"/>
          <w:marBottom w:val="0"/>
          <w:divBdr>
            <w:top w:val="none" w:sz="0" w:space="0" w:color="auto"/>
            <w:left w:val="none" w:sz="0" w:space="0" w:color="auto"/>
            <w:bottom w:val="none" w:sz="0" w:space="0" w:color="auto"/>
            <w:right w:val="none" w:sz="0" w:space="0" w:color="auto"/>
          </w:divBdr>
        </w:div>
        <w:div w:id="2069185352">
          <w:marLeft w:val="0"/>
          <w:marRight w:val="0"/>
          <w:marTop w:val="0"/>
          <w:marBottom w:val="0"/>
          <w:divBdr>
            <w:top w:val="none" w:sz="0" w:space="0" w:color="auto"/>
            <w:left w:val="none" w:sz="0" w:space="0" w:color="auto"/>
            <w:bottom w:val="none" w:sz="0" w:space="0" w:color="auto"/>
            <w:right w:val="none" w:sz="0" w:space="0" w:color="auto"/>
          </w:divBdr>
        </w:div>
        <w:div w:id="1227910979">
          <w:marLeft w:val="0"/>
          <w:marRight w:val="0"/>
          <w:marTop w:val="0"/>
          <w:marBottom w:val="0"/>
          <w:divBdr>
            <w:top w:val="none" w:sz="0" w:space="0" w:color="auto"/>
            <w:left w:val="none" w:sz="0" w:space="0" w:color="auto"/>
            <w:bottom w:val="none" w:sz="0" w:space="0" w:color="auto"/>
            <w:right w:val="none" w:sz="0" w:space="0" w:color="auto"/>
          </w:divBdr>
        </w:div>
        <w:div w:id="5952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olliq.2019.11218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doi.org/10.1016/j.molliq.2019.112184" TargetMode="External"/><Relationship Id="rId4" Type="http://schemas.openxmlformats.org/officeDocument/2006/relationships/comments" Target="comments.xml"/><Relationship Id="rId9" Type="http://schemas.openxmlformats.org/officeDocument/2006/relationships/hyperlink" Target="https://doi.org/10.1021/acsami.1c11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2</cp:revision>
  <dcterms:created xsi:type="dcterms:W3CDTF">2022-04-13T21:32:00Z</dcterms:created>
  <dcterms:modified xsi:type="dcterms:W3CDTF">2022-04-13T21:32:00Z</dcterms:modified>
</cp:coreProperties>
</file>
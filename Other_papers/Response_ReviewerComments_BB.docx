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CF38B" w14:textId="06E05104" w:rsidR="00815E1B" w:rsidRPr="00EF5E6C" w:rsidRDefault="00815E1B" w:rsidP="00815E1B">
      <w:pPr>
        <w:rPr>
          <w:rFonts w:asciiTheme="majorBidi" w:eastAsia="Times New Roman" w:hAnsiTheme="majorBidi" w:cstheme="majorBidi"/>
          <w:b/>
          <w:bCs/>
          <w:color w:val="3E3D40"/>
          <w:shd w:val="clear" w:color="auto" w:fill="F2F2F2"/>
        </w:rPr>
      </w:pPr>
      <w:r w:rsidRPr="00EF5E6C">
        <w:rPr>
          <w:rFonts w:asciiTheme="majorBidi" w:eastAsia="Times New Roman" w:hAnsiTheme="majorBidi" w:cstheme="majorBidi"/>
          <w:b/>
          <w:bCs/>
          <w:color w:val="3E3D40"/>
          <w:shd w:val="clear" w:color="auto" w:fill="F2F2F2"/>
        </w:rPr>
        <w:t>Reviewer 1</w:t>
      </w:r>
    </w:p>
    <w:p w14:paraId="6690AEFD" w14:textId="77777777" w:rsidR="00815E1B" w:rsidRPr="00EF5E6C" w:rsidRDefault="00815E1B" w:rsidP="00815E1B">
      <w:pPr>
        <w:rPr>
          <w:rFonts w:asciiTheme="majorBidi" w:eastAsia="Times New Roman" w:hAnsiTheme="majorBidi" w:cstheme="majorBidi"/>
          <w:b/>
          <w:bCs/>
          <w:color w:val="3E3D40"/>
          <w:shd w:val="clear" w:color="auto" w:fill="F2F2F2"/>
        </w:rPr>
      </w:pPr>
    </w:p>
    <w:p w14:paraId="36A6E7BD" w14:textId="57960403" w:rsidR="00815E1B" w:rsidRPr="00EF5E6C" w:rsidRDefault="00815E1B" w:rsidP="00815E1B">
      <w:pPr>
        <w:rPr>
          <w:rFonts w:asciiTheme="majorBidi" w:eastAsia="Times New Roman" w:hAnsiTheme="majorBidi" w:cstheme="majorBidi"/>
          <w:b/>
          <w:bCs/>
          <w:color w:val="3E3D40"/>
          <w:shd w:val="clear" w:color="auto" w:fill="F2F2F2"/>
        </w:rPr>
      </w:pPr>
      <w:r w:rsidRPr="00815E1B">
        <w:rPr>
          <w:rFonts w:asciiTheme="majorBidi" w:eastAsia="Times New Roman" w:hAnsiTheme="majorBidi" w:cstheme="majorBidi"/>
          <w:b/>
          <w:bCs/>
          <w:color w:val="3E3D40"/>
          <w:shd w:val="clear" w:color="auto" w:fill="F2F2F2"/>
        </w:rPr>
        <w:t>Please summarize the main findings of the study.</w:t>
      </w:r>
    </w:p>
    <w:p w14:paraId="3124DAB5" w14:textId="6DE70FA4" w:rsidR="00815E1B" w:rsidRPr="00EF5E6C" w:rsidRDefault="00815E1B" w:rsidP="00815E1B">
      <w:pPr>
        <w:rPr>
          <w:rFonts w:asciiTheme="majorBidi" w:eastAsia="Times New Roman" w:hAnsiTheme="majorBidi" w:cstheme="majorBidi"/>
          <w:b/>
          <w:bCs/>
          <w:color w:val="3E3D40"/>
          <w:shd w:val="clear" w:color="auto" w:fill="F2F2F2"/>
        </w:rPr>
      </w:pPr>
    </w:p>
    <w:p w14:paraId="42E9F777" w14:textId="77777777" w:rsidR="00815E1B" w:rsidRPr="00815E1B" w:rsidRDefault="00815E1B" w:rsidP="00815E1B">
      <w:pPr>
        <w:rPr>
          <w:rFonts w:asciiTheme="majorBidi" w:eastAsia="Times New Roman" w:hAnsiTheme="majorBidi" w:cstheme="majorBidi"/>
        </w:rPr>
      </w:pPr>
      <w:r w:rsidRPr="00815E1B">
        <w:rPr>
          <w:rFonts w:asciiTheme="majorBidi" w:eastAsia="Times New Roman" w:hAnsiTheme="majorBidi" w:cstheme="majorBidi"/>
          <w:color w:val="3E3D40"/>
          <w:shd w:val="clear" w:color="auto" w:fill="FFFFFF"/>
        </w:rPr>
        <w:t>In this work, a phase-field model of gas bubble evolution in polycrystalline UMo under elastic-plastic deformation was developed for studying the dynamic interaction between evolving gas bubble/voids and deformation. The simulation results show that 1) the effective Young’s modulus and yield stress decrease with the increase of gas bubble volume fraction; 2) the hardening coefficient increases with the increase of gas bubble volume fraction, especially for gas bubbles with higher internal pressure; and 3) the pressure dependence of Xe thermodynamic and kinetic properties in addition to the local stress state determine gas bubble growth or shrinkage.</w:t>
      </w:r>
    </w:p>
    <w:p w14:paraId="54500821" w14:textId="24C75C96" w:rsidR="00815E1B" w:rsidRPr="00EF5E6C" w:rsidRDefault="00815E1B" w:rsidP="00815E1B">
      <w:pPr>
        <w:rPr>
          <w:rFonts w:asciiTheme="majorBidi" w:eastAsia="Times New Roman" w:hAnsiTheme="majorBidi" w:cstheme="majorBidi"/>
        </w:rPr>
      </w:pPr>
    </w:p>
    <w:p w14:paraId="0F379D7E" w14:textId="63A1AAAF" w:rsidR="00815E1B" w:rsidRPr="00EF5E6C" w:rsidRDefault="00815E1B" w:rsidP="00815E1B">
      <w:pPr>
        <w:rPr>
          <w:rFonts w:asciiTheme="majorBidi" w:eastAsia="Times New Roman" w:hAnsiTheme="majorBidi" w:cstheme="majorBidi"/>
        </w:rPr>
      </w:pPr>
    </w:p>
    <w:p w14:paraId="2ABE9988" w14:textId="77777777" w:rsidR="00815E1B" w:rsidRPr="00815E1B" w:rsidRDefault="00815E1B" w:rsidP="00815E1B">
      <w:pPr>
        <w:rPr>
          <w:rFonts w:asciiTheme="majorBidi" w:eastAsia="Times New Roman" w:hAnsiTheme="majorBidi" w:cstheme="majorBidi"/>
        </w:rPr>
      </w:pPr>
      <w:r w:rsidRPr="00815E1B">
        <w:rPr>
          <w:rFonts w:asciiTheme="majorBidi" w:eastAsia="Times New Roman" w:hAnsiTheme="majorBidi" w:cstheme="majorBidi"/>
          <w:b/>
          <w:bCs/>
          <w:color w:val="3E3D40"/>
          <w:shd w:val="clear" w:color="auto" w:fill="F2F2F2"/>
        </w:rPr>
        <w:t>Please highlight the limitations and strengths</w:t>
      </w:r>
    </w:p>
    <w:p w14:paraId="4C1DF974" w14:textId="6D14B3C5" w:rsidR="00815E1B" w:rsidRPr="00EF5E6C" w:rsidRDefault="00815E1B" w:rsidP="00815E1B">
      <w:pPr>
        <w:rPr>
          <w:rFonts w:asciiTheme="majorBidi" w:eastAsia="Times New Roman" w:hAnsiTheme="majorBidi" w:cstheme="majorBidi"/>
        </w:rPr>
      </w:pPr>
    </w:p>
    <w:p w14:paraId="0336F481" w14:textId="77777777" w:rsidR="00815E1B" w:rsidRPr="00815E1B" w:rsidRDefault="00815E1B" w:rsidP="00815E1B">
      <w:pPr>
        <w:rPr>
          <w:rFonts w:asciiTheme="majorBidi" w:eastAsia="Times New Roman" w:hAnsiTheme="majorBidi" w:cstheme="majorBidi"/>
        </w:rPr>
      </w:pPr>
      <w:r w:rsidRPr="00815E1B">
        <w:rPr>
          <w:rFonts w:asciiTheme="majorBidi" w:eastAsia="Times New Roman" w:hAnsiTheme="majorBidi" w:cstheme="majorBidi"/>
          <w:color w:val="3E3D40"/>
          <w:shd w:val="clear" w:color="auto" w:fill="FFFFFF"/>
        </w:rPr>
        <w:t>The demonstration of the simulation results seems to lack the comparison of PF predictions with experimental and/or analytical results.</w:t>
      </w:r>
      <w:r w:rsidRPr="00815E1B">
        <w:rPr>
          <w:rFonts w:asciiTheme="majorBidi" w:eastAsia="Times New Roman" w:hAnsiTheme="majorBidi" w:cstheme="majorBidi"/>
          <w:color w:val="3E3D40"/>
        </w:rPr>
        <w:br/>
      </w:r>
      <w:r w:rsidRPr="00815E1B">
        <w:rPr>
          <w:rFonts w:asciiTheme="majorBidi" w:eastAsia="Times New Roman" w:hAnsiTheme="majorBidi" w:cstheme="majorBidi"/>
          <w:color w:val="3E3D40"/>
        </w:rPr>
        <w:br/>
      </w:r>
      <w:r w:rsidRPr="00815E1B">
        <w:rPr>
          <w:rFonts w:asciiTheme="majorBidi" w:eastAsia="Times New Roman" w:hAnsiTheme="majorBidi" w:cstheme="majorBidi"/>
          <w:color w:val="3E3D40"/>
          <w:shd w:val="clear" w:color="auto" w:fill="FFFFFF"/>
        </w:rPr>
        <w:t>The strength lies in the ability to establish a phase field model describing the interaction between bubble evolution and elastoplastic deformation for the polycrystalline UMo. The advantages of the phase field model in simulating the influence of bubble volume fraction on elastoplastic properties and the effects of elastoplastic deformation on bubble growth dynamics are clearly depicted.</w:t>
      </w:r>
    </w:p>
    <w:p w14:paraId="4E4183B4" w14:textId="6E4E9974" w:rsidR="00815E1B" w:rsidRPr="00EF5E6C" w:rsidRDefault="00815E1B" w:rsidP="00815E1B">
      <w:pPr>
        <w:rPr>
          <w:rFonts w:asciiTheme="majorBidi" w:eastAsia="Times New Roman" w:hAnsiTheme="majorBidi" w:cstheme="majorBidi"/>
        </w:rPr>
      </w:pPr>
    </w:p>
    <w:p w14:paraId="7FAD701A" w14:textId="7C86AFA5" w:rsidR="00815E1B" w:rsidRPr="00EF5E6C" w:rsidRDefault="00815E1B" w:rsidP="00815E1B">
      <w:pPr>
        <w:rPr>
          <w:rFonts w:asciiTheme="majorBidi" w:eastAsia="Times New Roman" w:hAnsiTheme="majorBidi" w:cstheme="majorBidi"/>
          <w:b/>
          <w:bCs/>
          <w:color w:val="3E3D40"/>
          <w:shd w:val="clear" w:color="auto" w:fill="F2F2F2"/>
        </w:rPr>
      </w:pPr>
      <w:r w:rsidRPr="00815E1B">
        <w:rPr>
          <w:rFonts w:asciiTheme="majorBidi" w:eastAsia="Times New Roman" w:hAnsiTheme="majorBidi" w:cstheme="majorBidi"/>
          <w:b/>
          <w:bCs/>
          <w:color w:val="3E3D40"/>
          <w:shd w:val="clear" w:color="auto" w:fill="F2F2F2"/>
        </w:rPr>
        <w:t>Please comment on the methods, results and data interpretation. If there are any objective errors, or if the conclusions are not supported, you should detail your concerns</w:t>
      </w:r>
    </w:p>
    <w:p w14:paraId="560D5AA1" w14:textId="77777777" w:rsidR="00815E1B" w:rsidRPr="00815E1B" w:rsidRDefault="00815E1B" w:rsidP="00815E1B">
      <w:pPr>
        <w:rPr>
          <w:rFonts w:asciiTheme="majorBidi" w:eastAsia="Times New Roman" w:hAnsiTheme="majorBidi" w:cstheme="majorBidi"/>
        </w:rPr>
      </w:pPr>
    </w:p>
    <w:p w14:paraId="6B216E05" w14:textId="595ABEE9" w:rsidR="00815E1B" w:rsidRPr="00EF5E6C" w:rsidRDefault="00815E1B" w:rsidP="00815E1B">
      <w:pPr>
        <w:rPr>
          <w:rFonts w:asciiTheme="majorBidi" w:eastAsia="Times New Roman" w:hAnsiTheme="majorBidi" w:cstheme="majorBidi"/>
          <w:color w:val="3E3D40"/>
          <w:shd w:val="clear" w:color="auto" w:fill="FFFFFF"/>
        </w:rPr>
      </w:pPr>
      <w:r w:rsidRPr="00815E1B">
        <w:rPr>
          <w:rFonts w:asciiTheme="majorBidi" w:eastAsia="Times New Roman" w:hAnsiTheme="majorBidi" w:cstheme="majorBidi"/>
          <w:color w:val="3E3D40"/>
          <w:shd w:val="clear" w:color="auto" w:fill="FFFFFF"/>
        </w:rPr>
        <w:t xml:space="preserve">The coupling of KKS phase field and the FFT-based </w:t>
      </w:r>
      <w:proofErr w:type="spellStart"/>
      <w:r w:rsidRPr="00815E1B">
        <w:rPr>
          <w:rFonts w:asciiTheme="majorBidi" w:eastAsia="Times New Roman" w:hAnsiTheme="majorBidi" w:cstheme="majorBidi"/>
          <w:color w:val="3E3D40"/>
          <w:shd w:val="clear" w:color="auto" w:fill="FFFFFF"/>
        </w:rPr>
        <w:t>elasto</w:t>
      </w:r>
      <w:proofErr w:type="spellEnd"/>
      <w:r w:rsidRPr="00815E1B">
        <w:rPr>
          <w:rFonts w:asciiTheme="majorBidi" w:eastAsia="Times New Roman" w:hAnsiTheme="majorBidi" w:cstheme="majorBidi"/>
          <w:color w:val="3E3D40"/>
          <w:shd w:val="clear" w:color="auto" w:fill="FFFFFF"/>
        </w:rPr>
        <w:t xml:space="preserve">-plasticity is very successful, while cluster dynamics </w:t>
      </w:r>
      <w:proofErr w:type="gramStart"/>
      <w:r w:rsidRPr="00815E1B">
        <w:rPr>
          <w:rFonts w:asciiTheme="majorBidi" w:eastAsia="Times New Roman" w:hAnsiTheme="majorBidi" w:cstheme="majorBidi"/>
          <w:color w:val="3E3D40"/>
          <w:shd w:val="clear" w:color="auto" w:fill="FFFFFF"/>
        </w:rPr>
        <w:t>is mentioned</w:t>
      </w:r>
      <w:proofErr w:type="gramEnd"/>
      <w:r w:rsidRPr="00815E1B">
        <w:rPr>
          <w:rFonts w:asciiTheme="majorBidi" w:eastAsia="Times New Roman" w:hAnsiTheme="majorBidi" w:cstheme="majorBidi"/>
          <w:color w:val="3E3D40"/>
          <w:shd w:val="clear" w:color="auto" w:fill="FFFFFF"/>
        </w:rPr>
        <w:t xml:space="preserve"> in the section 2 but none are performed in the manuscript.</w:t>
      </w:r>
      <w:r w:rsidRPr="00815E1B">
        <w:rPr>
          <w:rFonts w:asciiTheme="majorBidi" w:eastAsia="Times New Roman" w:hAnsiTheme="majorBidi" w:cstheme="majorBidi"/>
          <w:color w:val="3E3D40"/>
        </w:rPr>
        <w:br/>
      </w:r>
      <w:r w:rsidRPr="00815E1B">
        <w:rPr>
          <w:rFonts w:asciiTheme="majorBidi" w:eastAsia="Times New Roman" w:hAnsiTheme="majorBidi" w:cstheme="majorBidi"/>
          <w:color w:val="3E3D40"/>
          <w:shd w:val="clear" w:color="auto" w:fill="FFFFFF"/>
        </w:rPr>
        <w:t>The PF results should be compared with more experimental and/or analytical results.</w:t>
      </w:r>
      <w:r w:rsidRPr="00815E1B">
        <w:rPr>
          <w:rFonts w:asciiTheme="majorBidi" w:eastAsia="Times New Roman" w:hAnsiTheme="majorBidi" w:cstheme="majorBidi"/>
          <w:color w:val="3E3D40"/>
        </w:rPr>
        <w:br/>
      </w:r>
      <w:r w:rsidRPr="00815E1B">
        <w:rPr>
          <w:rFonts w:asciiTheme="majorBidi" w:eastAsia="Times New Roman" w:hAnsiTheme="majorBidi" w:cstheme="majorBidi"/>
          <w:color w:val="3E3D40"/>
          <w:shd w:val="clear" w:color="auto" w:fill="FFFFFF"/>
        </w:rPr>
        <w:t xml:space="preserve">Vacancy enrichment is mentioned and highlighted in the conclusion, but the evolution of vacanciest is not directly </w:t>
      </w:r>
      <w:proofErr w:type="spellStart"/>
      <w:r w:rsidRPr="00815E1B">
        <w:rPr>
          <w:rFonts w:asciiTheme="majorBidi" w:eastAsia="Times New Roman" w:hAnsiTheme="majorBidi" w:cstheme="majorBidi"/>
          <w:color w:val="3E3D40"/>
          <w:shd w:val="clear" w:color="auto" w:fill="FFFFFF"/>
        </w:rPr>
        <w:t>dealed</w:t>
      </w:r>
      <w:proofErr w:type="spellEnd"/>
      <w:r w:rsidRPr="00815E1B">
        <w:rPr>
          <w:rFonts w:asciiTheme="majorBidi" w:eastAsia="Times New Roman" w:hAnsiTheme="majorBidi" w:cstheme="majorBidi"/>
          <w:color w:val="3E3D40"/>
          <w:shd w:val="clear" w:color="auto" w:fill="FFFFFF"/>
        </w:rPr>
        <w:t xml:space="preserve"> with in the manuscript.</w:t>
      </w:r>
    </w:p>
    <w:p w14:paraId="095AC41E" w14:textId="7A2273B5" w:rsidR="00815E1B" w:rsidRPr="00EF5E6C" w:rsidRDefault="00815E1B" w:rsidP="00815E1B">
      <w:pPr>
        <w:rPr>
          <w:rFonts w:asciiTheme="majorBidi" w:eastAsia="Times New Roman" w:hAnsiTheme="majorBidi" w:cstheme="majorBidi"/>
          <w:color w:val="3E3D40"/>
          <w:shd w:val="clear" w:color="auto" w:fill="FFFFFF"/>
        </w:rPr>
      </w:pPr>
    </w:p>
    <w:p w14:paraId="3D406FAB" w14:textId="335A12ED" w:rsidR="00815E1B" w:rsidRPr="00EF5E6C" w:rsidRDefault="00815E1B" w:rsidP="00815E1B">
      <w:pPr>
        <w:rPr>
          <w:rFonts w:asciiTheme="majorBidi" w:eastAsia="Times New Roman" w:hAnsiTheme="majorBidi" w:cstheme="majorBidi"/>
          <w:b/>
          <w:bCs/>
          <w:color w:val="3E3D40"/>
          <w:shd w:val="clear" w:color="auto" w:fill="F2F2F2"/>
        </w:rPr>
      </w:pPr>
      <w:r w:rsidRPr="00815E1B">
        <w:rPr>
          <w:rFonts w:asciiTheme="majorBidi" w:eastAsia="Times New Roman" w:hAnsiTheme="majorBidi" w:cstheme="majorBidi"/>
          <w:b/>
          <w:bCs/>
          <w:color w:val="3E3D40"/>
          <w:shd w:val="clear" w:color="auto" w:fill="F2F2F2"/>
        </w:rPr>
        <w:t>Please provide your detailed review report to the editor and authors (including any comments on the Q4 Check List)</w:t>
      </w:r>
    </w:p>
    <w:p w14:paraId="2194E17F" w14:textId="77777777" w:rsidR="00D76349" w:rsidRPr="00815E1B" w:rsidRDefault="00D76349" w:rsidP="00815E1B">
      <w:pPr>
        <w:rPr>
          <w:rFonts w:asciiTheme="majorBidi" w:eastAsia="Times New Roman" w:hAnsiTheme="majorBidi" w:cstheme="majorBidi"/>
        </w:rPr>
      </w:pPr>
    </w:p>
    <w:p w14:paraId="2DFF3545" w14:textId="49E5D967" w:rsidR="00375999" w:rsidRPr="00EF5E6C" w:rsidRDefault="00815E1B" w:rsidP="00815E1B">
      <w:pPr>
        <w:rPr>
          <w:rFonts w:asciiTheme="majorBidi" w:eastAsia="Times New Roman" w:hAnsiTheme="majorBidi" w:cstheme="majorBidi"/>
          <w:color w:val="3E3D40"/>
          <w:shd w:val="clear" w:color="auto" w:fill="FFFFFF"/>
        </w:rPr>
      </w:pPr>
      <w:r w:rsidRPr="00815E1B">
        <w:rPr>
          <w:rFonts w:asciiTheme="majorBidi" w:eastAsia="Times New Roman" w:hAnsiTheme="majorBidi" w:cstheme="majorBidi"/>
          <w:color w:val="3E3D40"/>
          <w:shd w:val="clear" w:color="auto" w:fill="FFFFFF"/>
        </w:rPr>
        <w:t>This is a very interesting work on a recent development to investigate the interaction between bubble evolution and elastoplastic deformation in UMo nuclear fuel by phase field model. In the reviewer's opinion, this is a relevant work that deserves to be shared with the scientific community. However, relative to the extensive efforts, the presentation of the manuscript does not comply with the standards of a publication such as in Frontiers (Q1) journals. Therefore, the reviewer suggests that the author prepare a revised manuscript based on the recommendations provided below. The following suggestions and comments should be taken into account before accepting the manuscript for publication:</w:t>
      </w:r>
      <w:r w:rsidRPr="00815E1B">
        <w:rPr>
          <w:rFonts w:asciiTheme="majorBidi" w:eastAsia="Times New Roman" w:hAnsiTheme="majorBidi" w:cstheme="majorBidi"/>
          <w:color w:val="3E3D40"/>
        </w:rPr>
        <w:br/>
      </w:r>
      <w:r w:rsidRPr="00815E1B">
        <w:rPr>
          <w:rFonts w:asciiTheme="majorBidi" w:eastAsia="Times New Roman" w:hAnsiTheme="majorBidi" w:cstheme="majorBidi"/>
          <w:color w:val="3E3D40"/>
        </w:rPr>
        <w:br/>
      </w:r>
      <w:r w:rsidRPr="00815E1B">
        <w:rPr>
          <w:rFonts w:asciiTheme="majorBidi" w:eastAsia="Times New Roman" w:hAnsiTheme="majorBidi" w:cstheme="majorBidi"/>
          <w:color w:val="3E3D40"/>
          <w:shd w:val="clear" w:color="auto" w:fill="FFFFFF"/>
        </w:rPr>
        <w:lastRenderedPageBreak/>
        <w:t>1. Readers might misunderstand that this manuscript will deal with the irradiation conditions and sink intensity, which are actually accomplished in the reference [24], due to the description of parameters (e.g. cli(</w:t>
      </w:r>
      <w:proofErr w:type="spellStart"/>
      <w:proofErr w:type="gramStart"/>
      <w:r w:rsidRPr="00815E1B">
        <w:rPr>
          <w:rFonts w:asciiTheme="majorBidi" w:eastAsia="Times New Roman" w:hAnsiTheme="majorBidi" w:cstheme="majorBidi"/>
          <w:color w:val="3E3D40"/>
          <w:shd w:val="clear" w:color="auto" w:fill="FFFFFF"/>
        </w:rPr>
        <w:t>n,r</w:t>
      </w:r>
      <w:proofErr w:type="gramEnd"/>
      <w:r w:rsidRPr="00815E1B">
        <w:rPr>
          <w:rFonts w:asciiTheme="majorBidi" w:eastAsia="Times New Roman" w:hAnsiTheme="majorBidi" w:cstheme="majorBidi"/>
          <w:color w:val="3E3D40"/>
          <w:shd w:val="clear" w:color="auto" w:fill="FFFFFF"/>
        </w:rPr>
        <w:t>,t</w:t>
      </w:r>
      <w:proofErr w:type="spellEnd"/>
      <w:r w:rsidRPr="00815E1B">
        <w:rPr>
          <w:rFonts w:asciiTheme="majorBidi" w:eastAsia="Times New Roman" w:hAnsiTheme="majorBidi" w:cstheme="majorBidi"/>
          <w:color w:val="3E3D40"/>
          <w:shd w:val="clear" w:color="auto" w:fill="FFFFFF"/>
        </w:rPr>
        <w:t>) ) in cluster dynamics in section 2.</w:t>
      </w:r>
    </w:p>
    <w:p w14:paraId="11D216C4" w14:textId="77777777" w:rsidR="0088120B" w:rsidRPr="00EF5E6C" w:rsidRDefault="0088120B" w:rsidP="00815E1B">
      <w:pPr>
        <w:rPr>
          <w:rFonts w:asciiTheme="majorBidi" w:eastAsia="Times New Roman" w:hAnsiTheme="majorBidi" w:cstheme="majorBidi"/>
          <w:color w:val="3E3D40"/>
          <w:shd w:val="clear" w:color="auto" w:fill="FFFFFF"/>
        </w:rPr>
      </w:pPr>
    </w:p>
    <w:p w14:paraId="14ACE320" w14:textId="77777777" w:rsidR="0088120B" w:rsidRPr="00EF5E6C" w:rsidRDefault="00375999" w:rsidP="00815E1B">
      <w:pPr>
        <w:rPr>
          <w:rFonts w:asciiTheme="majorBidi" w:eastAsia="Times New Roman" w:hAnsiTheme="majorBidi" w:cstheme="majorBidi"/>
          <w:color w:val="1F4E79" w:themeColor="accent5" w:themeShade="80"/>
          <w:shd w:val="clear" w:color="auto" w:fill="FFFFFF"/>
        </w:rPr>
      </w:pPr>
      <w:r w:rsidRPr="00EF5E6C">
        <w:rPr>
          <w:rFonts w:asciiTheme="majorBidi" w:eastAsia="Times New Roman" w:hAnsiTheme="majorBidi" w:cstheme="majorBidi"/>
          <w:b/>
          <w:bCs/>
          <w:color w:val="1F4E79" w:themeColor="accent5" w:themeShade="80"/>
          <w:shd w:val="clear" w:color="auto" w:fill="FFFFFF"/>
        </w:rPr>
        <w:t>Response</w:t>
      </w:r>
      <w:r w:rsidR="0088120B" w:rsidRPr="00EF5E6C">
        <w:rPr>
          <w:rFonts w:asciiTheme="majorBidi" w:eastAsia="Times New Roman" w:hAnsiTheme="majorBidi" w:cstheme="majorBidi"/>
          <w:b/>
          <w:bCs/>
          <w:color w:val="1F4E79" w:themeColor="accent5" w:themeShade="80"/>
          <w:shd w:val="clear" w:color="auto" w:fill="FFFFFF"/>
        </w:rPr>
        <w:t>:</w:t>
      </w:r>
      <w:r w:rsidR="0088120B" w:rsidRPr="00EF5E6C">
        <w:rPr>
          <w:rFonts w:asciiTheme="majorBidi" w:eastAsia="Times New Roman" w:hAnsiTheme="majorBidi" w:cstheme="majorBidi"/>
          <w:color w:val="1F4E79" w:themeColor="accent5" w:themeShade="80"/>
          <w:shd w:val="clear" w:color="auto" w:fill="FFFFFF"/>
        </w:rPr>
        <w:t xml:space="preserve"> Thank the review’s comment. </w:t>
      </w:r>
    </w:p>
    <w:p w14:paraId="105F3B37" w14:textId="7D26D902" w:rsidR="006E1A0D" w:rsidRPr="00EF5E6C" w:rsidRDefault="0088120B" w:rsidP="00815E1B">
      <w:pPr>
        <w:rPr>
          <w:rFonts w:asciiTheme="majorBidi" w:eastAsia="Times New Roman" w:hAnsiTheme="majorBidi" w:cstheme="majorBidi"/>
          <w:color w:val="3E3D40"/>
          <w:shd w:val="clear" w:color="auto" w:fill="FFFFFF"/>
        </w:rPr>
      </w:pPr>
      <w:r w:rsidRPr="00EF5E6C">
        <w:rPr>
          <w:rFonts w:asciiTheme="majorBidi" w:eastAsia="Times New Roman" w:hAnsiTheme="majorBidi" w:cstheme="majorBidi"/>
          <w:color w:val="1F4E79" w:themeColor="accent5" w:themeShade="80"/>
          <w:shd w:val="clear" w:color="auto" w:fill="FFFFFF"/>
        </w:rPr>
        <w:t>In the revised manuscript, we added “</w:t>
      </w:r>
      <w:r w:rsidRPr="00EF5E6C">
        <w:rPr>
          <w:rFonts w:asciiTheme="majorBidi" w:eastAsia="Times New Roman" w:hAnsiTheme="majorBidi" w:cstheme="majorBidi"/>
          <w:color w:val="1F4E79" w:themeColor="accent5" w:themeShade="80"/>
        </w:rPr>
        <w:t xml:space="preserve">In this work, we focused on </w:t>
      </w:r>
      <w:ins w:id="0" w:author="Benjamin W. Beeler" w:date="2021-04-26T16:30:00Z">
        <w:r w:rsidR="0014008B">
          <w:rPr>
            <w:rFonts w:asciiTheme="majorBidi" w:eastAsia="Times New Roman" w:hAnsiTheme="majorBidi" w:cstheme="majorBidi"/>
            <w:color w:val="1F4E79" w:themeColor="accent5" w:themeShade="80"/>
          </w:rPr>
          <w:t xml:space="preserve">the </w:t>
        </w:r>
      </w:ins>
      <w:r w:rsidRPr="00EF5E6C">
        <w:rPr>
          <w:rFonts w:asciiTheme="majorBidi" w:eastAsia="Times New Roman" w:hAnsiTheme="majorBidi" w:cstheme="majorBidi"/>
          <w:color w:val="1F4E79" w:themeColor="accent5" w:themeShade="80"/>
        </w:rPr>
        <w:t>static or dynamic interaction between elastic-plastic deformation and gas bubbles. For simplicity, we assumed that interstitial concentration is low and fission gas Xe atoms occupy the vacancy or vacancy cluster sites. For</w:t>
      </w:r>
      <w:ins w:id="1" w:author="Benjamin W. Beeler" w:date="2021-04-26T16:30:00Z">
        <w:r w:rsidR="0014008B">
          <w:rPr>
            <w:rFonts w:asciiTheme="majorBidi" w:eastAsia="Times New Roman" w:hAnsiTheme="majorBidi" w:cstheme="majorBidi"/>
            <w:color w:val="1F4E79" w:themeColor="accent5" w:themeShade="80"/>
          </w:rPr>
          <w:t xml:space="preserve"> a</w:t>
        </w:r>
      </w:ins>
      <w:r w:rsidRPr="00EF5E6C">
        <w:rPr>
          <w:rFonts w:asciiTheme="majorBidi" w:eastAsia="Times New Roman" w:hAnsiTheme="majorBidi" w:cstheme="majorBidi"/>
          <w:color w:val="1F4E79" w:themeColor="accent5" w:themeShade="80"/>
        </w:rPr>
        <w:t xml:space="preserve"> given Xe concentration, the vacancy concentration affects thermodynamic and kinetic properties such as lattice mismatch and diffusivity. So only Xe concentration  </w:t>
      </w:r>
      <m:oMath>
        <m:sSub>
          <m:sSubPr>
            <m:ctrlPr>
              <w:rPr>
                <w:rFonts w:ascii="Cambria Math" w:eastAsia="Times New Roman" w:hAnsi="Cambria Math" w:cstheme="majorBidi"/>
                <w:i/>
                <w:color w:val="1F4E79" w:themeColor="accent5" w:themeShade="80"/>
              </w:rPr>
            </m:ctrlPr>
          </m:sSubPr>
          <m:e>
            <m:r>
              <w:rPr>
                <w:rFonts w:ascii="Cambria Math" w:eastAsia="Times New Roman" w:hAnsi="Cambria Math" w:cstheme="majorBidi"/>
                <w:color w:val="1F4E79" w:themeColor="accent5" w:themeShade="80"/>
              </w:rPr>
              <m:t>c</m:t>
            </m:r>
          </m:e>
          <m:sub>
            <m:r>
              <w:rPr>
                <w:rFonts w:ascii="Cambria Math" w:eastAsia="Times New Roman" w:hAnsi="Cambria Math" w:cstheme="majorBidi"/>
                <w:color w:val="1F4E79" w:themeColor="accent5" w:themeShade="80"/>
              </w:rPr>
              <m:t>Xe</m:t>
            </m:r>
          </m:sub>
        </m:sSub>
        <m:r>
          <w:rPr>
            <w:rFonts w:ascii="Cambria Math" w:eastAsia="Times New Roman" w:hAnsi="Cambria Math" w:cstheme="majorBidi"/>
            <w:color w:val="1F4E79" w:themeColor="accent5" w:themeShade="80"/>
          </w:rPr>
          <m:t>(</m:t>
        </m:r>
        <m:r>
          <m:rPr>
            <m:sty m:val="bi"/>
          </m:rPr>
          <w:rPr>
            <w:rFonts w:ascii="Cambria Math" w:eastAsia="Times New Roman" w:hAnsi="Cambria Math" w:cstheme="majorBidi"/>
            <w:color w:val="1F4E79" w:themeColor="accent5" w:themeShade="80"/>
          </w:rPr>
          <m:t>r</m:t>
        </m:r>
        <m:r>
          <w:rPr>
            <w:rFonts w:ascii="Cambria Math" w:eastAsia="Times New Roman" w:hAnsi="Cambria Math" w:cstheme="majorBidi"/>
            <w:color w:val="1F4E79" w:themeColor="accent5" w:themeShade="80"/>
          </w:rPr>
          <m:t>,t)</m:t>
        </m:r>
      </m:oMath>
      <w:r w:rsidRPr="00EF5E6C">
        <w:rPr>
          <w:rFonts w:asciiTheme="majorBidi" w:eastAsia="Times New Roman" w:hAnsiTheme="majorBidi" w:cstheme="majorBidi"/>
          <w:color w:val="1F4E79" w:themeColor="accent5" w:themeShade="80"/>
        </w:rPr>
        <w:t xml:space="preserve"> is </w:t>
      </w:r>
      <w:proofErr w:type="gramStart"/>
      <w:r w:rsidRPr="00EF5E6C">
        <w:rPr>
          <w:rFonts w:asciiTheme="majorBidi" w:eastAsia="Times New Roman" w:hAnsiTheme="majorBidi" w:cstheme="majorBidi"/>
          <w:color w:val="1F4E79" w:themeColor="accent5" w:themeShade="80"/>
        </w:rPr>
        <w:t xml:space="preserve">taken </w:t>
      </w:r>
      <w:commentRangeStart w:id="2"/>
      <w:r w:rsidRPr="00EF5E6C">
        <w:rPr>
          <w:rFonts w:asciiTheme="majorBidi" w:eastAsia="Times New Roman" w:hAnsiTheme="majorBidi" w:cstheme="majorBidi"/>
          <w:color w:val="1F4E79" w:themeColor="accent5" w:themeShade="80"/>
        </w:rPr>
        <w:t>into account</w:t>
      </w:r>
      <w:proofErr w:type="gramEnd"/>
      <w:r w:rsidRPr="00EF5E6C">
        <w:rPr>
          <w:rFonts w:asciiTheme="majorBidi" w:eastAsia="Times New Roman" w:hAnsiTheme="majorBidi" w:cstheme="majorBidi"/>
          <w:color w:val="1F4E79" w:themeColor="accent5" w:themeShade="80"/>
        </w:rPr>
        <w:t xml:space="preserve"> in this work.</w:t>
      </w:r>
      <w:r w:rsidR="002560AB" w:rsidRPr="00EF5E6C">
        <w:rPr>
          <w:rFonts w:asciiTheme="majorBidi" w:eastAsia="Times New Roman" w:hAnsiTheme="majorBidi" w:cstheme="majorBidi"/>
          <w:color w:val="1F4E79" w:themeColor="accent5" w:themeShade="80"/>
        </w:rPr>
        <w:t>”</w:t>
      </w:r>
      <w:r w:rsidRPr="00EF5E6C">
        <w:rPr>
          <w:rFonts w:asciiTheme="majorBidi" w:eastAsia="Times New Roman" w:hAnsiTheme="majorBidi" w:cstheme="majorBidi"/>
          <w:color w:val="1F4E79" w:themeColor="accent5" w:themeShade="80"/>
          <w:shd w:val="clear" w:color="auto" w:fill="FFFFFF"/>
        </w:rPr>
        <w:t xml:space="preserve"> </w:t>
      </w:r>
      <w:commentRangeEnd w:id="2"/>
      <w:r w:rsidR="00237115">
        <w:rPr>
          <w:rStyle w:val="CommentReference"/>
        </w:rPr>
        <w:commentReference w:id="2"/>
      </w:r>
      <w:r w:rsidR="00815E1B" w:rsidRPr="00815E1B">
        <w:rPr>
          <w:rFonts w:asciiTheme="majorBidi" w:eastAsia="Times New Roman" w:hAnsiTheme="majorBidi" w:cstheme="majorBidi"/>
          <w:color w:val="3E3D40"/>
        </w:rPr>
        <w:br/>
      </w:r>
      <w:r w:rsidR="00815E1B" w:rsidRPr="00815E1B">
        <w:rPr>
          <w:rFonts w:asciiTheme="majorBidi" w:eastAsia="Times New Roman" w:hAnsiTheme="majorBidi" w:cstheme="majorBidi"/>
          <w:color w:val="3E3D40"/>
        </w:rPr>
        <w:br/>
      </w:r>
      <w:r w:rsidR="00815E1B" w:rsidRPr="00815E1B">
        <w:rPr>
          <w:rFonts w:asciiTheme="majorBidi" w:eastAsia="Times New Roman" w:hAnsiTheme="majorBidi" w:cstheme="majorBidi"/>
          <w:color w:val="3E3D40"/>
          <w:shd w:val="clear" w:color="auto" w:fill="FFFFFF"/>
        </w:rPr>
        <w:t xml:space="preserve">2. What is the relationship between “less slip band formation” and “plastic deformation localization”? In the reviewer’s view, slip bands, such as </w:t>
      </w:r>
      <w:proofErr w:type="spellStart"/>
      <w:r w:rsidR="00815E1B" w:rsidRPr="00815E1B">
        <w:rPr>
          <w:rFonts w:asciiTheme="majorBidi" w:eastAsia="Times New Roman" w:hAnsiTheme="majorBidi" w:cstheme="majorBidi"/>
          <w:color w:val="3E3D40"/>
          <w:shd w:val="clear" w:color="auto" w:fill="FFFFFF"/>
        </w:rPr>
        <w:t>Lüders</w:t>
      </w:r>
      <w:proofErr w:type="spellEnd"/>
      <w:r w:rsidR="00815E1B" w:rsidRPr="00815E1B">
        <w:rPr>
          <w:rFonts w:asciiTheme="majorBidi" w:eastAsia="Times New Roman" w:hAnsiTheme="majorBidi" w:cstheme="majorBidi"/>
          <w:color w:val="3E3D40"/>
          <w:shd w:val="clear" w:color="auto" w:fill="FFFFFF"/>
        </w:rPr>
        <w:t xml:space="preserve"> bands, are often regarded as one of the characteristics of localized plastic deformation.</w:t>
      </w:r>
    </w:p>
    <w:p w14:paraId="3B727E93" w14:textId="77777777" w:rsidR="006E1A0D" w:rsidRPr="00EF5E6C" w:rsidRDefault="006E1A0D" w:rsidP="00815E1B">
      <w:pPr>
        <w:rPr>
          <w:rFonts w:asciiTheme="majorBidi" w:eastAsia="Times New Roman" w:hAnsiTheme="majorBidi" w:cstheme="majorBidi"/>
          <w:color w:val="3E3D40"/>
          <w:shd w:val="clear" w:color="auto" w:fill="FFFFFF"/>
        </w:rPr>
      </w:pPr>
    </w:p>
    <w:p w14:paraId="6CF3B2A4" w14:textId="4DB76E3B" w:rsidR="004F56AE" w:rsidRPr="00EF5E6C" w:rsidRDefault="00D3263E" w:rsidP="00815E1B">
      <w:pPr>
        <w:rPr>
          <w:rFonts w:asciiTheme="majorBidi" w:eastAsia="Times New Roman" w:hAnsiTheme="majorBidi" w:cstheme="majorBidi"/>
          <w:color w:val="1F4E79" w:themeColor="accent5" w:themeShade="80"/>
        </w:rPr>
      </w:pPr>
      <w:r w:rsidRPr="00EF5E6C">
        <w:rPr>
          <w:rFonts w:asciiTheme="majorBidi" w:eastAsia="Times New Roman" w:hAnsiTheme="majorBidi" w:cstheme="majorBidi"/>
          <w:b/>
          <w:bCs/>
          <w:color w:val="1F4E79" w:themeColor="accent5" w:themeShade="80"/>
          <w:shd w:val="clear" w:color="auto" w:fill="FFFFFF"/>
        </w:rPr>
        <w:t>Response:</w:t>
      </w:r>
      <w:r w:rsidRPr="00EF5E6C">
        <w:rPr>
          <w:rFonts w:asciiTheme="majorBidi" w:eastAsia="Times New Roman" w:hAnsiTheme="majorBidi" w:cstheme="majorBidi"/>
          <w:color w:val="1F4E79" w:themeColor="accent5" w:themeShade="80"/>
        </w:rPr>
        <w:t xml:space="preserve"> </w:t>
      </w:r>
      <w:r w:rsidR="00EA0AF9" w:rsidRPr="00EF5E6C">
        <w:rPr>
          <w:rFonts w:asciiTheme="majorBidi" w:eastAsia="Times New Roman" w:hAnsiTheme="majorBidi" w:cstheme="majorBidi"/>
          <w:color w:val="1F4E79" w:themeColor="accent5" w:themeShade="80"/>
        </w:rPr>
        <w:t>In crystal plasticity theory, although dislocation slip system</w:t>
      </w:r>
      <w:r w:rsidR="00EC29F6" w:rsidRPr="00EF5E6C">
        <w:rPr>
          <w:rFonts w:asciiTheme="majorBidi" w:eastAsia="Times New Roman" w:hAnsiTheme="majorBidi" w:cstheme="majorBidi"/>
          <w:color w:val="1F4E79" w:themeColor="accent5" w:themeShade="80"/>
        </w:rPr>
        <w:t xml:space="preserve">s are </w:t>
      </w:r>
      <w:del w:id="3" w:author="Benjamin W. Beeler" w:date="2021-04-28T12:14:00Z">
        <w:r w:rsidR="00EC29F6" w:rsidRPr="00EF5E6C" w:rsidDel="00307B1E">
          <w:rPr>
            <w:rFonts w:asciiTheme="majorBidi" w:eastAsia="Times New Roman" w:hAnsiTheme="majorBidi" w:cstheme="majorBidi"/>
            <w:color w:val="1F4E79" w:themeColor="accent5" w:themeShade="80"/>
          </w:rPr>
          <w:delText>taken into account</w:delText>
        </w:r>
      </w:del>
      <w:ins w:id="4" w:author="Benjamin W. Beeler" w:date="2021-04-28T12:14:00Z">
        <w:r w:rsidR="00307B1E" w:rsidRPr="00EF5E6C">
          <w:rPr>
            <w:rFonts w:asciiTheme="majorBidi" w:eastAsia="Times New Roman" w:hAnsiTheme="majorBidi" w:cstheme="majorBidi"/>
            <w:color w:val="1F4E79" w:themeColor="accent5" w:themeShade="80"/>
          </w:rPr>
          <w:t>considered</w:t>
        </w:r>
      </w:ins>
      <w:ins w:id="5" w:author="Benjamin W. Beeler" w:date="2021-04-28T12:13:00Z">
        <w:r w:rsidR="00307B1E">
          <w:rPr>
            <w:rFonts w:asciiTheme="majorBidi" w:eastAsia="Times New Roman" w:hAnsiTheme="majorBidi" w:cstheme="majorBidi"/>
            <w:color w:val="1F4E79" w:themeColor="accent5" w:themeShade="80"/>
          </w:rPr>
          <w:t>,</w:t>
        </w:r>
      </w:ins>
      <w:r w:rsidR="00EA0C2F" w:rsidRPr="00EF5E6C">
        <w:rPr>
          <w:rFonts w:asciiTheme="majorBidi" w:eastAsia="Times New Roman" w:hAnsiTheme="majorBidi" w:cstheme="majorBidi"/>
          <w:color w:val="1F4E79" w:themeColor="accent5" w:themeShade="80"/>
        </w:rPr>
        <w:t xml:space="preserve"> </w:t>
      </w:r>
      <w:r w:rsidR="00C415A8" w:rsidRPr="00EF5E6C">
        <w:rPr>
          <w:rFonts w:asciiTheme="majorBidi" w:eastAsia="Times New Roman" w:hAnsiTheme="majorBidi" w:cstheme="majorBidi"/>
          <w:color w:val="1F4E79" w:themeColor="accent5" w:themeShade="80"/>
        </w:rPr>
        <w:t>the independent variable</w:t>
      </w:r>
      <w:ins w:id="6" w:author="Benjamin W. Beeler" w:date="2021-04-28T12:13:00Z">
        <w:r w:rsidR="00307B1E">
          <w:rPr>
            <w:rFonts w:asciiTheme="majorBidi" w:eastAsia="Times New Roman" w:hAnsiTheme="majorBidi" w:cstheme="majorBidi"/>
            <w:color w:val="1F4E79" w:themeColor="accent5" w:themeShade="80"/>
          </w:rPr>
          <w:t xml:space="preserve"> is</w:t>
        </w:r>
      </w:ins>
      <w:del w:id="7" w:author="Benjamin W. Beeler" w:date="2021-04-28T12:13:00Z">
        <w:r w:rsidR="00C415A8" w:rsidRPr="00EF5E6C" w:rsidDel="00307B1E">
          <w:rPr>
            <w:rFonts w:asciiTheme="majorBidi" w:eastAsia="Times New Roman" w:hAnsiTheme="majorBidi" w:cstheme="majorBidi"/>
            <w:color w:val="1F4E79" w:themeColor="accent5" w:themeShade="80"/>
          </w:rPr>
          <w:delText>s are</w:delText>
        </w:r>
      </w:del>
      <w:ins w:id="8" w:author="Benjamin W. Beeler" w:date="2021-04-28T12:13:00Z">
        <w:r w:rsidR="00307B1E">
          <w:rPr>
            <w:rFonts w:asciiTheme="majorBidi" w:eastAsia="Times New Roman" w:hAnsiTheme="majorBidi" w:cstheme="majorBidi"/>
            <w:color w:val="1F4E79" w:themeColor="accent5" w:themeShade="80"/>
          </w:rPr>
          <w:t xml:space="preserve"> the</w:t>
        </w:r>
      </w:ins>
      <w:r w:rsidR="00C415A8" w:rsidRPr="00EF5E6C">
        <w:rPr>
          <w:rFonts w:asciiTheme="majorBidi" w:eastAsia="Times New Roman" w:hAnsiTheme="majorBidi" w:cstheme="majorBidi"/>
          <w:color w:val="1F4E79" w:themeColor="accent5" w:themeShade="80"/>
        </w:rPr>
        <w:t xml:space="preserve"> </w:t>
      </w:r>
      <w:r w:rsidR="00671D3D" w:rsidRPr="00EF5E6C">
        <w:rPr>
          <w:rFonts w:asciiTheme="majorBidi" w:eastAsia="Times New Roman" w:hAnsiTheme="majorBidi" w:cstheme="majorBidi"/>
          <w:color w:val="1F4E79" w:themeColor="accent5" w:themeShade="80"/>
        </w:rPr>
        <w:t>plastic strain tensor</w:t>
      </w:r>
      <w:r w:rsidR="00382030" w:rsidRPr="00EF5E6C">
        <w:rPr>
          <w:rFonts w:asciiTheme="majorBidi" w:eastAsia="Times New Roman" w:hAnsiTheme="majorBidi" w:cstheme="majorBidi"/>
          <w:color w:val="1F4E79" w:themeColor="accent5" w:themeShade="80"/>
        </w:rPr>
        <w:t xml:space="preserve">. </w:t>
      </w:r>
      <w:r w:rsidR="00343D51" w:rsidRPr="00EF5E6C">
        <w:rPr>
          <w:rFonts w:asciiTheme="majorBidi" w:eastAsia="Times New Roman" w:hAnsiTheme="majorBidi" w:cstheme="majorBidi"/>
          <w:color w:val="1F4E79" w:themeColor="accent5" w:themeShade="80"/>
        </w:rPr>
        <w:t>In</w:t>
      </w:r>
      <w:del w:id="9" w:author="Benjamin W. Beeler" w:date="2021-04-26T16:30:00Z">
        <w:r w:rsidR="00343D51" w:rsidRPr="00EF5E6C" w:rsidDel="0014008B">
          <w:rPr>
            <w:rFonts w:asciiTheme="majorBidi" w:eastAsia="Times New Roman" w:hAnsiTheme="majorBidi" w:cstheme="majorBidi"/>
            <w:color w:val="1F4E79" w:themeColor="accent5" w:themeShade="80"/>
          </w:rPr>
          <w:delText xml:space="preserve"> the</w:delText>
        </w:r>
      </w:del>
      <w:r w:rsidR="00355B6F" w:rsidRPr="00EF5E6C">
        <w:rPr>
          <w:rFonts w:asciiTheme="majorBidi" w:eastAsia="Times New Roman" w:hAnsiTheme="majorBidi" w:cstheme="majorBidi"/>
          <w:color w:val="1F4E79" w:themeColor="accent5" w:themeShade="80"/>
        </w:rPr>
        <w:t xml:space="preserve"> Figure 5</w:t>
      </w:r>
      <w:r w:rsidR="00D7369D" w:rsidRPr="00EF5E6C">
        <w:rPr>
          <w:rFonts w:asciiTheme="majorBidi" w:eastAsia="Times New Roman" w:hAnsiTheme="majorBidi" w:cstheme="majorBidi"/>
          <w:color w:val="1F4E79" w:themeColor="accent5" w:themeShade="80"/>
        </w:rPr>
        <w:t xml:space="preserve"> </w:t>
      </w:r>
      <w:r w:rsidR="003803A9" w:rsidRPr="00EF5E6C">
        <w:rPr>
          <w:rFonts w:asciiTheme="majorBidi" w:eastAsia="Times New Roman" w:hAnsiTheme="majorBidi" w:cstheme="majorBidi"/>
          <w:color w:val="1F4E79" w:themeColor="accent5" w:themeShade="80"/>
        </w:rPr>
        <w:t xml:space="preserve">the </w:t>
      </w:r>
      <w:r w:rsidR="00B34958" w:rsidRPr="00EF5E6C">
        <w:rPr>
          <w:rFonts w:asciiTheme="majorBidi" w:eastAsia="Times New Roman" w:hAnsiTheme="majorBidi" w:cstheme="majorBidi"/>
          <w:color w:val="1F4E79" w:themeColor="accent5" w:themeShade="80"/>
        </w:rPr>
        <w:t>fl</w:t>
      </w:r>
      <w:r w:rsidR="00427733" w:rsidRPr="00EF5E6C">
        <w:rPr>
          <w:rFonts w:asciiTheme="majorBidi" w:eastAsia="Times New Roman" w:hAnsiTheme="majorBidi" w:cstheme="majorBidi"/>
          <w:color w:val="1F4E79" w:themeColor="accent5" w:themeShade="80"/>
        </w:rPr>
        <w:t>aky pattern</w:t>
      </w:r>
      <w:r w:rsidR="003803A9" w:rsidRPr="00EF5E6C">
        <w:rPr>
          <w:rFonts w:asciiTheme="majorBidi" w:eastAsia="Times New Roman" w:hAnsiTheme="majorBidi" w:cstheme="majorBidi"/>
          <w:color w:val="1F4E79" w:themeColor="accent5" w:themeShade="80"/>
        </w:rPr>
        <w:t xml:space="preserve"> of </w:t>
      </w:r>
      <w:r w:rsidR="00A130B2" w:rsidRPr="00EF5E6C">
        <w:rPr>
          <w:rFonts w:asciiTheme="majorBidi" w:eastAsia="Times New Roman" w:hAnsiTheme="majorBidi" w:cstheme="majorBidi"/>
          <w:color w:val="1F4E79" w:themeColor="accent5" w:themeShade="80"/>
        </w:rPr>
        <w:t xml:space="preserve">plastic strain </w:t>
      </w:r>
      <w:r w:rsidR="00427733" w:rsidRPr="00EF5E6C">
        <w:rPr>
          <w:rFonts w:asciiTheme="majorBidi" w:eastAsia="Times New Roman" w:hAnsiTheme="majorBidi" w:cstheme="majorBidi"/>
          <w:color w:val="1F4E79" w:themeColor="accent5" w:themeShade="80"/>
        </w:rPr>
        <w:t>(</w:t>
      </w:r>
      <m:oMath>
        <m:sSubSup>
          <m:sSubSupPr>
            <m:ctrlPr>
              <w:rPr>
                <w:rFonts w:ascii="Cambria Math" w:hAnsi="Cambria Math" w:cstheme="majorBidi"/>
                <w:i/>
                <w:color w:val="1F4E79" w:themeColor="accent5" w:themeShade="80"/>
              </w:rPr>
            </m:ctrlPr>
          </m:sSubSupPr>
          <m:e>
            <m:r>
              <w:rPr>
                <w:rFonts w:ascii="Cambria Math" w:hAnsi="Cambria Math" w:cstheme="majorBidi"/>
                <w:color w:val="1F4E79" w:themeColor="accent5" w:themeShade="80"/>
              </w:rPr>
              <m:t>ε</m:t>
            </m:r>
          </m:e>
          <m:sub>
            <m:r>
              <w:rPr>
                <w:rFonts w:ascii="Cambria Math" w:hAnsi="Cambria Math" w:cstheme="majorBidi"/>
                <w:color w:val="1F4E79" w:themeColor="accent5" w:themeShade="80"/>
              </w:rPr>
              <m:t>13</m:t>
            </m:r>
          </m:sub>
          <m:sup>
            <m:r>
              <w:rPr>
                <w:rFonts w:ascii="Cambria Math" w:hAnsi="Cambria Math" w:cstheme="majorBidi"/>
                <w:color w:val="1F4E79" w:themeColor="accent5" w:themeShade="80"/>
              </w:rPr>
              <m:t>p</m:t>
            </m:r>
          </m:sup>
        </m:sSubSup>
      </m:oMath>
      <w:r w:rsidR="00427733" w:rsidRPr="00EF5E6C">
        <w:rPr>
          <w:rFonts w:asciiTheme="majorBidi" w:eastAsia="Times New Roman" w:hAnsiTheme="majorBidi" w:cstheme="majorBidi"/>
          <w:color w:val="1F4E79" w:themeColor="accent5" w:themeShade="80"/>
        </w:rPr>
        <w:t xml:space="preserve">) distribution </w:t>
      </w:r>
      <w:r w:rsidR="00A130B2" w:rsidRPr="00EF5E6C">
        <w:rPr>
          <w:rFonts w:asciiTheme="majorBidi" w:eastAsia="Times New Roman" w:hAnsiTheme="majorBidi" w:cstheme="majorBidi"/>
          <w:color w:val="1F4E79" w:themeColor="accent5" w:themeShade="80"/>
        </w:rPr>
        <w:t>in</w:t>
      </w:r>
      <w:r w:rsidR="00CB758B" w:rsidRPr="00EF5E6C">
        <w:rPr>
          <w:rFonts w:asciiTheme="majorBidi" w:eastAsia="Times New Roman" w:hAnsiTheme="majorBidi" w:cstheme="majorBidi"/>
          <w:color w:val="1F4E79" w:themeColor="accent5" w:themeShade="80"/>
        </w:rPr>
        <w:t>dicate</w:t>
      </w:r>
      <w:r w:rsidR="00B4128E" w:rsidRPr="00EF5E6C">
        <w:rPr>
          <w:rFonts w:asciiTheme="majorBidi" w:eastAsia="Times New Roman" w:hAnsiTheme="majorBidi" w:cstheme="majorBidi"/>
          <w:color w:val="1F4E79" w:themeColor="accent5" w:themeShade="80"/>
        </w:rPr>
        <w:t>s</w:t>
      </w:r>
      <w:r w:rsidR="00CB758B" w:rsidRPr="00EF5E6C">
        <w:rPr>
          <w:rFonts w:asciiTheme="majorBidi" w:eastAsia="Times New Roman" w:hAnsiTheme="majorBidi" w:cstheme="majorBidi"/>
          <w:color w:val="1F4E79" w:themeColor="accent5" w:themeShade="80"/>
        </w:rPr>
        <w:t xml:space="preserve"> </w:t>
      </w:r>
      <w:ins w:id="10" w:author="Benjamin W. Beeler" w:date="2021-04-28T12:14:00Z">
        <w:r w:rsidR="00307B1E">
          <w:rPr>
            <w:rFonts w:asciiTheme="majorBidi" w:eastAsia="Times New Roman" w:hAnsiTheme="majorBidi" w:cstheme="majorBidi"/>
            <w:color w:val="1F4E79" w:themeColor="accent5" w:themeShade="80"/>
          </w:rPr>
          <w:t>a</w:t>
        </w:r>
      </w:ins>
      <w:del w:id="11" w:author="Benjamin W. Beeler" w:date="2021-04-28T12:14:00Z">
        <w:r w:rsidR="000555C2" w:rsidRPr="00EF5E6C" w:rsidDel="00307B1E">
          <w:rPr>
            <w:rFonts w:asciiTheme="majorBidi" w:eastAsia="Times New Roman" w:hAnsiTheme="majorBidi" w:cstheme="majorBidi"/>
            <w:color w:val="1F4E79" w:themeColor="accent5" w:themeShade="80"/>
          </w:rPr>
          <w:delText>the</w:delText>
        </w:r>
      </w:del>
      <w:r w:rsidR="000555C2" w:rsidRPr="00EF5E6C">
        <w:rPr>
          <w:rFonts w:asciiTheme="majorBidi" w:eastAsia="Times New Roman" w:hAnsiTheme="majorBidi" w:cstheme="majorBidi"/>
          <w:color w:val="1F4E79" w:themeColor="accent5" w:themeShade="80"/>
        </w:rPr>
        <w:t xml:space="preserve"> band of </w:t>
      </w:r>
      <w:r w:rsidR="00CB758B" w:rsidRPr="00EF5E6C">
        <w:rPr>
          <w:rFonts w:asciiTheme="majorBidi" w:eastAsia="Times New Roman" w:hAnsiTheme="majorBidi" w:cstheme="majorBidi"/>
          <w:color w:val="1F4E79" w:themeColor="accent5" w:themeShade="80"/>
        </w:rPr>
        <w:t>high dislocation</w:t>
      </w:r>
      <w:r w:rsidR="000555C2" w:rsidRPr="00EF5E6C">
        <w:rPr>
          <w:rFonts w:asciiTheme="majorBidi" w:eastAsia="Times New Roman" w:hAnsiTheme="majorBidi" w:cstheme="majorBidi"/>
          <w:color w:val="1F4E79" w:themeColor="accent5" w:themeShade="80"/>
        </w:rPr>
        <w:t xml:space="preserve"> density. But </w:t>
      </w:r>
      <w:r w:rsidR="006C1CFB" w:rsidRPr="00EF5E6C">
        <w:rPr>
          <w:rFonts w:asciiTheme="majorBidi" w:eastAsia="Times New Roman" w:hAnsiTheme="majorBidi" w:cstheme="majorBidi"/>
          <w:color w:val="1F4E79" w:themeColor="accent5" w:themeShade="80"/>
        </w:rPr>
        <w:t>dislocation types</w:t>
      </w:r>
      <w:ins w:id="12" w:author="Benjamin W. Beeler" w:date="2021-04-28T12:14:00Z">
        <w:r w:rsidR="00307B1E">
          <w:rPr>
            <w:rFonts w:asciiTheme="majorBidi" w:eastAsia="Times New Roman" w:hAnsiTheme="majorBidi" w:cstheme="majorBidi"/>
            <w:color w:val="1F4E79" w:themeColor="accent5" w:themeShade="80"/>
          </w:rPr>
          <w:t xml:space="preserve"> and </w:t>
        </w:r>
      </w:ins>
      <w:del w:id="13" w:author="Benjamin W. Beeler" w:date="2021-04-28T12:14:00Z">
        <w:r w:rsidR="006C1CFB" w:rsidRPr="00EF5E6C" w:rsidDel="00307B1E">
          <w:rPr>
            <w:rFonts w:asciiTheme="majorBidi" w:eastAsia="Times New Roman" w:hAnsiTheme="majorBidi" w:cstheme="majorBidi"/>
            <w:color w:val="1F4E79" w:themeColor="accent5" w:themeShade="80"/>
          </w:rPr>
          <w:delText xml:space="preserve">, hence, </w:delText>
        </w:r>
      </w:del>
      <w:r w:rsidR="006C1CFB" w:rsidRPr="00EF5E6C">
        <w:rPr>
          <w:rFonts w:asciiTheme="majorBidi" w:eastAsia="Times New Roman" w:hAnsiTheme="majorBidi" w:cstheme="majorBidi"/>
          <w:color w:val="1F4E79" w:themeColor="accent5" w:themeShade="80"/>
        </w:rPr>
        <w:t>specific information of dislocation structures</w:t>
      </w:r>
      <w:r w:rsidR="00F02757" w:rsidRPr="00EF5E6C">
        <w:rPr>
          <w:rFonts w:asciiTheme="majorBidi" w:eastAsia="Times New Roman" w:hAnsiTheme="majorBidi" w:cstheme="majorBidi"/>
          <w:color w:val="1F4E79" w:themeColor="accent5" w:themeShade="80"/>
        </w:rPr>
        <w:t xml:space="preserve"> </w:t>
      </w:r>
      <w:r w:rsidR="00281F1C" w:rsidRPr="00EF5E6C">
        <w:rPr>
          <w:rFonts w:asciiTheme="majorBidi" w:eastAsia="Times New Roman" w:hAnsiTheme="majorBidi" w:cstheme="majorBidi"/>
          <w:color w:val="1F4E79" w:themeColor="accent5" w:themeShade="80"/>
        </w:rPr>
        <w:t>are unknown</w:t>
      </w:r>
      <w:r w:rsidR="00CD1193" w:rsidRPr="00EF5E6C">
        <w:rPr>
          <w:rFonts w:asciiTheme="majorBidi" w:eastAsia="Times New Roman" w:hAnsiTheme="majorBidi" w:cstheme="majorBidi"/>
          <w:color w:val="1F4E79" w:themeColor="accent5" w:themeShade="80"/>
        </w:rPr>
        <w:t xml:space="preserve">. In addition, </w:t>
      </w:r>
      <w:r w:rsidR="003B2BE9" w:rsidRPr="00EF5E6C">
        <w:rPr>
          <w:rFonts w:asciiTheme="majorBidi" w:eastAsia="Times New Roman" w:hAnsiTheme="majorBidi" w:cstheme="majorBidi"/>
          <w:color w:val="1F4E79" w:themeColor="accent5" w:themeShade="80"/>
        </w:rPr>
        <w:t xml:space="preserve">the </w:t>
      </w:r>
      <w:r w:rsidR="00A96665" w:rsidRPr="00EF5E6C">
        <w:rPr>
          <w:rFonts w:asciiTheme="majorBidi" w:eastAsia="Times New Roman" w:hAnsiTheme="majorBidi" w:cstheme="majorBidi"/>
          <w:color w:val="1F4E79" w:themeColor="accent5" w:themeShade="80"/>
        </w:rPr>
        <w:t xml:space="preserve">results in section </w:t>
      </w:r>
      <w:r w:rsidR="00875FEB" w:rsidRPr="00EF5E6C">
        <w:rPr>
          <w:rFonts w:asciiTheme="majorBidi" w:eastAsia="Times New Roman" w:hAnsiTheme="majorBidi" w:cstheme="majorBidi"/>
          <w:color w:val="1F4E79" w:themeColor="accent5" w:themeShade="80"/>
        </w:rPr>
        <w:t xml:space="preserve">5.1.1 don’t </w:t>
      </w:r>
      <w:proofErr w:type="gramStart"/>
      <w:r w:rsidR="00875FEB" w:rsidRPr="00EF5E6C">
        <w:rPr>
          <w:rFonts w:asciiTheme="majorBidi" w:eastAsia="Times New Roman" w:hAnsiTheme="majorBidi" w:cstheme="majorBidi"/>
          <w:color w:val="1F4E79" w:themeColor="accent5" w:themeShade="80"/>
        </w:rPr>
        <w:t xml:space="preserve">take </w:t>
      </w:r>
      <w:r w:rsidR="007F103A" w:rsidRPr="00EF5E6C">
        <w:rPr>
          <w:rFonts w:asciiTheme="majorBidi" w:eastAsia="Times New Roman" w:hAnsiTheme="majorBidi" w:cstheme="majorBidi"/>
          <w:color w:val="1F4E79" w:themeColor="accent5" w:themeShade="80"/>
        </w:rPr>
        <w:t>in</w:t>
      </w:r>
      <w:r w:rsidR="00846F27" w:rsidRPr="00EF5E6C">
        <w:rPr>
          <w:rFonts w:asciiTheme="majorBidi" w:eastAsia="Times New Roman" w:hAnsiTheme="majorBidi" w:cstheme="majorBidi"/>
          <w:color w:val="1F4E79" w:themeColor="accent5" w:themeShade="80"/>
        </w:rPr>
        <w:t>t</w:t>
      </w:r>
      <w:r w:rsidR="007F103A" w:rsidRPr="00EF5E6C">
        <w:rPr>
          <w:rFonts w:asciiTheme="majorBidi" w:eastAsia="Times New Roman" w:hAnsiTheme="majorBidi" w:cstheme="majorBidi"/>
          <w:color w:val="1F4E79" w:themeColor="accent5" w:themeShade="80"/>
        </w:rPr>
        <w:t>o account</w:t>
      </w:r>
      <w:proofErr w:type="gramEnd"/>
      <w:r w:rsidR="007F103A" w:rsidRPr="00EF5E6C">
        <w:rPr>
          <w:rFonts w:asciiTheme="majorBidi" w:eastAsia="Times New Roman" w:hAnsiTheme="majorBidi" w:cstheme="majorBidi"/>
          <w:color w:val="1F4E79" w:themeColor="accent5" w:themeShade="80"/>
        </w:rPr>
        <w:t xml:space="preserve"> </w:t>
      </w:r>
      <w:r w:rsidR="00875FEB" w:rsidRPr="00EF5E6C">
        <w:rPr>
          <w:rFonts w:asciiTheme="majorBidi" w:eastAsia="Times New Roman" w:hAnsiTheme="majorBidi" w:cstheme="majorBidi"/>
          <w:color w:val="1F4E79" w:themeColor="accent5" w:themeShade="80"/>
        </w:rPr>
        <w:t>the dynamic</w:t>
      </w:r>
      <w:r w:rsidR="00CD1193" w:rsidRPr="00EF5E6C">
        <w:rPr>
          <w:rFonts w:asciiTheme="majorBidi" w:eastAsia="Times New Roman" w:hAnsiTheme="majorBidi" w:cstheme="majorBidi"/>
          <w:color w:val="1F4E79" w:themeColor="accent5" w:themeShade="80"/>
        </w:rPr>
        <w:t xml:space="preserve"> interaction of dislocations and solute </w:t>
      </w:r>
      <w:r w:rsidR="009A030C" w:rsidRPr="00EF5E6C">
        <w:rPr>
          <w:rFonts w:asciiTheme="majorBidi" w:eastAsia="Times New Roman" w:hAnsiTheme="majorBidi" w:cstheme="majorBidi"/>
          <w:color w:val="1F4E79" w:themeColor="accent5" w:themeShade="80"/>
        </w:rPr>
        <w:t>atoms</w:t>
      </w:r>
      <w:ins w:id="14" w:author="Benjamin W. Beeler" w:date="2021-04-28T12:14:00Z">
        <w:r w:rsidR="00307B1E">
          <w:rPr>
            <w:rFonts w:asciiTheme="majorBidi" w:eastAsia="Times New Roman" w:hAnsiTheme="majorBidi" w:cstheme="majorBidi"/>
            <w:color w:val="1F4E79" w:themeColor="accent5" w:themeShade="80"/>
          </w:rPr>
          <w:t>,</w:t>
        </w:r>
      </w:ins>
      <w:r w:rsidR="009A030C" w:rsidRPr="00EF5E6C">
        <w:rPr>
          <w:rFonts w:asciiTheme="majorBidi" w:eastAsia="Times New Roman" w:hAnsiTheme="majorBidi" w:cstheme="majorBidi"/>
          <w:color w:val="1F4E79" w:themeColor="accent5" w:themeShade="80"/>
        </w:rPr>
        <w:t xml:space="preserve"> such as</w:t>
      </w:r>
      <w:ins w:id="15" w:author="Benjamin W. Beeler" w:date="2021-04-28T12:14:00Z">
        <w:r w:rsidR="00307B1E">
          <w:rPr>
            <w:rFonts w:asciiTheme="majorBidi" w:eastAsia="Times New Roman" w:hAnsiTheme="majorBidi" w:cstheme="majorBidi"/>
            <w:color w:val="1F4E79" w:themeColor="accent5" w:themeShade="80"/>
          </w:rPr>
          <w:t xml:space="preserve"> the</w:t>
        </w:r>
      </w:ins>
      <w:r w:rsidR="009A030C" w:rsidRPr="00EF5E6C">
        <w:rPr>
          <w:rFonts w:asciiTheme="majorBidi" w:eastAsia="Times New Roman" w:hAnsiTheme="majorBidi" w:cstheme="majorBidi"/>
          <w:color w:val="1F4E79" w:themeColor="accent5" w:themeShade="80"/>
        </w:rPr>
        <w:t xml:space="preserve"> </w:t>
      </w:r>
      <w:proofErr w:type="spellStart"/>
      <w:r w:rsidR="00FE0747" w:rsidRPr="00EF5E6C">
        <w:rPr>
          <w:rFonts w:asciiTheme="majorBidi" w:eastAsia="Times New Roman" w:hAnsiTheme="majorBidi" w:cstheme="majorBidi"/>
          <w:color w:val="1F4E79" w:themeColor="accent5" w:themeShade="80"/>
        </w:rPr>
        <w:t>Portevin</w:t>
      </w:r>
      <w:proofErr w:type="spellEnd"/>
      <w:r w:rsidR="00FE0747" w:rsidRPr="00EF5E6C">
        <w:rPr>
          <w:rFonts w:asciiTheme="majorBidi" w:eastAsia="Times New Roman" w:hAnsiTheme="majorBidi" w:cstheme="majorBidi"/>
          <w:color w:val="1F4E79" w:themeColor="accent5" w:themeShade="80"/>
        </w:rPr>
        <w:t xml:space="preserve">-Le </w:t>
      </w:r>
      <w:proofErr w:type="spellStart"/>
      <w:r w:rsidR="00FE0747" w:rsidRPr="00EF5E6C">
        <w:rPr>
          <w:rFonts w:asciiTheme="majorBidi" w:eastAsia="Times New Roman" w:hAnsiTheme="majorBidi" w:cstheme="majorBidi"/>
          <w:color w:val="1F4E79" w:themeColor="accent5" w:themeShade="80"/>
        </w:rPr>
        <w:t>Chatelier</w:t>
      </w:r>
      <w:proofErr w:type="spellEnd"/>
      <w:r w:rsidR="004E106A" w:rsidRPr="00EF5E6C">
        <w:rPr>
          <w:rFonts w:asciiTheme="majorBidi" w:eastAsia="Times New Roman" w:hAnsiTheme="majorBidi" w:cstheme="majorBidi"/>
          <w:color w:val="1F4E79" w:themeColor="accent5" w:themeShade="80"/>
        </w:rPr>
        <w:t xml:space="preserve"> effect</w:t>
      </w:r>
      <w:r w:rsidR="007F103A" w:rsidRPr="00EF5E6C">
        <w:rPr>
          <w:rFonts w:asciiTheme="majorBidi" w:eastAsia="Times New Roman" w:hAnsiTheme="majorBidi" w:cstheme="majorBidi"/>
          <w:color w:val="1F4E79" w:themeColor="accent5" w:themeShade="80"/>
        </w:rPr>
        <w:t xml:space="preserve">. </w:t>
      </w:r>
      <w:r w:rsidR="009744B4" w:rsidRPr="00EF5E6C">
        <w:rPr>
          <w:rFonts w:asciiTheme="majorBidi" w:eastAsia="Times New Roman" w:hAnsiTheme="majorBidi" w:cstheme="majorBidi"/>
          <w:color w:val="1F4E79" w:themeColor="accent5" w:themeShade="80"/>
        </w:rPr>
        <w:t xml:space="preserve">Therefore, </w:t>
      </w:r>
      <w:r w:rsidR="007A5FDE" w:rsidRPr="00EF5E6C">
        <w:rPr>
          <w:rFonts w:asciiTheme="majorBidi" w:eastAsia="Times New Roman" w:hAnsiTheme="majorBidi" w:cstheme="majorBidi"/>
          <w:color w:val="1F4E79" w:themeColor="accent5" w:themeShade="80"/>
        </w:rPr>
        <w:t>t</w:t>
      </w:r>
      <w:r w:rsidR="00755AE3" w:rsidRPr="00EF5E6C">
        <w:rPr>
          <w:rFonts w:asciiTheme="majorBidi" w:eastAsia="Times New Roman" w:hAnsiTheme="majorBidi" w:cstheme="majorBidi"/>
          <w:color w:val="1F4E79" w:themeColor="accent5" w:themeShade="80"/>
        </w:rPr>
        <w:t>he ba</w:t>
      </w:r>
      <w:r w:rsidR="00580CA7" w:rsidRPr="00EF5E6C">
        <w:rPr>
          <w:rFonts w:asciiTheme="majorBidi" w:eastAsia="Times New Roman" w:hAnsiTheme="majorBidi" w:cstheme="majorBidi"/>
          <w:color w:val="1F4E79" w:themeColor="accent5" w:themeShade="80"/>
        </w:rPr>
        <w:t>n</w:t>
      </w:r>
      <w:r w:rsidR="00755AE3" w:rsidRPr="00EF5E6C">
        <w:rPr>
          <w:rFonts w:asciiTheme="majorBidi" w:eastAsia="Times New Roman" w:hAnsiTheme="majorBidi" w:cstheme="majorBidi"/>
          <w:color w:val="1F4E79" w:themeColor="accent5" w:themeShade="80"/>
        </w:rPr>
        <w:t>ds with high plastic strain</w:t>
      </w:r>
      <w:r w:rsidR="00580CA7" w:rsidRPr="00EF5E6C">
        <w:rPr>
          <w:rFonts w:asciiTheme="majorBidi" w:eastAsia="Times New Roman" w:hAnsiTheme="majorBidi" w:cstheme="majorBidi"/>
          <w:color w:val="1F4E79" w:themeColor="accent5" w:themeShade="80"/>
        </w:rPr>
        <w:t xml:space="preserve"> or high dislocation density</w:t>
      </w:r>
      <w:r w:rsidR="00BC7B21" w:rsidRPr="00EF5E6C">
        <w:rPr>
          <w:rFonts w:asciiTheme="majorBidi" w:eastAsia="Times New Roman" w:hAnsiTheme="majorBidi" w:cstheme="majorBidi"/>
          <w:color w:val="1F4E79" w:themeColor="accent5" w:themeShade="80"/>
        </w:rPr>
        <w:t xml:space="preserve"> are </w:t>
      </w:r>
      <w:r w:rsidR="000B2EA7" w:rsidRPr="00EF5E6C">
        <w:rPr>
          <w:rFonts w:asciiTheme="majorBidi" w:eastAsia="Times New Roman" w:hAnsiTheme="majorBidi" w:cstheme="majorBidi"/>
          <w:color w:val="1F4E79" w:themeColor="accent5" w:themeShade="80"/>
        </w:rPr>
        <w:t xml:space="preserve">related to inhomogeneous </w:t>
      </w:r>
      <w:r w:rsidR="00711207" w:rsidRPr="00EF5E6C">
        <w:rPr>
          <w:rFonts w:asciiTheme="majorBidi" w:eastAsia="Times New Roman" w:hAnsiTheme="majorBidi" w:cstheme="majorBidi"/>
          <w:color w:val="1F4E79" w:themeColor="accent5" w:themeShade="80"/>
        </w:rPr>
        <w:t xml:space="preserve">shear stress around the gas bubbles, </w:t>
      </w:r>
      <w:r w:rsidR="00BC7B21" w:rsidRPr="00EF5E6C">
        <w:rPr>
          <w:rFonts w:asciiTheme="majorBidi" w:eastAsia="Times New Roman" w:hAnsiTheme="majorBidi" w:cstheme="majorBidi"/>
          <w:color w:val="1F4E79" w:themeColor="accent5" w:themeShade="80"/>
        </w:rPr>
        <w:t xml:space="preserve">not </w:t>
      </w:r>
      <w:r w:rsidR="00C917D8" w:rsidRPr="00EF5E6C">
        <w:rPr>
          <w:rFonts w:asciiTheme="majorBidi" w:eastAsia="Times New Roman" w:hAnsiTheme="majorBidi" w:cstheme="majorBidi"/>
          <w:color w:val="1F4E79" w:themeColor="accent5" w:themeShade="80"/>
        </w:rPr>
        <w:t xml:space="preserve">related to </w:t>
      </w:r>
      <w:proofErr w:type="spellStart"/>
      <w:r w:rsidR="00C917D8" w:rsidRPr="00EF5E6C">
        <w:rPr>
          <w:rFonts w:asciiTheme="majorBidi" w:eastAsia="Times New Roman" w:hAnsiTheme="majorBidi" w:cstheme="majorBidi"/>
          <w:color w:val="1F4E79" w:themeColor="accent5" w:themeShade="80"/>
        </w:rPr>
        <w:t>Luders</w:t>
      </w:r>
      <w:proofErr w:type="spellEnd"/>
      <w:r w:rsidR="00C917D8" w:rsidRPr="00EF5E6C">
        <w:rPr>
          <w:rFonts w:asciiTheme="majorBidi" w:eastAsia="Times New Roman" w:hAnsiTheme="majorBidi" w:cstheme="majorBidi"/>
          <w:color w:val="1F4E79" w:themeColor="accent5" w:themeShade="80"/>
        </w:rPr>
        <w:t xml:space="preserve"> bands</w:t>
      </w:r>
      <w:r w:rsidR="000B2EA7" w:rsidRPr="00EF5E6C">
        <w:rPr>
          <w:rFonts w:asciiTheme="majorBidi" w:eastAsia="Times New Roman" w:hAnsiTheme="majorBidi" w:cstheme="majorBidi"/>
          <w:color w:val="1F4E79" w:themeColor="accent5" w:themeShade="80"/>
        </w:rPr>
        <w:t xml:space="preserve"> and PLC effects.</w:t>
      </w:r>
    </w:p>
    <w:p w14:paraId="4157E6ED" w14:textId="6442EDF5" w:rsidR="000A4D93" w:rsidRPr="00EF5E6C" w:rsidRDefault="000A4D93" w:rsidP="00815E1B">
      <w:pPr>
        <w:rPr>
          <w:rFonts w:asciiTheme="majorBidi" w:eastAsia="Times New Roman" w:hAnsiTheme="majorBidi" w:cstheme="majorBidi"/>
          <w:color w:val="1F4E79" w:themeColor="accent5" w:themeShade="80"/>
        </w:rPr>
      </w:pPr>
    </w:p>
    <w:p w14:paraId="76AFC45D" w14:textId="40B7BC92" w:rsidR="000A4D93" w:rsidRPr="00EF5E6C" w:rsidRDefault="000A4D93" w:rsidP="00815E1B">
      <w:pPr>
        <w:rPr>
          <w:rFonts w:asciiTheme="majorBidi" w:eastAsia="Times New Roman" w:hAnsiTheme="majorBidi" w:cstheme="majorBidi"/>
          <w:color w:val="1F4E79" w:themeColor="accent5" w:themeShade="80"/>
        </w:rPr>
      </w:pPr>
      <w:r w:rsidRPr="00EF5E6C">
        <w:rPr>
          <w:rFonts w:asciiTheme="majorBidi" w:eastAsia="Times New Roman" w:hAnsiTheme="majorBidi" w:cstheme="majorBidi"/>
          <w:color w:val="1F4E79" w:themeColor="accent5" w:themeShade="80"/>
        </w:rPr>
        <w:t>In the revised manuscript, we</w:t>
      </w:r>
      <w:r w:rsidR="00E25CD3" w:rsidRPr="00EF5E6C">
        <w:rPr>
          <w:rFonts w:asciiTheme="majorBidi" w:eastAsia="Times New Roman" w:hAnsiTheme="majorBidi" w:cstheme="majorBidi"/>
          <w:color w:val="1F4E79" w:themeColor="accent5" w:themeShade="80"/>
        </w:rPr>
        <w:t xml:space="preserve"> </w:t>
      </w:r>
      <w:r w:rsidR="00541998" w:rsidRPr="00EF5E6C">
        <w:rPr>
          <w:rFonts w:asciiTheme="majorBidi" w:eastAsia="Times New Roman" w:hAnsiTheme="majorBidi" w:cstheme="majorBidi"/>
          <w:color w:val="1F4E79" w:themeColor="accent5" w:themeShade="80"/>
        </w:rPr>
        <w:t>a</w:t>
      </w:r>
      <w:r w:rsidR="00E25CD3" w:rsidRPr="00EF5E6C">
        <w:rPr>
          <w:rFonts w:asciiTheme="majorBidi" w:eastAsia="Times New Roman" w:hAnsiTheme="majorBidi" w:cstheme="majorBidi"/>
          <w:color w:val="1F4E79" w:themeColor="accent5" w:themeShade="80"/>
        </w:rPr>
        <w:t>void</w:t>
      </w:r>
      <w:r w:rsidR="00981701" w:rsidRPr="00EF5E6C">
        <w:rPr>
          <w:rFonts w:asciiTheme="majorBidi" w:eastAsia="Times New Roman" w:hAnsiTheme="majorBidi" w:cstheme="majorBidi"/>
          <w:color w:val="1F4E79" w:themeColor="accent5" w:themeShade="80"/>
        </w:rPr>
        <w:t>ed</w:t>
      </w:r>
      <w:r w:rsidR="00E25CD3" w:rsidRPr="00EF5E6C">
        <w:rPr>
          <w:rFonts w:asciiTheme="majorBidi" w:eastAsia="Times New Roman" w:hAnsiTheme="majorBidi" w:cstheme="majorBidi"/>
          <w:color w:val="1F4E79" w:themeColor="accent5" w:themeShade="80"/>
        </w:rPr>
        <w:t xml:space="preserve"> </w:t>
      </w:r>
      <w:r w:rsidR="00833DB4" w:rsidRPr="00EF5E6C">
        <w:rPr>
          <w:rFonts w:asciiTheme="majorBidi" w:eastAsia="Times New Roman" w:hAnsiTheme="majorBidi" w:cstheme="majorBidi"/>
          <w:color w:val="1F4E79" w:themeColor="accent5" w:themeShade="80"/>
        </w:rPr>
        <w:t>the statement of slip bands</w:t>
      </w:r>
      <w:r w:rsidR="00DA16D4" w:rsidRPr="00EF5E6C">
        <w:rPr>
          <w:rFonts w:asciiTheme="majorBidi" w:eastAsia="Times New Roman" w:hAnsiTheme="majorBidi" w:cstheme="majorBidi"/>
          <w:color w:val="1F4E79" w:themeColor="accent5" w:themeShade="80"/>
        </w:rPr>
        <w:t xml:space="preserve"> because we don’t </w:t>
      </w:r>
      <w:r w:rsidR="00893088" w:rsidRPr="00EF5E6C">
        <w:rPr>
          <w:rFonts w:asciiTheme="majorBidi" w:eastAsia="Times New Roman" w:hAnsiTheme="majorBidi" w:cstheme="majorBidi"/>
          <w:color w:val="1F4E79" w:themeColor="accent5" w:themeShade="80"/>
        </w:rPr>
        <w:t>know the dislocation structure</w:t>
      </w:r>
      <w:r w:rsidR="00981701" w:rsidRPr="00EF5E6C">
        <w:rPr>
          <w:rFonts w:asciiTheme="majorBidi" w:eastAsia="Times New Roman" w:hAnsiTheme="majorBidi" w:cstheme="majorBidi"/>
          <w:color w:val="1F4E79" w:themeColor="accent5" w:themeShade="80"/>
        </w:rPr>
        <w:t>s. We</w:t>
      </w:r>
      <w:r w:rsidR="007E7728" w:rsidRPr="00EF5E6C">
        <w:rPr>
          <w:rFonts w:asciiTheme="majorBidi" w:eastAsia="Times New Roman" w:hAnsiTheme="majorBidi" w:cstheme="majorBidi"/>
          <w:color w:val="1F4E79" w:themeColor="accent5" w:themeShade="80"/>
        </w:rPr>
        <w:t xml:space="preserve"> </w:t>
      </w:r>
      <w:r w:rsidR="00B542B2" w:rsidRPr="00EF5E6C">
        <w:rPr>
          <w:rFonts w:asciiTheme="majorBidi" w:eastAsia="Times New Roman" w:hAnsiTheme="majorBidi" w:cstheme="majorBidi"/>
          <w:color w:val="1F4E79" w:themeColor="accent5" w:themeShade="80"/>
        </w:rPr>
        <w:t>change</w:t>
      </w:r>
      <w:r w:rsidR="00981701" w:rsidRPr="00EF5E6C">
        <w:rPr>
          <w:rFonts w:asciiTheme="majorBidi" w:eastAsia="Times New Roman" w:hAnsiTheme="majorBidi" w:cstheme="majorBidi"/>
          <w:color w:val="1F4E79" w:themeColor="accent5" w:themeShade="80"/>
        </w:rPr>
        <w:t>d</w:t>
      </w:r>
      <w:r w:rsidR="00B542B2" w:rsidRPr="00EF5E6C">
        <w:rPr>
          <w:rFonts w:asciiTheme="majorBidi" w:eastAsia="Times New Roman" w:hAnsiTheme="majorBidi" w:cstheme="majorBidi"/>
          <w:color w:val="1F4E79" w:themeColor="accent5" w:themeShade="80"/>
        </w:rPr>
        <w:t xml:space="preserve"> </w:t>
      </w:r>
      <w:r w:rsidR="007E7728" w:rsidRPr="00EF5E6C">
        <w:rPr>
          <w:rFonts w:asciiTheme="majorBidi" w:eastAsia="Times New Roman" w:hAnsiTheme="majorBidi" w:cstheme="majorBidi"/>
          <w:color w:val="1F4E79" w:themeColor="accent5" w:themeShade="80"/>
        </w:rPr>
        <w:t>slip bands</w:t>
      </w:r>
      <w:r w:rsidR="00B542B2" w:rsidRPr="00EF5E6C">
        <w:rPr>
          <w:rFonts w:asciiTheme="majorBidi" w:eastAsia="Times New Roman" w:hAnsiTheme="majorBidi" w:cstheme="majorBidi"/>
          <w:color w:val="1F4E79" w:themeColor="accent5" w:themeShade="80"/>
        </w:rPr>
        <w:t xml:space="preserve"> to </w:t>
      </w:r>
      <w:r w:rsidR="00013569" w:rsidRPr="00EF5E6C">
        <w:rPr>
          <w:rFonts w:asciiTheme="majorBidi" w:eastAsia="Times New Roman" w:hAnsiTheme="majorBidi" w:cstheme="majorBidi"/>
          <w:color w:val="1F4E79" w:themeColor="accent5" w:themeShade="80"/>
        </w:rPr>
        <w:t xml:space="preserve">shear </w:t>
      </w:r>
      <w:r w:rsidR="00EA6ED0" w:rsidRPr="00EF5E6C">
        <w:rPr>
          <w:rFonts w:asciiTheme="majorBidi" w:eastAsia="Times New Roman" w:hAnsiTheme="majorBidi" w:cstheme="majorBidi"/>
          <w:color w:val="1F4E79" w:themeColor="accent5" w:themeShade="80"/>
        </w:rPr>
        <w:t>stress and strain bands</w:t>
      </w:r>
      <w:r w:rsidR="00777CA6" w:rsidRPr="00EF5E6C">
        <w:rPr>
          <w:rFonts w:asciiTheme="majorBidi" w:eastAsia="Times New Roman" w:hAnsiTheme="majorBidi" w:cstheme="majorBidi"/>
          <w:color w:val="1F4E79" w:themeColor="accent5" w:themeShade="80"/>
        </w:rPr>
        <w:t xml:space="preserve"> where</w:t>
      </w:r>
      <w:r w:rsidR="0051334E" w:rsidRPr="00EF5E6C">
        <w:rPr>
          <w:rFonts w:asciiTheme="majorBidi" w:eastAsia="Times New Roman" w:hAnsiTheme="majorBidi" w:cstheme="majorBidi"/>
          <w:color w:val="1F4E79" w:themeColor="accent5" w:themeShade="80"/>
        </w:rPr>
        <w:t xml:space="preserve"> shear stress or strain has a </w:t>
      </w:r>
      <w:ins w:id="16" w:author="Benjamin W. Beeler" w:date="2021-04-26T16:31:00Z">
        <w:r w:rsidR="0014008B">
          <w:rPr>
            <w:rFonts w:asciiTheme="majorBidi" w:eastAsia="Times New Roman" w:hAnsiTheme="majorBidi" w:cstheme="majorBidi"/>
            <w:color w:val="1F4E79" w:themeColor="accent5" w:themeShade="80"/>
          </w:rPr>
          <w:t>uniform</w:t>
        </w:r>
      </w:ins>
      <w:del w:id="17" w:author="Benjamin W. Beeler" w:date="2021-04-26T16:31:00Z">
        <w:r w:rsidR="0051334E" w:rsidRPr="00EF5E6C" w:rsidDel="0014008B">
          <w:rPr>
            <w:rFonts w:asciiTheme="majorBidi" w:eastAsia="Times New Roman" w:hAnsiTheme="majorBidi" w:cstheme="majorBidi"/>
            <w:color w:val="1F4E79" w:themeColor="accent5" w:themeShade="80"/>
          </w:rPr>
          <w:delText>unform</w:delText>
        </w:r>
      </w:del>
      <w:r w:rsidR="0051334E" w:rsidRPr="00EF5E6C">
        <w:rPr>
          <w:rFonts w:asciiTheme="majorBidi" w:eastAsia="Times New Roman" w:hAnsiTheme="majorBidi" w:cstheme="majorBidi"/>
          <w:color w:val="1F4E79" w:themeColor="accent5" w:themeShade="80"/>
        </w:rPr>
        <w:t xml:space="preserve"> and high value. </w:t>
      </w:r>
      <w:r w:rsidR="00EA6ED0" w:rsidRPr="00EF5E6C">
        <w:rPr>
          <w:rFonts w:asciiTheme="majorBidi" w:eastAsia="Times New Roman" w:hAnsiTheme="majorBidi" w:cstheme="majorBidi"/>
          <w:color w:val="1F4E79" w:themeColor="accent5" w:themeShade="80"/>
        </w:rPr>
        <w:t>We</w:t>
      </w:r>
      <w:r w:rsidRPr="00EF5E6C">
        <w:rPr>
          <w:rFonts w:asciiTheme="majorBidi" w:eastAsia="Times New Roman" w:hAnsiTheme="majorBidi" w:cstheme="majorBidi"/>
          <w:color w:val="1F4E79" w:themeColor="accent5" w:themeShade="80"/>
        </w:rPr>
        <w:t xml:space="preserve"> </w:t>
      </w:r>
      <w:r w:rsidR="0083692A" w:rsidRPr="00EF5E6C">
        <w:rPr>
          <w:rFonts w:asciiTheme="majorBidi" w:eastAsia="Times New Roman" w:hAnsiTheme="majorBidi" w:cstheme="majorBidi"/>
          <w:color w:val="1F4E79" w:themeColor="accent5" w:themeShade="80"/>
        </w:rPr>
        <w:t>added more discussion on the effect of gas bubble internal pressure on plastic deformation</w:t>
      </w:r>
      <w:r w:rsidR="00DF7661" w:rsidRPr="00EF5E6C">
        <w:rPr>
          <w:rFonts w:asciiTheme="majorBidi" w:eastAsia="Times New Roman" w:hAnsiTheme="majorBidi" w:cstheme="majorBidi"/>
          <w:color w:val="1F4E79" w:themeColor="accent5" w:themeShade="80"/>
        </w:rPr>
        <w:t xml:space="preserve"> and strain hardening.</w:t>
      </w:r>
    </w:p>
    <w:p w14:paraId="1F23AD90" w14:textId="01DE94FE" w:rsidR="008376CC" w:rsidRPr="00EF5E6C" w:rsidRDefault="00815E1B" w:rsidP="00815E1B">
      <w:pPr>
        <w:rPr>
          <w:rFonts w:asciiTheme="majorBidi" w:eastAsia="Times New Roman" w:hAnsiTheme="majorBidi" w:cstheme="majorBidi"/>
          <w:color w:val="3E3D40"/>
          <w:shd w:val="clear" w:color="auto" w:fill="FFFFFF"/>
        </w:rPr>
      </w:pPr>
      <w:r w:rsidRPr="00815E1B">
        <w:rPr>
          <w:rFonts w:asciiTheme="majorBidi" w:eastAsia="Times New Roman" w:hAnsiTheme="majorBidi" w:cstheme="majorBidi"/>
          <w:color w:val="3E3D40"/>
        </w:rPr>
        <w:br/>
      </w:r>
      <w:r w:rsidRPr="00815E1B">
        <w:rPr>
          <w:rFonts w:asciiTheme="majorBidi" w:eastAsia="Times New Roman" w:hAnsiTheme="majorBidi" w:cstheme="majorBidi"/>
          <w:color w:val="3E3D40"/>
        </w:rPr>
        <w:br/>
      </w:r>
      <w:r w:rsidRPr="00815E1B">
        <w:rPr>
          <w:rFonts w:asciiTheme="majorBidi" w:eastAsia="Times New Roman" w:hAnsiTheme="majorBidi" w:cstheme="majorBidi"/>
          <w:color w:val="3E3D40"/>
          <w:shd w:val="clear" w:color="auto" w:fill="FFFFFF"/>
        </w:rPr>
        <w:t xml:space="preserve">3. What is the essential difference between the fourth and fifth conclusions? e.g. the vacancy enrichment environment can </w:t>
      </w:r>
      <w:proofErr w:type="gramStart"/>
      <w:r w:rsidRPr="00815E1B">
        <w:rPr>
          <w:rFonts w:asciiTheme="majorBidi" w:eastAsia="Times New Roman" w:hAnsiTheme="majorBidi" w:cstheme="majorBidi"/>
          <w:color w:val="3E3D40"/>
          <w:shd w:val="clear" w:color="auto" w:fill="FFFFFF"/>
        </w:rPr>
        <w:t>be also denoted</w:t>
      </w:r>
      <w:proofErr w:type="gramEnd"/>
      <w:r w:rsidRPr="00815E1B">
        <w:rPr>
          <w:rFonts w:asciiTheme="majorBidi" w:eastAsia="Times New Roman" w:hAnsiTheme="majorBidi" w:cstheme="majorBidi"/>
          <w:color w:val="3E3D40"/>
          <w:shd w:val="clear" w:color="auto" w:fill="FFFFFF"/>
        </w:rPr>
        <w:t xml:space="preserve"> as “tensile lattice environment” which is very similar with “tensile stress state”.</w:t>
      </w:r>
    </w:p>
    <w:p w14:paraId="53069516" w14:textId="77777777" w:rsidR="00A92FB2" w:rsidRPr="00EF5E6C" w:rsidRDefault="00A92FB2" w:rsidP="00815E1B">
      <w:pPr>
        <w:rPr>
          <w:rFonts w:asciiTheme="majorBidi" w:eastAsia="Times New Roman" w:hAnsiTheme="majorBidi" w:cstheme="majorBidi"/>
          <w:color w:val="3E3D40"/>
          <w:shd w:val="clear" w:color="auto" w:fill="FFFFFF"/>
        </w:rPr>
      </w:pPr>
    </w:p>
    <w:p w14:paraId="24AC922C" w14:textId="3FF41B82" w:rsidR="00160184" w:rsidRPr="00EF5E6C" w:rsidRDefault="00162089" w:rsidP="00815E1B">
      <w:pPr>
        <w:rPr>
          <w:rFonts w:asciiTheme="majorBidi" w:eastAsia="Times New Roman" w:hAnsiTheme="majorBidi" w:cstheme="majorBidi"/>
          <w:color w:val="1F4E79" w:themeColor="accent5" w:themeShade="80"/>
        </w:rPr>
      </w:pPr>
      <w:r w:rsidRPr="00EF5E6C">
        <w:rPr>
          <w:rFonts w:asciiTheme="majorBidi" w:eastAsia="Times New Roman" w:hAnsiTheme="majorBidi" w:cstheme="majorBidi"/>
          <w:b/>
          <w:bCs/>
          <w:color w:val="1F4E79" w:themeColor="accent5" w:themeShade="80"/>
        </w:rPr>
        <w:t>Response:</w:t>
      </w:r>
      <w:r w:rsidRPr="00EF5E6C">
        <w:rPr>
          <w:rFonts w:asciiTheme="majorBidi" w:eastAsia="Times New Roman" w:hAnsiTheme="majorBidi" w:cstheme="majorBidi"/>
          <w:color w:val="1F4E79" w:themeColor="accent5" w:themeShade="80"/>
        </w:rPr>
        <w:t xml:space="preserve"> </w:t>
      </w:r>
      <w:r w:rsidR="00C81064" w:rsidRPr="00EF5E6C">
        <w:rPr>
          <w:rFonts w:asciiTheme="majorBidi" w:eastAsia="Times New Roman" w:hAnsiTheme="majorBidi" w:cstheme="majorBidi"/>
          <w:color w:val="1F4E79" w:themeColor="accent5" w:themeShade="80"/>
        </w:rPr>
        <w:t>A</w:t>
      </w:r>
      <w:r w:rsidR="00187322" w:rsidRPr="00EF5E6C">
        <w:rPr>
          <w:rFonts w:asciiTheme="majorBidi" w:eastAsia="Times New Roman" w:hAnsiTheme="majorBidi" w:cstheme="majorBidi"/>
          <w:color w:val="1F4E79" w:themeColor="accent5" w:themeShade="80"/>
        </w:rPr>
        <w:t xml:space="preserve">pplied stress </w:t>
      </w:r>
      <w:r w:rsidR="00D935B6" w:rsidRPr="00EF5E6C">
        <w:rPr>
          <w:rFonts w:asciiTheme="majorBidi" w:eastAsia="Times New Roman" w:hAnsiTheme="majorBidi" w:cstheme="majorBidi"/>
          <w:color w:val="1F4E79" w:themeColor="accent5" w:themeShade="80"/>
        </w:rPr>
        <w:t>affects the pressure of gas bubble</w:t>
      </w:r>
      <w:r w:rsidR="0006101C" w:rsidRPr="00EF5E6C">
        <w:rPr>
          <w:rFonts w:asciiTheme="majorBidi" w:eastAsia="Times New Roman" w:hAnsiTheme="majorBidi" w:cstheme="majorBidi"/>
          <w:color w:val="1F4E79" w:themeColor="accent5" w:themeShade="80"/>
        </w:rPr>
        <w:t xml:space="preserve">s. </w:t>
      </w:r>
      <w:ins w:id="18" w:author="Benjamin W. Beeler" w:date="2021-04-26T16:31:00Z">
        <w:r w:rsidR="0014008B">
          <w:rPr>
            <w:rFonts w:asciiTheme="majorBidi" w:eastAsia="Times New Roman" w:hAnsiTheme="majorBidi" w:cstheme="majorBidi"/>
            <w:color w:val="1F4E79" w:themeColor="accent5" w:themeShade="80"/>
          </w:rPr>
          <w:t>T</w:t>
        </w:r>
      </w:ins>
      <w:del w:id="19" w:author="Benjamin W. Beeler" w:date="2021-04-26T16:31:00Z">
        <w:r w:rsidR="0006101C" w:rsidRPr="00EF5E6C" w:rsidDel="0014008B">
          <w:rPr>
            <w:rFonts w:asciiTheme="majorBidi" w:eastAsia="Times New Roman" w:hAnsiTheme="majorBidi" w:cstheme="majorBidi"/>
            <w:color w:val="1F4E79" w:themeColor="accent5" w:themeShade="80"/>
          </w:rPr>
          <w:delText>A t</w:delText>
        </w:r>
      </w:del>
      <w:r w:rsidR="0006101C" w:rsidRPr="00EF5E6C">
        <w:rPr>
          <w:rFonts w:asciiTheme="majorBidi" w:eastAsia="Times New Roman" w:hAnsiTheme="majorBidi" w:cstheme="majorBidi"/>
          <w:color w:val="1F4E79" w:themeColor="accent5" w:themeShade="80"/>
        </w:rPr>
        <w:t>ensile stress reduces the gas bubble pressure</w:t>
      </w:r>
      <w:r w:rsidR="001825B8" w:rsidRPr="00EF5E6C">
        <w:rPr>
          <w:rFonts w:asciiTheme="majorBidi" w:eastAsia="Times New Roman" w:hAnsiTheme="majorBidi" w:cstheme="majorBidi"/>
          <w:color w:val="1F4E79" w:themeColor="accent5" w:themeShade="80"/>
        </w:rPr>
        <w:t xml:space="preserve"> and </w:t>
      </w:r>
      <w:r w:rsidR="00803821" w:rsidRPr="00EF5E6C">
        <w:rPr>
          <w:rFonts w:asciiTheme="majorBidi" w:eastAsia="Times New Roman" w:hAnsiTheme="majorBidi" w:cstheme="majorBidi"/>
          <w:color w:val="1F4E79" w:themeColor="accent5" w:themeShade="80"/>
        </w:rPr>
        <w:t xml:space="preserve">the equilibrium Xe concentration inside gas bubbles. </w:t>
      </w:r>
      <w:r w:rsidR="00C81064" w:rsidRPr="00EF5E6C">
        <w:rPr>
          <w:rFonts w:asciiTheme="majorBidi" w:eastAsia="Times New Roman" w:hAnsiTheme="majorBidi" w:cstheme="majorBidi"/>
          <w:color w:val="1F4E79" w:themeColor="accent5" w:themeShade="80"/>
        </w:rPr>
        <w:t xml:space="preserve">The vacancy enrichment in </w:t>
      </w:r>
      <w:ins w:id="20" w:author="Benjamin W. Beeler" w:date="2021-04-26T16:31:00Z">
        <w:r w:rsidR="0014008B">
          <w:rPr>
            <w:rFonts w:asciiTheme="majorBidi" w:eastAsia="Times New Roman" w:hAnsiTheme="majorBidi" w:cstheme="majorBidi"/>
            <w:color w:val="1F4E79" w:themeColor="accent5" w:themeShade="80"/>
          </w:rPr>
          <w:t xml:space="preserve">the </w:t>
        </w:r>
      </w:ins>
      <w:r w:rsidR="00C81064" w:rsidRPr="00EF5E6C">
        <w:rPr>
          <w:rFonts w:asciiTheme="majorBidi" w:eastAsia="Times New Roman" w:hAnsiTheme="majorBidi" w:cstheme="majorBidi"/>
          <w:color w:val="1F4E79" w:themeColor="accent5" w:themeShade="80"/>
        </w:rPr>
        <w:t xml:space="preserve">matrix </w:t>
      </w:r>
      <w:r w:rsidR="00D05613" w:rsidRPr="00EF5E6C">
        <w:rPr>
          <w:rFonts w:asciiTheme="majorBidi" w:eastAsia="Times New Roman" w:hAnsiTheme="majorBidi" w:cstheme="majorBidi"/>
          <w:color w:val="1F4E79" w:themeColor="accent5" w:themeShade="80"/>
        </w:rPr>
        <w:t>reduces</w:t>
      </w:r>
      <w:r w:rsidR="001C3062" w:rsidRPr="00EF5E6C">
        <w:rPr>
          <w:rFonts w:asciiTheme="majorBidi" w:eastAsia="Times New Roman" w:hAnsiTheme="majorBidi" w:cstheme="majorBidi"/>
          <w:color w:val="1F4E79" w:themeColor="accent5" w:themeShade="80"/>
        </w:rPr>
        <w:t xml:space="preserve"> </w:t>
      </w:r>
      <w:r w:rsidR="00AE7422" w:rsidRPr="00EF5E6C">
        <w:rPr>
          <w:rFonts w:asciiTheme="majorBidi" w:eastAsia="Times New Roman" w:hAnsiTheme="majorBidi" w:cstheme="majorBidi"/>
          <w:color w:val="1F4E79" w:themeColor="accent5" w:themeShade="80"/>
        </w:rPr>
        <w:t>the ratio between Xe and vaca</w:t>
      </w:r>
      <w:r w:rsidR="00510F20" w:rsidRPr="00EF5E6C">
        <w:rPr>
          <w:rFonts w:asciiTheme="majorBidi" w:eastAsia="Times New Roman" w:hAnsiTheme="majorBidi" w:cstheme="majorBidi"/>
          <w:color w:val="1F4E79" w:themeColor="accent5" w:themeShade="80"/>
        </w:rPr>
        <w:t>ncy</w:t>
      </w:r>
      <w:r w:rsidR="00D072F8" w:rsidRPr="00EF5E6C">
        <w:rPr>
          <w:rFonts w:asciiTheme="majorBidi" w:eastAsia="Times New Roman" w:hAnsiTheme="majorBidi" w:cstheme="majorBidi"/>
          <w:color w:val="1F4E79" w:themeColor="accent5" w:themeShade="80"/>
        </w:rPr>
        <w:t xml:space="preserve"> and the lattice mismatch of Xe</w:t>
      </w:r>
      <w:r w:rsidR="0067707B" w:rsidRPr="00EF5E6C">
        <w:rPr>
          <w:rFonts w:asciiTheme="majorBidi" w:eastAsia="Times New Roman" w:hAnsiTheme="majorBidi" w:cstheme="majorBidi"/>
          <w:color w:val="1F4E79" w:themeColor="accent5" w:themeShade="80"/>
        </w:rPr>
        <w:t xml:space="preserve"> atoms</w:t>
      </w:r>
      <w:del w:id="21" w:author="Benjamin W. Beeler" w:date="2021-04-26T16:32:00Z">
        <w:r w:rsidR="00D05613" w:rsidRPr="00EF5E6C" w:rsidDel="0014008B">
          <w:rPr>
            <w:rFonts w:asciiTheme="majorBidi" w:eastAsia="Times New Roman" w:hAnsiTheme="majorBidi" w:cstheme="majorBidi"/>
            <w:color w:val="1F4E79" w:themeColor="accent5" w:themeShade="80"/>
          </w:rPr>
          <w:delText>,</w:delText>
        </w:r>
      </w:del>
      <w:r w:rsidR="00D05613" w:rsidRPr="00EF5E6C">
        <w:rPr>
          <w:rFonts w:asciiTheme="majorBidi" w:eastAsia="Times New Roman" w:hAnsiTheme="majorBidi" w:cstheme="majorBidi"/>
          <w:color w:val="1F4E79" w:themeColor="accent5" w:themeShade="80"/>
        </w:rPr>
        <w:t xml:space="preserve"> and increases the Xe diffusivity</w:t>
      </w:r>
      <w:r w:rsidR="00D072F8" w:rsidRPr="00EF5E6C">
        <w:rPr>
          <w:rFonts w:asciiTheme="majorBidi" w:eastAsia="Times New Roman" w:hAnsiTheme="majorBidi" w:cstheme="majorBidi"/>
          <w:color w:val="1F4E79" w:themeColor="accent5" w:themeShade="80"/>
        </w:rPr>
        <w:t xml:space="preserve">. </w:t>
      </w:r>
      <w:r w:rsidR="005D75B5" w:rsidRPr="00EF5E6C">
        <w:rPr>
          <w:rFonts w:asciiTheme="majorBidi" w:eastAsia="Times New Roman" w:hAnsiTheme="majorBidi" w:cstheme="majorBidi"/>
          <w:color w:val="1F4E79" w:themeColor="accent5" w:themeShade="80"/>
        </w:rPr>
        <w:t xml:space="preserve">Therefore, </w:t>
      </w:r>
      <w:r w:rsidR="002C7295" w:rsidRPr="00EF5E6C">
        <w:rPr>
          <w:rFonts w:asciiTheme="majorBidi" w:eastAsia="Times New Roman" w:hAnsiTheme="majorBidi" w:cstheme="majorBidi"/>
          <w:color w:val="1F4E79" w:themeColor="accent5" w:themeShade="80"/>
        </w:rPr>
        <w:t>in the fifth conclusion</w:t>
      </w:r>
      <w:r w:rsidR="002C7295" w:rsidRPr="00EF5E6C">
        <w:rPr>
          <w:rFonts w:asciiTheme="majorBidi" w:eastAsia="Times New Roman" w:hAnsiTheme="majorBidi" w:cstheme="majorBidi"/>
          <w:color w:val="1F4E79" w:themeColor="accent5" w:themeShade="80"/>
          <w:shd w:val="clear" w:color="auto" w:fill="FFFFFF"/>
        </w:rPr>
        <w:t xml:space="preserve">, we use “promote” </w:t>
      </w:r>
      <w:r w:rsidR="00D5757E" w:rsidRPr="00EF5E6C">
        <w:rPr>
          <w:rFonts w:asciiTheme="majorBidi" w:eastAsia="Times New Roman" w:hAnsiTheme="majorBidi" w:cstheme="majorBidi"/>
          <w:color w:val="1F4E79" w:themeColor="accent5" w:themeShade="80"/>
          <w:shd w:val="clear" w:color="auto" w:fill="FFFFFF"/>
        </w:rPr>
        <w:t xml:space="preserve">to describe the </w:t>
      </w:r>
      <w:r w:rsidR="00D65FC6" w:rsidRPr="00EF5E6C">
        <w:rPr>
          <w:rFonts w:asciiTheme="majorBidi" w:eastAsia="Times New Roman" w:hAnsiTheme="majorBidi" w:cstheme="majorBidi"/>
          <w:color w:val="1F4E79" w:themeColor="accent5" w:themeShade="80"/>
          <w:shd w:val="clear" w:color="auto" w:fill="FFFFFF"/>
        </w:rPr>
        <w:t>effect of tensile stress on</w:t>
      </w:r>
      <w:r w:rsidR="00D5757E" w:rsidRPr="00EF5E6C">
        <w:rPr>
          <w:rFonts w:asciiTheme="majorBidi" w:eastAsia="Times New Roman" w:hAnsiTheme="majorBidi" w:cstheme="majorBidi"/>
          <w:color w:val="1F4E79" w:themeColor="accent5" w:themeShade="80"/>
          <w:shd w:val="clear" w:color="auto" w:fill="FFFFFF"/>
        </w:rPr>
        <w:t xml:space="preserve"> </w:t>
      </w:r>
      <w:r w:rsidR="00D65FC6" w:rsidRPr="00EF5E6C">
        <w:rPr>
          <w:rFonts w:asciiTheme="majorBidi" w:eastAsia="Times New Roman" w:hAnsiTheme="majorBidi" w:cstheme="majorBidi"/>
          <w:color w:val="1F4E79" w:themeColor="accent5" w:themeShade="80"/>
          <w:shd w:val="clear" w:color="auto" w:fill="FFFFFF"/>
        </w:rPr>
        <w:t>Xe</w:t>
      </w:r>
      <w:r w:rsidR="00D42C82" w:rsidRPr="00EF5E6C">
        <w:rPr>
          <w:rFonts w:asciiTheme="majorBidi" w:eastAsia="Times New Roman" w:hAnsiTheme="majorBidi" w:cstheme="majorBidi"/>
          <w:color w:val="1F4E79" w:themeColor="accent5" w:themeShade="80"/>
          <w:shd w:val="clear" w:color="auto" w:fill="FFFFFF"/>
        </w:rPr>
        <w:t xml:space="preserve"> properties. </w:t>
      </w:r>
    </w:p>
    <w:p w14:paraId="46B428D4" w14:textId="77777777" w:rsidR="003F476C" w:rsidRPr="00EF5E6C" w:rsidRDefault="00815E1B" w:rsidP="00815E1B">
      <w:pPr>
        <w:rPr>
          <w:rFonts w:asciiTheme="majorBidi" w:eastAsia="Times New Roman" w:hAnsiTheme="majorBidi" w:cstheme="majorBidi"/>
          <w:color w:val="3E3D40"/>
        </w:rPr>
      </w:pPr>
      <w:r w:rsidRPr="00815E1B">
        <w:rPr>
          <w:rFonts w:asciiTheme="majorBidi" w:eastAsia="Times New Roman" w:hAnsiTheme="majorBidi" w:cstheme="majorBidi"/>
          <w:color w:val="3E3D40"/>
        </w:rPr>
        <w:br/>
      </w:r>
      <w:r w:rsidRPr="00815E1B">
        <w:rPr>
          <w:rFonts w:asciiTheme="majorBidi" w:eastAsia="Times New Roman" w:hAnsiTheme="majorBidi" w:cstheme="majorBidi"/>
          <w:color w:val="3E3D40"/>
        </w:rPr>
        <w:br/>
      </w:r>
      <w:r w:rsidRPr="00815E1B">
        <w:rPr>
          <w:rFonts w:asciiTheme="majorBidi" w:eastAsia="Times New Roman" w:hAnsiTheme="majorBidi" w:cstheme="majorBidi"/>
          <w:color w:val="3E3D40"/>
          <w:shd w:val="clear" w:color="auto" w:fill="FFFFFF"/>
        </w:rPr>
        <w:t>4. Can you give a reference or formula to calculate the changes in formation and migration energy due to the pressure P in pages 19-</w:t>
      </w:r>
      <w:proofErr w:type="gramStart"/>
      <w:r w:rsidRPr="00815E1B">
        <w:rPr>
          <w:rFonts w:asciiTheme="majorBidi" w:eastAsia="Times New Roman" w:hAnsiTheme="majorBidi" w:cstheme="majorBidi"/>
          <w:color w:val="3E3D40"/>
          <w:shd w:val="clear" w:color="auto" w:fill="FFFFFF"/>
        </w:rPr>
        <w:t>20 ?</w:t>
      </w:r>
      <w:proofErr w:type="gramEnd"/>
      <w:r w:rsidRPr="00815E1B">
        <w:rPr>
          <w:rFonts w:asciiTheme="majorBidi" w:eastAsia="Times New Roman" w:hAnsiTheme="majorBidi" w:cstheme="majorBidi"/>
          <w:color w:val="3E3D40"/>
        </w:rPr>
        <w:br/>
      </w:r>
    </w:p>
    <w:p w14:paraId="501AB02B" w14:textId="164ED79A" w:rsidR="009D0ED9" w:rsidRPr="00EF5E6C" w:rsidDel="00520DBA" w:rsidRDefault="003F476C" w:rsidP="00815E1B">
      <w:pPr>
        <w:rPr>
          <w:del w:id="22" w:author="Benjamin W. Beeler" w:date="2021-04-28T16:02:00Z"/>
          <w:rFonts w:asciiTheme="majorBidi" w:eastAsia="Times New Roman" w:hAnsiTheme="majorBidi" w:cstheme="majorBidi"/>
          <w:color w:val="1F4E79" w:themeColor="accent5" w:themeShade="80"/>
        </w:rPr>
      </w:pPr>
      <w:r w:rsidRPr="00EF5E6C">
        <w:rPr>
          <w:rFonts w:asciiTheme="majorBidi" w:eastAsia="Times New Roman" w:hAnsiTheme="majorBidi" w:cstheme="majorBidi"/>
          <w:b/>
          <w:bCs/>
          <w:color w:val="1F4E79" w:themeColor="accent5" w:themeShade="80"/>
        </w:rPr>
        <w:lastRenderedPageBreak/>
        <w:t>Response:</w:t>
      </w:r>
      <w:r w:rsidR="005759BA" w:rsidRPr="00EF5E6C">
        <w:rPr>
          <w:rFonts w:asciiTheme="majorBidi" w:eastAsia="Times New Roman" w:hAnsiTheme="majorBidi" w:cstheme="majorBidi"/>
          <w:color w:val="1F4E79" w:themeColor="accent5" w:themeShade="80"/>
        </w:rPr>
        <w:t xml:space="preserve"> A compressive stre</w:t>
      </w:r>
      <w:r w:rsidR="00EE57DE" w:rsidRPr="00EF5E6C">
        <w:rPr>
          <w:rFonts w:asciiTheme="majorBidi" w:eastAsia="Times New Roman" w:hAnsiTheme="majorBidi" w:cstheme="majorBidi"/>
          <w:color w:val="1F4E79" w:themeColor="accent5" w:themeShade="80"/>
        </w:rPr>
        <w:t>ss reduce</w:t>
      </w:r>
      <w:ins w:id="23" w:author="Benjamin W. Beeler" w:date="2021-04-28T16:01:00Z">
        <w:r w:rsidR="00834D3C">
          <w:rPr>
            <w:rFonts w:asciiTheme="majorBidi" w:eastAsia="Times New Roman" w:hAnsiTheme="majorBidi" w:cstheme="majorBidi"/>
            <w:color w:val="1F4E79" w:themeColor="accent5" w:themeShade="80"/>
          </w:rPr>
          <w:t>s</w:t>
        </w:r>
      </w:ins>
      <w:r w:rsidR="00EE57DE" w:rsidRPr="00EF5E6C">
        <w:rPr>
          <w:rFonts w:asciiTheme="majorBidi" w:eastAsia="Times New Roman" w:hAnsiTheme="majorBidi" w:cstheme="majorBidi"/>
          <w:color w:val="1F4E79" w:themeColor="accent5" w:themeShade="80"/>
        </w:rPr>
        <w:t xml:space="preserve"> the lattice constant </w:t>
      </w:r>
      <w:r w:rsidR="00B16850" w:rsidRPr="00EF5E6C">
        <w:rPr>
          <w:rFonts w:asciiTheme="majorBidi" w:eastAsia="Times New Roman" w:hAnsiTheme="majorBidi" w:cstheme="majorBidi"/>
          <w:color w:val="1F4E79" w:themeColor="accent5" w:themeShade="80"/>
        </w:rPr>
        <w:t xml:space="preserve">which </w:t>
      </w:r>
      <w:r w:rsidR="00325668" w:rsidRPr="00EF5E6C">
        <w:rPr>
          <w:rFonts w:asciiTheme="majorBidi" w:eastAsia="Times New Roman" w:hAnsiTheme="majorBidi" w:cstheme="majorBidi"/>
          <w:color w:val="1F4E79" w:themeColor="accent5" w:themeShade="80"/>
        </w:rPr>
        <w:t>affect</w:t>
      </w:r>
      <w:r w:rsidR="00C839F7" w:rsidRPr="00EF5E6C">
        <w:rPr>
          <w:rFonts w:asciiTheme="majorBidi" w:eastAsia="Times New Roman" w:hAnsiTheme="majorBidi" w:cstheme="majorBidi"/>
          <w:color w:val="1F4E79" w:themeColor="accent5" w:themeShade="80"/>
        </w:rPr>
        <w:t>s the</w:t>
      </w:r>
      <w:r w:rsidR="00B16850" w:rsidRPr="00EF5E6C">
        <w:rPr>
          <w:rFonts w:asciiTheme="majorBidi" w:eastAsia="Times New Roman" w:hAnsiTheme="majorBidi" w:cstheme="majorBidi"/>
          <w:color w:val="1F4E79" w:themeColor="accent5" w:themeShade="80"/>
        </w:rPr>
        <w:t xml:space="preserve"> </w:t>
      </w:r>
      <w:r w:rsidR="00450AD6" w:rsidRPr="00EF5E6C">
        <w:rPr>
          <w:rFonts w:asciiTheme="majorBidi" w:eastAsia="Times New Roman" w:hAnsiTheme="majorBidi" w:cstheme="majorBidi"/>
          <w:color w:val="1F4E79" w:themeColor="accent5" w:themeShade="80"/>
        </w:rPr>
        <w:t xml:space="preserve">energy of saddle </w:t>
      </w:r>
      <w:r w:rsidR="006554C7" w:rsidRPr="00EF5E6C">
        <w:rPr>
          <w:rFonts w:asciiTheme="majorBidi" w:eastAsia="Times New Roman" w:hAnsiTheme="majorBidi" w:cstheme="majorBidi"/>
          <w:color w:val="1F4E79" w:themeColor="accent5" w:themeShade="80"/>
        </w:rPr>
        <w:t>point on the diffusion path</w:t>
      </w:r>
      <w:r w:rsidR="00B16850" w:rsidRPr="00EF5E6C">
        <w:rPr>
          <w:rFonts w:asciiTheme="majorBidi" w:eastAsia="Times New Roman" w:hAnsiTheme="majorBidi" w:cstheme="majorBidi"/>
          <w:color w:val="1F4E79" w:themeColor="accent5" w:themeShade="80"/>
        </w:rPr>
        <w:t xml:space="preserve"> </w:t>
      </w:r>
      <w:r w:rsidR="00C839F7" w:rsidRPr="00EF5E6C">
        <w:rPr>
          <w:rFonts w:asciiTheme="majorBidi" w:eastAsia="Times New Roman" w:hAnsiTheme="majorBidi" w:cstheme="majorBidi"/>
          <w:color w:val="1F4E79" w:themeColor="accent5" w:themeShade="80"/>
        </w:rPr>
        <w:t>as well as the energ</w:t>
      </w:r>
      <w:r w:rsidR="00095106" w:rsidRPr="00EF5E6C">
        <w:rPr>
          <w:rFonts w:asciiTheme="majorBidi" w:eastAsia="Times New Roman" w:hAnsiTheme="majorBidi" w:cstheme="majorBidi"/>
          <w:color w:val="1F4E79" w:themeColor="accent5" w:themeShade="80"/>
        </w:rPr>
        <w:t>ies of two</w:t>
      </w:r>
      <w:r w:rsidR="00C839F7" w:rsidRPr="00EF5E6C">
        <w:rPr>
          <w:rFonts w:asciiTheme="majorBidi" w:eastAsia="Times New Roman" w:hAnsiTheme="majorBidi" w:cstheme="majorBidi"/>
          <w:color w:val="1F4E79" w:themeColor="accent5" w:themeShade="80"/>
        </w:rPr>
        <w:t xml:space="preserve"> </w:t>
      </w:r>
      <w:r w:rsidR="00095106" w:rsidRPr="00EF5E6C">
        <w:rPr>
          <w:rFonts w:asciiTheme="majorBidi" w:eastAsia="Times New Roman" w:hAnsiTheme="majorBidi" w:cstheme="majorBidi"/>
          <w:color w:val="1F4E79" w:themeColor="accent5" w:themeShade="80"/>
        </w:rPr>
        <w:t xml:space="preserve">ground states </w:t>
      </w:r>
      <w:r w:rsidR="00C260C8" w:rsidRPr="00EF5E6C">
        <w:rPr>
          <w:rFonts w:asciiTheme="majorBidi" w:eastAsia="Times New Roman" w:hAnsiTheme="majorBidi" w:cstheme="majorBidi"/>
          <w:color w:val="1F4E79" w:themeColor="accent5" w:themeShade="80"/>
        </w:rPr>
        <w:t xml:space="preserve">of Xe. </w:t>
      </w:r>
      <w:r w:rsidR="00F172F1" w:rsidRPr="00EF5E6C">
        <w:rPr>
          <w:rFonts w:asciiTheme="majorBidi" w:eastAsia="Times New Roman" w:hAnsiTheme="majorBidi" w:cstheme="majorBidi"/>
          <w:color w:val="1F4E79" w:themeColor="accent5" w:themeShade="80"/>
        </w:rPr>
        <w:t>Atomistic</w:t>
      </w:r>
      <w:r w:rsidR="0093438E" w:rsidRPr="00EF5E6C">
        <w:rPr>
          <w:rFonts w:asciiTheme="majorBidi" w:eastAsia="Times New Roman" w:hAnsiTheme="majorBidi" w:cstheme="majorBidi"/>
          <w:color w:val="1F4E79" w:themeColor="accent5" w:themeShade="80"/>
        </w:rPr>
        <w:t xml:space="preserve"> simulation</w:t>
      </w:r>
      <w:r w:rsidR="00F172F1" w:rsidRPr="00EF5E6C">
        <w:rPr>
          <w:rFonts w:asciiTheme="majorBidi" w:eastAsia="Times New Roman" w:hAnsiTheme="majorBidi" w:cstheme="majorBidi"/>
          <w:color w:val="1F4E79" w:themeColor="accent5" w:themeShade="80"/>
        </w:rPr>
        <w:t>s</w:t>
      </w:r>
      <w:r w:rsidR="0093438E" w:rsidRPr="00EF5E6C">
        <w:rPr>
          <w:rFonts w:asciiTheme="majorBidi" w:eastAsia="Times New Roman" w:hAnsiTheme="majorBidi" w:cstheme="majorBidi"/>
          <w:color w:val="1F4E79" w:themeColor="accent5" w:themeShade="80"/>
        </w:rPr>
        <w:t xml:space="preserve"> can </w:t>
      </w:r>
      <w:r w:rsidR="008C17F0" w:rsidRPr="00EF5E6C">
        <w:rPr>
          <w:rFonts w:asciiTheme="majorBidi" w:eastAsia="Times New Roman" w:hAnsiTheme="majorBidi" w:cstheme="majorBidi"/>
          <w:color w:val="1F4E79" w:themeColor="accent5" w:themeShade="80"/>
        </w:rPr>
        <w:t>assess the effect of pressure on the migration energy.</w:t>
      </w:r>
      <w:r w:rsidR="001C7BD5" w:rsidRPr="00EF5E6C">
        <w:rPr>
          <w:rFonts w:asciiTheme="majorBidi" w:eastAsia="Times New Roman" w:hAnsiTheme="majorBidi" w:cstheme="majorBidi"/>
          <w:color w:val="1F4E79" w:themeColor="accent5" w:themeShade="80"/>
        </w:rPr>
        <w:t xml:space="preserve"> In our project</w:t>
      </w:r>
      <w:ins w:id="24" w:author="Benjamin W. Beeler" w:date="2021-04-26T16:32:00Z">
        <w:r w:rsidR="0014008B">
          <w:rPr>
            <w:rFonts w:asciiTheme="majorBidi" w:eastAsia="Times New Roman" w:hAnsiTheme="majorBidi" w:cstheme="majorBidi"/>
            <w:color w:val="1F4E79" w:themeColor="accent5" w:themeShade="80"/>
          </w:rPr>
          <w:t>,</w:t>
        </w:r>
      </w:ins>
      <w:r w:rsidR="001C7BD5" w:rsidRPr="00EF5E6C">
        <w:rPr>
          <w:rFonts w:asciiTheme="majorBidi" w:eastAsia="Times New Roman" w:hAnsiTheme="majorBidi" w:cstheme="majorBidi"/>
          <w:color w:val="1F4E79" w:themeColor="accent5" w:themeShade="80"/>
        </w:rPr>
        <w:t xml:space="preserve"> we are planning to study the </w:t>
      </w:r>
      <w:r w:rsidR="009D0ED9" w:rsidRPr="00EF5E6C">
        <w:rPr>
          <w:rFonts w:asciiTheme="majorBidi" w:eastAsia="Times New Roman" w:hAnsiTheme="majorBidi" w:cstheme="majorBidi"/>
          <w:color w:val="1F4E79" w:themeColor="accent5" w:themeShade="80"/>
        </w:rPr>
        <w:t xml:space="preserve">effect of pressure on </w:t>
      </w:r>
      <w:ins w:id="25" w:author="Benjamin W. Beeler" w:date="2021-04-26T16:32:00Z">
        <w:r w:rsidR="0014008B">
          <w:rPr>
            <w:rFonts w:asciiTheme="majorBidi" w:eastAsia="Times New Roman" w:hAnsiTheme="majorBidi" w:cstheme="majorBidi"/>
            <w:color w:val="1F4E79" w:themeColor="accent5" w:themeShade="80"/>
          </w:rPr>
          <w:t xml:space="preserve">the </w:t>
        </w:r>
      </w:ins>
      <w:r w:rsidR="009D0ED9" w:rsidRPr="00EF5E6C">
        <w:rPr>
          <w:rFonts w:asciiTheme="majorBidi" w:eastAsia="Times New Roman" w:hAnsiTheme="majorBidi" w:cstheme="majorBidi"/>
          <w:color w:val="1F4E79" w:themeColor="accent5" w:themeShade="80"/>
        </w:rPr>
        <w:t xml:space="preserve">thermodynamic and kinetic properties of Xe in UMo.  </w:t>
      </w:r>
      <w:ins w:id="26" w:author="Benjamin W. Beeler" w:date="2021-04-28T16:01:00Z">
        <w:r w:rsidR="00520DBA">
          <w:rPr>
            <w:rFonts w:asciiTheme="majorBidi" w:eastAsia="Times New Roman" w:hAnsiTheme="majorBidi" w:cstheme="majorBidi"/>
            <w:color w:val="1F4E79" w:themeColor="accent5" w:themeShade="80"/>
          </w:rPr>
          <w:t>While we do n</w:t>
        </w:r>
      </w:ins>
      <w:ins w:id="27" w:author="Benjamin W. Beeler" w:date="2021-04-28T16:02:00Z">
        <w:r w:rsidR="00520DBA">
          <w:rPr>
            <w:rFonts w:asciiTheme="majorBidi" w:eastAsia="Times New Roman" w:hAnsiTheme="majorBidi" w:cstheme="majorBidi"/>
            <w:color w:val="1F4E79" w:themeColor="accent5" w:themeShade="80"/>
          </w:rPr>
          <w:t xml:space="preserve">ot have direct data for the UMo system, </w:t>
        </w:r>
      </w:ins>
    </w:p>
    <w:p w14:paraId="364C795E" w14:textId="69B1F59A" w:rsidR="009D0ED9" w:rsidRPr="00EF5E6C" w:rsidDel="00520DBA" w:rsidRDefault="009D0ED9" w:rsidP="00815E1B">
      <w:pPr>
        <w:rPr>
          <w:del w:id="28" w:author="Benjamin W. Beeler" w:date="2021-04-28T16:02:00Z"/>
          <w:rFonts w:asciiTheme="majorBidi" w:eastAsia="Times New Roman" w:hAnsiTheme="majorBidi" w:cstheme="majorBidi"/>
          <w:color w:val="1F4E79" w:themeColor="accent5" w:themeShade="80"/>
        </w:rPr>
      </w:pPr>
    </w:p>
    <w:p w14:paraId="57A495FA" w14:textId="0C7CFA61" w:rsidR="003F476C" w:rsidRDefault="009D0ED9" w:rsidP="00815E1B">
      <w:pPr>
        <w:rPr>
          <w:ins w:id="29" w:author="Benjamin W. Beeler" w:date="2021-04-28T16:02:00Z"/>
          <w:rFonts w:asciiTheme="majorBidi" w:eastAsia="Times New Roman" w:hAnsiTheme="majorBidi" w:cstheme="majorBidi"/>
          <w:color w:val="1F4E79" w:themeColor="accent5" w:themeShade="80"/>
        </w:rPr>
      </w:pPr>
      <w:del w:id="30" w:author="Benjamin W. Beeler" w:date="2021-04-28T16:02:00Z">
        <w:r w:rsidRPr="00EF5E6C" w:rsidDel="00520DBA">
          <w:rPr>
            <w:rFonts w:asciiTheme="majorBidi" w:eastAsia="Times New Roman" w:hAnsiTheme="majorBidi" w:cstheme="majorBidi"/>
            <w:color w:val="1F4E79" w:themeColor="accent5" w:themeShade="80"/>
          </w:rPr>
          <w:delText xml:space="preserve">In the manuscript, </w:delText>
        </w:r>
      </w:del>
      <w:r w:rsidRPr="00EF5E6C">
        <w:rPr>
          <w:rFonts w:asciiTheme="majorBidi" w:eastAsia="Times New Roman" w:hAnsiTheme="majorBidi" w:cstheme="majorBidi"/>
          <w:color w:val="1F4E79" w:themeColor="accent5" w:themeShade="80"/>
        </w:rPr>
        <w:t>we cited two papers</w:t>
      </w:r>
      <w:ins w:id="31" w:author="Benjamin W. Beeler" w:date="2021-04-28T16:02:00Z">
        <w:r w:rsidR="00520DBA">
          <w:rPr>
            <w:rFonts w:asciiTheme="majorBidi" w:eastAsia="Times New Roman" w:hAnsiTheme="majorBidi" w:cstheme="majorBidi"/>
            <w:color w:val="1F4E79" w:themeColor="accent5" w:themeShade="80"/>
          </w:rPr>
          <w:t xml:space="preserve"> in the manuscript which established this relationship.</w:t>
        </w:r>
      </w:ins>
      <w:del w:id="32" w:author="Benjamin W. Beeler" w:date="2021-04-28T16:02:00Z">
        <w:r w:rsidR="00094A34" w:rsidRPr="00EF5E6C" w:rsidDel="00520DBA">
          <w:rPr>
            <w:rFonts w:asciiTheme="majorBidi" w:eastAsia="Times New Roman" w:hAnsiTheme="majorBidi" w:cstheme="majorBidi"/>
            <w:color w:val="1F4E79" w:themeColor="accent5" w:themeShade="80"/>
          </w:rPr>
          <w:delText>.</w:delText>
        </w:r>
        <w:r w:rsidR="00911319" w:rsidRPr="00EF5E6C" w:rsidDel="00520DBA">
          <w:rPr>
            <w:rFonts w:asciiTheme="majorBidi" w:eastAsia="Times New Roman" w:hAnsiTheme="majorBidi" w:cstheme="majorBidi"/>
            <w:color w:val="1F4E79" w:themeColor="accent5" w:themeShade="80"/>
          </w:rPr>
          <w:delText xml:space="preserve"> </w:delText>
        </w:r>
      </w:del>
    </w:p>
    <w:p w14:paraId="074E3464" w14:textId="05891CC3" w:rsidR="00520DBA" w:rsidRPr="00EF5E6C" w:rsidDel="00520DBA" w:rsidRDefault="00520DBA" w:rsidP="00815E1B">
      <w:pPr>
        <w:rPr>
          <w:del w:id="33" w:author="Benjamin W. Beeler" w:date="2021-04-28T16:02:00Z"/>
          <w:rFonts w:asciiTheme="majorBidi" w:eastAsia="Times New Roman" w:hAnsiTheme="majorBidi" w:cstheme="majorBidi"/>
          <w:color w:val="1F4E79" w:themeColor="accent5" w:themeShade="80"/>
        </w:rPr>
      </w:pPr>
    </w:p>
    <w:p w14:paraId="2A1A8191" w14:textId="77777777" w:rsidR="00226CB7" w:rsidRPr="00EF5E6C" w:rsidRDefault="00815E1B" w:rsidP="00815E1B">
      <w:pPr>
        <w:rPr>
          <w:rFonts w:asciiTheme="majorBidi" w:eastAsia="Times New Roman" w:hAnsiTheme="majorBidi" w:cstheme="majorBidi"/>
          <w:color w:val="3E3D40"/>
          <w:shd w:val="clear" w:color="auto" w:fill="FFFFFF"/>
        </w:rPr>
      </w:pPr>
      <w:r w:rsidRPr="00815E1B">
        <w:rPr>
          <w:rFonts w:asciiTheme="majorBidi" w:eastAsia="Times New Roman" w:hAnsiTheme="majorBidi" w:cstheme="majorBidi"/>
          <w:color w:val="3E3D40"/>
        </w:rPr>
        <w:br/>
      </w:r>
      <w:r w:rsidRPr="00815E1B">
        <w:rPr>
          <w:rFonts w:asciiTheme="majorBidi" w:eastAsia="Times New Roman" w:hAnsiTheme="majorBidi" w:cstheme="majorBidi"/>
          <w:color w:val="3E3D40"/>
          <w:shd w:val="clear" w:color="auto" w:fill="FFFFFF"/>
        </w:rPr>
        <w:t>5.“From the color bar in Figure 5 and 6 it can be seen that both the maximum plastic strain and shear stress for gas bubbles with low pressure are larger than that for gas bubbles with high pressure.” It might be not rigorous to compare the results according to the color bars, while the color bars in fig.6 are still the same.</w:t>
      </w:r>
    </w:p>
    <w:p w14:paraId="7322BB42" w14:textId="77777777" w:rsidR="00226CB7" w:rsidRPr="00EF5E6C" w:rsidRDefault="00226CB7" w:rsidP="00815E1B">
      <w:pPr>
        <w:rPr>
          <w:rFonts w:asciiTheme="majorBidi" w:eastAsia="Times New Roman" w:hAnsiTheme="majorBidi" w:cstheme="majorBidi"/>
          <w:color w:val="3E3D40"/>
          <w:shd w:val="clear" w:color="auto" w:fill="FFFFFF"/>
        </w:rPr>
      </w:pPr>
    </w:p>
    <w:p w14:paraId="7A1DA91B" w14:textId="42CF8F61" w:rsidR="00CD6B65" w:rsidRPr="00EF5E6C" w:rsidRDefault="00226CB7" w:rsidP="00CD6B65">
      <w:pPr>
        <w:rPr>
          <w:rFonts w:asciiTheme="majorBidi" w:eastAsia="Times New Roman" w:hAnsiTheme="majorBidi" w:cstheme="majorBidi"/>
          <w:color w:val="1F4E79" w:themeColor="accent5" w:themeShade="80"/>
          <w:shd w:val="clear" w:color="auto" w:fill="FFFFFF"/>
        </w:rPr>
      </w:pPr>
      <w:r w:rsidRPr="00EF5E6C">
        <w:rPr>
          <w:rFonts w:asciiTheme="majorBidi" w:eastAsia="Times New Roman" w:hAnsiTheme="majorBidi" w:cstheme="majorBidi"/>
          <w:b/>
          <w:bCs/>
          <w:color w:val="1F4E79" w:themeColor="accent5" w:themeShade="80"/>
          <w:shd w:val="clear" w:color="auto" w:fill="FFFFFF"/>
        </w:rPr>
        <w:t>Response:</w:t>
      </w:r>
      <w:r w:rsidRPr="00EF5E6C">
        <w:rPr>
          <w:rFonts w:asciiTheme="majorBidi" w:eastAsia="Times New Roman" w:hAnsiTheme="majorBidi" w:cstheme="majorBidi"/>
          <w:color w:val="1F4E79" w:themeColor="accent5" w:themeShade="80"/>
          <w:shd w:val="clear" w:color="auto" w:fill="FFFFFF"/>
        </w:rPr>
        <w:t xml:space="preserve"> </w:t>
      </w:r>
      <w:r w:rsidR="00F56C2E" w:rsidRPr="00EF5E6C">
        <w:rPr>
          <w:rFonts w:asciiTheme="majorBidi" w:eastAsia="Times New Roman" w:hAnsiTheme="majorBidi" w:cstheme="majorBidi"/>
          <w:color w:val="1F4E79" w:themeColor="accent5" w:themeShade="80"/>
          <w:shd w:val="clear" w:color="auto" w:fill="FFFFFF"/>
        </w:rPr>
        <w:t>T</w:t>
      </w:r>
      <w:r w:rsidR="005C06E2" w:rsidRPr="00EF5E6C">
        <w:rPr>
          <w:rFonts w:asciiTheme="majorBidi" w:eastAsia="Times New Roman" w:hAnsiTheme="majorBidi" w:cstheme="majorBidi"/>
          <w:color w:val="1F4E79" w:themeColor="accent5" w:themeShade="80"/>
          <w:shd w:val="clear" w:color="auto" w:fill="FFFFFF"/>
        </w:rPr>
        <w:t xml:space="preserve">he color bar is determined </w:t>
      </w:r>
      <w:r w:rsidR="00A124DC" w:rsidRPr="00EF5E6C">
        <w:rPr>
          <w:rFonts w:asciiTheme="majorBidi" w:eastAsia="Times New Roman" w:hAnsiTheme="majorBidi" w:cstheme="majorBidi"/>
          <w:color w:val="1F4E79" w:themeColor="accent5" w:themeShade="80"/>
          <w:shd w:val="clear" w:color="auto" w:fill="FFFFFF"/>
        </w:rPr>
        <w:t xml:space="preserve">by the maximum and minimum values of </w:t>
      </w:r>
      <w:r w:rsidR="00E1185A" w:rsidRPr="00EF5E6C">
        <w:rPr>
          <w:rFonts w:asciiTheme="majorBidi" w:eastAsia="Times New Roman" w:hAnsiTheme="majorBidi" w:cstheme="majorBidi"/>
          <w:color w:val="1F4E79" w:themeColor="accent5" w:themeShade="80"/>
          <w:shd w:val="clear" w:color="auto" w:fill="FFFFFF"/>
        </w:rPr>
        <w:t xml:space="preserve">the </w:t>
      </w:r>
      <w:r w:rsidR="006C4A5A" w:rsidRPr="00EF5E6C">
        <w:rPr>
          <w:rFonts w:asciiTheme="majorBidi" w:eastAsia="Times New Roman" w:hAnsiTheme="majorBidi" w:cstheme="majorBidi"/>
          <w:color w:val="1F4E79" w:themeColor="accent5" w:themeShade="80"/>
          <w:shd w:val="clear" w:color="auto" w:fill="FFFFFF"/>
        </w:rPr>
        <w:t xml:space="preserve">shear </w:t>
      </w:r>
      <w:r w:rsidR="007B1529" w:rsidRPr="00EF5E6C">
        <w:rPr>
          <w:rFonts w:asciiTheme="majorBidi" w:eastAsia="Times New Roman" w:hAnsiTheme="majorBidi" w:cstheme="majorBidi"/>
          <w:color w:val="1F4E79" w:themeColor="accent5" w:themeShade="80"/>
          <w:shd w:val="clear" w:color="auto" w:fill="FFFFFF"/>
        </w:rPr>
        <w:t>strain</w:t>
      </w:r>
      <w:r w:rsidR="006C4A5A" w:rsidRPr="00EF5E6C">
        <w:rPr>
          <w:rFonts w:asciiTheme="majorBidi" w:eastAsia="Times New Roman" w:hAnsiTheme="majorBidi" w:cstheme="majorBidi"/>
          <w:color w:val="1F4E79" w:themeColor="accent5" w:themeShade="80"/>
          <w:shd w:val="clear" w:color="auto" w:fill="FFFFFF"/>
        </w:rPr>
        <w:t xml:space="preserve"> </w:t>
      </w:r>
      <w:r w:rsidR="00ED06A5" w:rsidRPr="00EF5E6C">
        <w:rPr>
          <w:rFonts w:asciiTheme="majorBidi" w:eastAsia="Times New Roman" w:hAnsiTheme="majorBidi" w:cstheme="majorBidi"/>
          <w:color w:val="1F4E79" w:themeColor="accent5" w:themeShade="80"/>
          <w:shd w:val="clear" w:color="auto" w:fill="FFFFFF"/>
        </w:rPr>
        <w:t xml:space="preserve">or shear stress </w:t>
      </w:r>
      <w:r w:rsidR="00F56C2E" w:rsidRPr="00EF5E6C">
        <w:rPr>
          <w:rFonts w:asciiTheme="majorBidi" w:eastAsia="Times New Roman" w:hAnsiTheme="majorBidi" w:cstheme="majorBidi"/>
          <w:color w:val="1F4E79" w:themeColor="accent5" w:themeShade="80"/>
          <w:shd w:val="clear" w:color="auto" w:fill="FFFFFF"/>
        </w:rPr>
        <w:t xml:space="preserve">in the simulation cell </w:t>
      </w:r>
      <w:r w:rsidR="00960EC1" w:rsidRPr="00EF5E6C">
        <w:rPr>
          <w:rFonts w:asciiTheme="majorBidi" w:eastAsia="Times New Roman" w:hAnsiTheme="majorBidi" w:cstheme="majorBidi"/>
          <w:color w:val="1F4E79" w:themeColor="accent5" w:themeShade="80"/>
          <w:shd w:val="clear" w:color="auto" w:fill="FFFFFF"/>
        </w:rPr>
        <w:t xml:space="preserve">during the deformation </w:t>
      </w:r>
      <w:r w:rsidR="00BE7059" w:rsidRPr="00EF5E6C">
        <w:rPr>
          <w:rFonts w:asciiTheme="majorBidi" w:eastAsia="Times New Roman" w:hAnsiTheme="majorBidi" w:cstheme="majorBidi"/>
          <w:color w:val="1F4E79" w:themeColor="accent5" w:themeShade="80"/>
          <w:shd w:val="clear" w:color="auto" w:fill="FFFFFF"/>
        </w:rPr>
        <w:t xml:space="preserve">for </w:t>
      </w:r>
      <w:r w:rsidR="00CE6A3B" w:rsidRPr="00EF5E6C">
        <w:rPr>
          <w:rFonts w:asciiTheme="majorBidi" w:eastAsia="Times New Roman" w:hAnsiTheme="majorBidi" w:cstheme="majorBidi"/>
          <w:color w:val="1F4E79" w:themeColor="accent5" w:themeShade="80"/>
          <w:shd w:val="clear" w:color="auto" w:fill="FFFFFF"/>
        </w:rPr>
        <w:t xml:space="preserve">a </w:t>
      </w:r>
      <w:r w:rsidR="00BE7059" w:rsidRPr="00EF5E6C">
        <w:rPr>
          <w:rFonts w:asciiTheme="majorBidi" w:eastAsia="Times New Roman" w:hAnsiTheme="majorBidi" w:cstheme="majorBidi"/>
          <w:color w:val="1F4E79" w:themeColor="accent5" w:themeShade="80"/>
          <w:shd w:val="clear" w:color="auto" w:fill="FFFFFF"/>
        </w:rPr>
        <w:t xml:space="preserve">given simulation </w:t>
      </w:r>
      <w:r w:rsidR="00CE6A3B" w:rsidRPr="00EF5E6C">
        <w:rPr>
          <w:rFonts w:asciiTheme="majorBidi" w:eastAsia="Times New Roman" w:hAnsiTheme="majorBidi" w:cstheme="majorBidi"/>
          <w:color w:val="1F4E79" w:themeColor="accent5" w:themeShade="80"/>
          <w:shd w:val="clear" w:color="auto" w:fill="FFFFFF"/>
        </w:rPr>
        <w:t xml:space="preserve">condition. </w:t>
      </w:r>
      <w:proofErr w:type="gramStart"/>
      <w:r w:rsidR="00112B4C" w:rsidRPr="00EF5E6C">
        <w:rPr>
          <w:rFonts w:asciiTheme="majorBidi" w:eastAsia="Times New Roman" w:hAnsiTheme="majorBidi" w:cstheme="majorBidi"/>
          <w:color w:val="1F4E79" w:themeColor="accent5" w:themeShade="80"/>
          <w:shd w:val="clear" w:color="auto" w:fill="FFFFFF"/>
        </w:rPr>
        <w:t>So</w:t>
      </w:r>
      <w:proofErr w:type="gramEnd"/>
      <w:r w:rsidR="00112B4C" w:rsidRPr="00EF5E6C">
        <w:rPr>
          <w:rFonts w:asciiTheme="majorBidi" w:eastAsia="Times New Roman" w:hAnsiTheme="majorBidi" w:cstheme="majorBidi"/>
          <w:color w:val="1F4E79" w:themeColor="accent5" w:themeShade="80"/>
          <w:shd w:val="clear" w:color="auto" w:fill="FFFFFF"/>
        </w:rPr>
        <w:t xml:space="preserve"> the </w:t>
      </w:r>
      <w:r w:rsidR="00F6301B" w:rsidRPr="00EF5E6C">
        <w:rPr>
          <w:rFonts w:asciiTheme="majorBidi" w:eastAsia="Times New Roman" w:hAnsiTheme="majorBidi" w:cstheme="majorBidi"/>
          <w:color w:val="1F4E79" w:themeColor="accent5" w:themeShade="80"/>
          <w:shd w:val="clear" w:color="auto" w:fill="FFFFFF"/>
        </w:rPr>
        <w:t xml:space="preserve">maximum and minimum </w:t>
      </w:r>
      <w:ins w:id="34" w:author="Benjamin W. Beeler" w:date="2021-04-26T16:32:00Z">
        <w:r w:rsidR="0014008B">
          <w:rPr>
            <w:rFonts w:asciiTheme="majorBidi" w:eastAsia="Times New Roman" w:hAnsiTheme="majorBidi" w:cstheme="majorBidi"/>
            <w:color w:val="1F4E79" w:themeColor="accent5" w:themeShade="80"/>
            <w:shd w:val="clear" w:color="auto" w:fill="FFFFFF"/>
          </w:rPr>
          <w:t>values</w:t>
        </w:r>
      </w:ins>
      <w:del w:id="35" w:author="Benjamin W. Beeler" w:date="2021-04-26T16:32:00Z">
        <w:r w:rsidR="00F6301B" w:rsidRPr="00EF5E6C" w:rsidDel="0014008B">
          <w:rPr>
            <w:rFonts w:asciiTheme="majorBidi" w:eastAsia="Times New Roman" w:hAnsiTheme="majorBidi" w:cstheme="majorBidi"/>
            <w:color w:val="1F4E79" w:themeColor="accent5" w:themeShade="80"/>
            <w:shd w:val="clear" w:color="auto" w:fill="FFFFFF"/>
          </w:rPr>
          <w:delText>value</w:delText>
        </w:r>
      </w:del>
      <w:r w:rsidR="00F6301B" w:rsidRPr="00EF5E6C">
        <w:rPr>
          <w:rFonts w:asciiTheme="majorBidi" w:eastAsia="Times New Roman" w:hAnsiTheme="majorBidi" w:cstheme="majorBidi"/>
          <w:color w:val="1F4E79" w:themeColor="accent5" w:themeShade="80"/>
          <w:shd w:val="clear" w:color="auto" w:fill="FFFFFF"/>
        </w:rPr>
        <w:t xml:space="preserve"> in the color bar</w:t>
      </w:r>
      <w:r w:rsidR="0007110A" w:rsidRPr="00EF5E6C">
        <w:rPr>
          <w:rFonts w:asciiTheme="majorBidi" w:eastAsia="Times New Roman" w:hAnsiTheme="majorBidi" w:cstheme="majorBidi"/>
          <w:color w:val="1F4E79" w:themeColor="accent5" w:themeShade="80"/>
          <w:shd w:val="clear" w:color="auto" w:fill="FFFFFF"/>
        </w:rPr>
        <w:t xml:space="preserve"> can be used to compare the </w:t>
      </w:r>
      <w:r w:rsidR="006B211E" w:rsidRPr="00EF5E6C">
        <w:rPr>
          <w:rFonts w:asciiTheme="majorBidi" w:eastAsia="Times New Roman" w:hAnsiTheme="majorBidi" w:cstheme="majorBidi"/>
          <w:color w:val="1F4E79" w:themeColor="accent5" w:themeShade="80"/>
          <w:shd w:val="clear" w:color="auto" w:fill="FFFFFF"/>
        </w:rPr>
        <w:t xml:space="preserve">shear </w:t>
      </w:r>
      <w:r w:rsidR="0007110A" w:rsidRPr="00EF5E6C">
        <w:rPr>
          <w:rFonts w:asciiTheme="majorBidi" w:eastAsia="Times New Roman" w:hAnsiTheme="majorBidi" w:cstheme="majorBidi"/>
          <w:color w:val="1F4E79" w:themeColor="accent5" w:themeShade="80"/>
          <w:shd w:val="clear" w:color="auto" w:fill="FFFFFF"/>
        </w:rPr>
        <w:t xml:space="preserve">stress </w:t>
      </w:r>
      <w:r w:rsidR="006B211E" w:rsidRPr="00EF5E6C">
        <w:rPr>
          <w:rFonts w:asciiTheme="majorBidi" w:eastAsia="Times New Roman" w:hAnsiTheme="majorBidi" w:cstheme="majorBidi"/>
          <w:color w:val="1F4E79" w:themeColor="accent5" w:themeShade="80"/>
          <w:shd w:val="clear" w:color="auto" w:fill="FFFFFF"/>
        </w:rPr>
        <w:t>or strain</w:t>
      </w:r>
      <w:r w:rsidR="00775DA2" w:rsidRPr="00EF5E6C">
        <w:rPr>
          <w:rFonts w:asciiTheme="majorBidi" w:eastAsia="Times New Roman" w:hAnsiTheme="majorBidi" w:cstheme="majorBidi"/>
          <w:color w:val="1F4E79" w:themeColor="accent5" w:themeShade="80"/>
          <w:shd w:val="clear" w:color="auto" w:fill="FFFFFF"/>
        </w:rPr>
        <w:t xml:space="preserve"> in the simulation cell</w:t>
      </w:r>
      <w:r w:rsidR="00CD6B65" w:rsidRPr="00EF5E6C">
        <w:rPr>
          <w:rFonts w:asciiTheme="majorBidi" w:eastAsia="Times New Roman" w:hAnsiTheme="majorBidi" w:cstheme="majorBidi"/>
          <w:color w:val="1F4E79" w:themeColor="accent5" w:themeShade="80"/>
          <w:shd w:val="clear" w:color="auto" w:fill="FFFFFF"/>
        </w:rPr>
        <w:t xml:space="preserve">. </w:t>
      </w:r>
    </w:p>
    <w:p w14:paraId="5357F164" w14:textId="77777777" w:rsidR="00CD6B65" w:rsidRPr="00EF5E6C" w:rsidRDefault="00CD6B65" w:rsidP="00CD6B65">
      <w:pPr>
        <w:rPr>
          <w:rFonts w:asciiTheme="majorBidi" w:eastAsia="Times New Roman" w:hAnsiTheme="majorBidi" w:cstheme="majorBidi"/>
          <w:color w:val="1F4E79" w:themeColor="accent5" w:themeShade="80"/>
          <w:shd w:val="clear" w:color="auto" w:fill="FFFFFF"/>
        </w:rPr>
      </w:pPr>
    </w:p>
    <w:p w14:paraId="33FD79E4" w14:textId="78211ADC" w:rsidR="00775DA2" w:rsidRPr="00EF5E6C" w:rsidRDefault="00FD5C07" w:rsidP="00CD6B65">
      <w:pPr>
        <w:rPr>
          <w:rFonts w:asciiTheme="majorBidi" w:eastAsia="Times New Roman" w:hAnsiTheme="majorBidi" w:cstheme="majorBidi"/>
          <w:color w:val="1F4E79" w:themeColor="accent5" w:themeShade="80"/>
        </w:rPr>
      </w:pPr>
      <w:r w:rsidRPr="00EF5E6C">
        <w:rPr>
          <w:rFonts w:asciiTheme="majorBidi" w:hAnsiTheme="majorBidi" w:cstheme="majorBidi"/>
          <w:color w:val="1F4E79" w:themeColor="accent5" w:themeShade="80"/>
        </w:rPr>
        <w:t xml:space="preserve">In the revised manuscript, we added </w:t>
      </w:r>
      <w:proofErr w:type="gramStart"/>
      <w:r w:rsidRPr="00EF5E6C">
        <w:rPr>
          <w:rFonts w:asciiTheme="majorBidi" w:hAnsiTheme="majorBidi" w:cstheme="majorBidi"/>
          <w:color w:val="1F4E79" w:themeColor="accent5" w:themeShade="80"/>
        </w:rPr>
        <w:t xml:space="preserve">“ </w:t>
      </w:r>
      <w:r w:rsidR="00E203AF" w:rsidRPr="00EF5E6C">
        <w:rPr>
          <w:rFonts w:asciiTheme="majorBidi" w:hAnsiTheme="majorBidi" w:cstheme="majorBidi"/>
          <w:color w:val="1F4E79" w:themeColor="accent5" w:themeShade="80"/>
        </w:rPr>
        <w:t>The</w:t>
      </w:r>
      <w:proofErr w:type="gramEnd"/>
      <w:r w:rsidR="00E203AF" w:rsidRPr="00EF5E6C">
        <w:rPr>
          <w:rFonts w:asciiTheme="majorBidi" w:hAnsiTheme="majorBidi" w:cstheme="majorBidi"/>
          <w:color w:val="1F4E79" w:themeColor="accent5" w:themeShade="80"/>
        </w:rPr>
        <w:t xml:space="preserve"> red and blue of the color bar in </w:t>
      </w:r>
      <w:ins w:id="36" w:author="Benjamin W. Beeler" w:date="2021-04-26T16:33:00Z">
        <w:r w:rsidR="0014008B">
          <w:rPr>
            <w:rFonts w:asciiTheme="majorBidi" w:hAnsiTheme="majorBidi" w:cstheme="majorBidi"/>
            <w:color w:val="1F4E79" w:themeColor="accent5" w:themeShade="80"/>
          </w:rPr>
          <w:t>Figures</w:t>
        </w:r>
      </w:ins>
      <w:del w:id="37" w:author="Benjamin W. Beeler" w:date="2021-04-26T16:33:00Z">
        <w:r w:rsidR="00E203AF" w:rsidRPr="00EF5E6C" w:rsidDel="0014008B">
          <w:rPr>
            <w:rFonts w:asciiTheme="majorBidi" w:hAnsiTheme="majorBidi" w:cstheme="majorBidi"/>
            <w:color w:val="1F4E79" w:themeColor="accent5" w:themeShade="80"/>
          </w:rPr>
          <w:delText>Figure</w:delText>
        </w:r>
      </w:del>
      <w:r w:rsidR="00E203AF" w:rsidRPr="00EF5E6C">
        <w:rPr>
          <w:rFonts w:asciiTheme="majorBidi" w:hAnsiTheme="majorBidi" w:cstheme="majorBidi"/>
          <w:color w:val="1F4E79" w:themeColor="accent5" w:themeShade="80"/>
        </w:rPr>
        <w:t xml:space="preserve"> 5 and 6 present the maximum and minimum values of shear strain (or stress) in the simulation cell during deformation for a given gas bubble structure with low (or high) pressure.</w:t>
      </w:r>
      <w:r w:rsidR="00843661" w:rsidRPr="00EF5E6C">
        <w:rPr>
          <w:rFonts w:asciiTheme="majorBidi" w:hAnsiTheme="majorBidi" w:cstheme="majorBidi"/>
          <w:color w:val="1F4E79" w:themeColor="accent5" w:themeShade="80"/>
        </w:rPr>
        <w:t xml:space="preserve"> Comparing the maximum values in the color bars in Figure 5 and 6</w:t>
      </w:r>
      <w:ins w:id="38" w:author="Benjamin W. Beeler" w:date="2021-04-28T16:04:00Z">
        <w:r w:rsidR="00520DBA">
          <w:rPr>
            <w:rFonts w:asciiTheme="majorBidi" w:hAnsiTheme="majorBidi" w:cstheme="majorBidi"/>
            <w:color w:val="1F4E79" w:themeColor="accent5" w:themeShade="80"/>
          </w:rPr>
          <w:t>,</w:t>
        </w:r>
      </w:ins>
      <w:r w:rsidR="00843661" w:rsidRPr="00EF5E6C">
        <w:rPr>
          <w:rFonts w:asciiTheme="majorBidi" w:hAnsiTheme="majorBidi" w:cstheme="majorBidi"/>
          <w:color w:val="1F4E79" w:themeColor="accent5" w:themeShade="80"/>
        </w:rPr>
        <w:t xml:space="preserve"> we can see that both the maximum plastic strain and shear stress for gas bubbles with low pressure are larger but more localized near the gas bubbles than that for gas bubbles with high pressure.</w:t>
      </w:r>
      <w:r w:rsidRPr="00EF5E6C">
        <w:rPr>
          <w:rFonts w:asciiTheme="majorBidi" w:hAnsiTheme="majorBidi" w:cstheme="majorBidi"/>
          <w:color w:val="1F4E79" w:themeColor="accent5" w:themeShade="80"/>
        </w:rPr>
        <w:t>”</w:t>
      </w:r>
    </w:p>
    <w:p w14:paraId="4729B04F" w14:textId="77777777" w:rsidR="00ED722E" w:rsidRPr="00EF5E6C" w:rsidRDefault="00815E1B" w:rsidP="00CD6B65">
      <w:pPr>
        <w:rPr>
          <w:rFonts w:asciiTheme="majorBidi" w:eastAsia="Times New Roman" w:hAnsiTheme="majorBidi" w:cstheme="majorBidi"/>
          <w:color w:val="3E3D40"/>
          <w:shd w:val="clear" w:color="auto" w:fill="FFFFFF"/>
        </w:rPr>
      </w:pPr>
      <w:r w:rsidRPr="00815E1B">
        <w:rPr>
          <w:rFonts w:asciiTheme="majorBidi" w:eastAsia="Times New Roman" w:hAnsiTheme="majorBidi" w:cstheme="majorBidi"/>
          <w:color w:val="3E3D40"/>
        </w:rPr>
        <w:br/>
      </w:r>
      <w:r w:rsidRPr="00815E1B">
        <w:rPr>
          <w:rFonts w:asciiTheme="majorBidi" w:eastAsia="Times New Roman" w:hAnsiTheme="majorBidi" w:cstheme="majorBidi"/>
          <w:color w:val="3E3D40"/>
        </w:rPr>
        <w:br/>
      </w:r>
      <w:r w:rsidRPr="00815E1B">
        <w:rPr>
          <w:rFonts w:asciiTheme="majorBidi" w:eastAsia="Times New Roman" w:hAnsiTheme="majorBidi" w:cstheme="majorBidi"/>
          <w:color w:val="3E3D40"/>
          <w:shd w:val="clear" w:color="auto" w:fill="FFFFFF"/>
        </w:rPr>
        <w:t>6. Is there some qualitative relationship between irregular bubble shape and elastoplastic deformation as well as grain orientation?</w:t>
      </w:r>
    </w:p>
    <w:p w14:paraId="165463BE" w14:textId="77777777" w:rsidR="00ED722E" w:rsidRPr="00EF5E6C" w:rsidRDefault="00ED722E" w:rsidP="00CD6B65">
      <w:pPr>
        <w:rPr>
          <w:rFonts w:asciiTheme="majorBidi" w:eastAsia="Times New Roman" w:hAnsiTheme="majorBidi" w:cstheme="majorBidi"/>
          <w:color w:val="3E3D40"/>
          <w:shd w:val="clear" w:color="auto" w:fill="FFFFFF"/>
        </w:rPr>
      </w:pPr>
    </w:p>
    <w:p w14:paraId="45C9C7FE" w14:textId="0BCC59E1" w:rsidR="002F3459" w:rsidRPr="00EF5E6C" w:rsidRDefault="00ED722E" w:rsidP="00CD6B65">
      <w:pPr>
        <w:rPr>
          <w:rFonts w:asciiTheme="majorBidi" w:eastAsia="Times New Roman" w:hAnsiTheme="majorBidi" w:cstheme="majorBidi"/>
          <w:color w:val="1F4E79" w:themeColor="accent5" w:themeShade="80"/>
          <w:shd w:val="clear" w:color="auto" w:fill="FFFFFF"/>
        </w:rPr>
      </w:pPr>
      <w:r w:rsidRPr="00EF5E6C">
        <w:rPr>
          <w:rFonts w:asciiTheme="majorBidi" w:eastAsia="Times New Roman" w:hAnsiTheme="majorBidi" w:cstheme="majorBidi"/>
          <w:b/>
          <w:bCs/>
          <w:color w:val="1F4E79" w:themeColor="accent5" w:themeShade="80"/>
          <w:shd w:val="clear" w:color="auto" w:fill="FFFFFF"/>
        </w:rPr>
        <w:t>Response:</w:t>
      </w:r>
      <w:r w:rsidRPr="00EF5E6C">
        <w:rPr>
          <w:rFonts w:asciiTheme="majorBidi" w:eastAsia="Times New Roman" w:hAnsiTheme="majorBidi" w:cstheme="majorBidi"/>
          <w:color w:val="1F4E79" w:themeColor="accent5" w:themeShade="80"/>
          <w:shd w:val="clear" w:color="auto" w:fill="FFFFFF"/>
        </w:rPr>
        <w:t xml:space="preserve"> </w:t>
      </w:r>
      <w:r w:rsidR="00587044" w:rsidRPr="00EF5E6C">
        <w:rPr>
          <w:rFonts w:asciiTheme="majorBidi" w:eastAsia="Times New Roman" w:hAnsiTheme="majorBidi" w:cstheme="majorBidi"/>
          <w:color w:val="1F4E79" w:themeColor="accent5" w:themeShade="80"/>
          <w:shd w:val="clear" w:color="auto" w:fill="FFFFFF"/>
        </w:rPr>
        <w:t>The formation of</w:t>
      </w:r>
      <w:r w:rsidR="002C09AC" w:rsidRPr="00EF5E6C">
        <w:rPr>
          <w:rFonts w:asciiTheme="majorBidi" w:eastAsia="Times New Roman" w:hAnsiTheme="majorBidi" w:cstheme="majorBidi"/>
          <w:color w:val="1F4E79" w:themeColor="accent5" w:themeShade="80"/>
          <w:shd w:val="clear" w:color="auto" w:fill="FFFFFF"/>
        </w:rPr>
        <w:t xml:space="preserve"> irregular gas bubble shape</w:t>
      </w:r>
      <w:r w:rsidR="00587044" w:rsidRPr="00EF5E6C">
        <w:rPr>
          <w:rFonts w:asciiTheme="majorBidi" w:eastAsia="Times New Roman" w:hAnsiTheme="majorBidi" w:cstheme="majorBidi"/>
          <w:color w:val="1F4E79" w:themeColor="accent5" w:themeShade="80"/>
          <w:shd w:val="clear" w:color="auto" w:fill="FFFFFF"/>
        </w:rPr>
        <w:t xml:space="preserve"> should be driven by the </w:t>
      </w:r>
      <w:r w:rsidR="00003B29" w:rsidRPr="00EF5E6C">
        <w:rPr>
          <w:rFonts w:asciiTheme="majorBidi" w:eastAsia="Times New Roman" w:hAnsiTheme="majorBidi" w:cstheme="majorBidi"/>
          <w:color w:val="1F4E79" w:themeColor="accent5" w:themeShade="80"/>
          <w:shd w:val="clear" w:color="auto" w:fill="FFFFFF"/>
        </w:rPr>
        <w:t xml:space="preserve">anisotropic </w:t>
      </w:r>
      <w:r w:rsidR="00693BE7" w:rsidRPr="00EF5E6C">
        <w:rPr>
          <w:rFonts w:asciiTheme="majorBidi" w:eastAsia="Times New Roman" w:hAnsiTheme="majorBidi" w:cstheme="majorBidi"/>
          <w:color w:val="1F4E79" w:themeColor="accent5" w:themeShade="80"/>
          <w:shd w:val="clear" w:color="auto" w:fill="FFFFFF"/>
        </w:rPr>
        <w:t xml:space="preserve">diffusion flux of Xe </w:t>
      </w:r>
      <w:r w:rsidR="00577B7C" w:rsidRPr="00EF5E6C">
        <w:rPr>
          <w:rFonts w:asciiTheme="majorBidi" w:eastAsia="Times New Roman" w:hAnsiTheme="majorBidi" w:cstheme="majorBidi"/>
          <w:color w:val="1F4E79" w:themeColor="accent5" w:themeShade="80"/>
          <w:shd w:val="clear" w:color="auto" w:fill="FFFFFF"/>
        </w:rPr>
        <w:t>around the gas bubble.</w:t>
      </w:r>
      <w:r w:rsidR="004F232B" w:rsidRPr="00EF5E6C">
        <w:rPr>
          <w:rFonts w:asciiTheme="majorBidi" w:eastAsia="Times New Roman" w:hAnsiTheme="majorBidi" w:cstheme="majorBidi"/>
          <w:color w:val="1F4E79" w:themeColor="accent5" w:themeShade="80"/>
          <w:shd w:val="clear" w:color="auto" w:fill="FFFFFF"/>
        </w:rPr>
        <w:t xml:space="preserve"> </w:t>
      </w:r>
      <w:r w:rsidR="00343168" w:rsidRPr="00EF5E6C">
        <w:rPr>
          <w:rFonts w:asciiTheme="majorBidi" w:eastAsia="Times New Roman" w:hAnsiTheme="majorBidi" w:cstheme="majorBidi"/>
          <w:color w:val="1F4E79" w:themeColor="accent5" w:themeShade="80"/>
          <w:shd w:val="clear" w:color="auto" w:fill="FFFFFF"/>
        </w:rPr>
        <w:t xml:space="preserve">The </w:t>
      </w:r>
      <w:r w:rsidR="00B07926" w:rsidRPr="00EF5E6C">
        <w:rPr>
          <w:rFonts w:asciiTheme="majorBidi" w:eastAsia="Times New Roman" w:hAnsiTheme="majorBidi" w:cstheme="majorBidi"/>
          <w:color w:val="1F4E79" w:themeColor="accent5" w:themeShade="80"/>
          <w:shd w:val="clear" w:color="auto" w:fill="FFFFFF"/>
        </w:rPr>
        <w:t xml:space="preserve">inhomogeneous </w:t>
      </w:r>
      <w:r w:rsidR="00F66C92" w:rsidRPr="00EF5E6C">
        <w:rPr>
          <w:rFonts w:asciiTheme="majorBidi" w:eastAsia="Times New Roman" w:hAnsiTheme="majorBidi" w:cstheme="majorBidi"/>
          <w:color w:val="1F4E79" w:themeColor="accent5" w:themeShade="80"/>
          <w:shd w:val="clear" w:color="auto" w:fill="FFFFFF"/>
        </w:rPr>
        <w:t xml:space="preserve">and anisotropic </w:t>
      </w:r>
      <w:r w:rsidR="00B07926" w:rsidRPr="00EF5E6C">
        <w:rPr>
          <w:rFonts w:asciiTheme="majorBidi" w:eastAsia="Times New Roman" w:hAnsiTheme="majorBidi" w:cstheme="majorBidi"/>
          <w:color w:val="1F4E79" w:themeColor="accent5" w:themeShade="80"/>
          <w:shd w:val="clear" w:color="auto" w:fill="FFFFFF"/>
        </w:rPr>
        <w:t xml:space="preserve">stress field </w:t>
      </w:r>
      <w:r w:rsidR="007B00B1" w:rsidRPr="00EF5E6C">
        <w:rPr>
          <w:rFonts w:asciiTheme="majorBidi" w:eastAsia="Times New Roman" w:hAnsiTheme="majorBidi" w:cstheme="majorBidi"/>
          <w:color w:val="1F4E79" w:themeColor="accent5" w:themeShade="80"/>
          <w:shd w:val="clear" w:color="auto" w:fill="FFFFFF"/>
        </w:rPr>
        <w:t>drive</w:t>
      </w:r>
      <w:r w:rsidR="00AE5A73" w:rsidRPr="00EF5E6C">
        <w:rPr>
          <w:rFonts w:asciiTheme="majorBidi" w:eastAsia="Times New Roman" w:hAnsiTheme="majorBidi" w:cstheme="majorBidi"/>
          <w:color w:val="1F4E79" w:themeColor="accent5" w:themeShade="80"/>
          <w:shd w:val="clear" w:color="auto" w:fill="FFFFFF"/>
        </w:rPr>
        <w:t>s</w:t>
      </w:r>
      <w:r w:rsidR="007B00B1" w:rsidRPr="00EF5E6C">
        <w:rPr>
          <w:rFonts w:asciiTheme="majorBidi" w:eastAsia="Times New Roman" w:hAnsiTheme="majorBidi" w:cstheme="majorBidi"/>
          <w:color w:val="1F4E79" w:themeColor="accent5" w:themeShade="80"/>
          <w:shd w:val="clear" w:color="auto" w:fill="FFFFFF"/>
        </w:rPr>
        <w:t xml:space="preserve"> Xe diffusion</w:t>
      </w:r>
      <w:r w:rsidR="00F66C92" w:rsidRPr="00EF5E6C">
        <w:rPr>
          <w:rFonts w:asciiTheme="majorBidi" w:eastAsia="Times New Roman" w:hAnsiTheme="majorBidi" w:cstheme="majorBidi"/>
          <w:color w:val="1F4E79" w:themeColor="accent5" w:themeShade="80"/>
          <w:shd w:val="clear" w:color="auto" w:fill="FFFFFF"/>
        </w:rPr>
        <w:t xml:space="preserve">. </w:t>
      </w:r>
      <w:proofErr w:type="gramStart"/>
      <w:r w:rsidR="00F66C92" w:rsidRPr="00EF5E6C">
        <w:rPr>
          <w:rFonts w:asciiTheme="majorBidi" w:eastAsia="Times New Roman" w:hAnsiTheme="majorBidi" w:cstheme="majorBidi"/>
          <w:color w:val="1F4E79" w:themeColor="accent5" w:themeShade="80"/>
          <w:shd w:val="clear" w:color="auto" w:fill="FFFFFF"/>
        </w:rPr>
        <w:t>So</w:t>
      </w:r>
      <w:proofErr w:type="gramEnd"/>
      <w:r w:rsidR="00F66C92" w:rsidRPr="00EF5E6C">
        <w:rPr>
          <w:rFonts w:asciiTheme="majorBidi" w:eastAsia="Times New Roman" w:hAnsiTheme="majorBidi" w:cstheme="majorBidi"/>
          <w:color w:val="1F4E79" w:themeColor="accent5" w:themeShade="80"/>
          <w:shd w:val="clear" w:color="auto" w:fill="FFFFFF"/>
        </w:rPr>
        <w:t xml:space="preserve"> any factor</w:t>
      </w:r>
      <w:r w:rsidR="00353A02" w:rsidRPr="00EF5E6C">
        <w:rPr>
          <w:rFonts w:asciiTheme="majorBidi" w:eastAsia="Times New Roman" w:hAnsiTheme="majorBidi" w:cstheme="majorBidi"/>
          <w:color w:val="1F4E79" w:themeColor="accent5" w:themeShade="80"/>
          <w:shd w:val="clear" w:color="auto" w:fill="FFFFFF"/>
        </w:rPr>
        <w:t xml:space="preserve">s affecting the stress field may affect the formation of irregular </w:t>
      </w:r>
      <w:r w:rsidR="00744F6C" w:rsidRPr="00EF5E6C">
        <w:rPr>
          <w:rFonts w:asciiTheme="majorBidi" w:eastAsia="Times New Roman" w:hAnsiTheme="majorBidi" w:cstheme="majorBidi"/>
          <w:color w:val="1F4E79" w:themeColor="accent5" w:themeShade="80"/>
          <w:shd w:val="clear" w:color="auto" w:fill="FFFFFF"/>
        </w:rPr>
        <w:t xml:space="preserve">gas bubbles.  </w:t>
      </w:r>
      <w:commentRangeStart w:id="39"/>
      <w:r w:rsidR="00744F6C" w:rsidRPr="00EF5E6C">
        <w:rPr>
          <w:rFonts w:asciiTheme="majorBidi" w:eastAsia="Times New Roman" w:hAnsiTheme="majorBidi" w:cstheme="majorBidi"/>
          <w:color w:val="1F4E79" w:themeColor="accent5" w:themeShade="80"/>
          <w:shd w:val="clear" w:color="auto" w:fill="FFFFFF"/>
        </w:rPr>
        <w:t xml:space="preserve">To do so we </w:t>
      </w:r>
      <w:commentRangeEnd w:id="39"/>
      <w:r w:rsidR="00520DBA">
        <w:rPr>
          <w:rStyle w:val="CommentReference"/>
        </w:rPr>
        <w:commentReference w:id="39"/>
      </w:r>
      <w:r w:rsidR="00744F6C" w:rsidRPr="00EF5E6C">
        <w:rPr>
          <w:rFonts w:asciiTheme="majorBidi" w:eastAsia="Times New Roman" w:hAnsiTheme="majorBidi" w:cstheme="majorBidi"/>
          <w:color w:val="1F4E79" w:themeColor="accent5" w:themeShade="80"/>
          <w:shd w:val="clear" w:color="auto" w:fill="FFFFFF"/>
        </w:rPr>
        <w:t>need to set up a s</w:t>
      </w:r>
      <w:r w:rsidR="00576527" w:rsidRPr="00EF5E6C">
        <w:rPr>
          <w:rFonts w:asciiTheme="majorBidi" w:eastAsia="Times New Roman" w:hAnsiTheme="majorBidi" w:cstheme="majorBidi"/>
          <w:color w:val="1F4E79" w:themeColor="accent5" w:themeShade="80"/>
          <w:shd w:val="clear" w:color="auto" w:fill="FFFFFF"/>
        </w:rPr>
        <w:t>i</w:t>
      </w:r>
      <w:r w:rsidR="00744F6C" w:rsidRPr="00EF5E6C">
        <w:rPr>
          <w:rFonts w:asciiTheme="majorBidi" w:eastAsia="Times New Roman" w:hAnsiTheme="majorBidi" w:cstheme="majorBidi"/>
          <w:color w:val="1F4E79" w:themeColor="accent5" w:themeShade="80"/>
          <w:shd w:val="clear" w:color="auto" w:fill="FFFFFF"/>
        </w:rPr>
        <w:t xml:space="preserve">mple </w:t>
      </w:r>
      <w:r w:rsidR="00037F27" w:rsidRPr="00EF5E6C">
        <w:rPr>
          <w:rFonts w:asciiTheme="majorBidi" w:eastAsia="Times New Roman" w:hAnsiTheme="majorBidi" w:cstheme="majorBidi"/>
          <w:color w:val="1F4E79" w:themeColor="accent5" w:themeShade="80"/>
          <w:shd w:val="clear" w:color="auto" w:fill="FFFFFF"/>
        </w:rPr>
        <w:t xml:space="preserve">polycrystal and </w:t>
      </w:r>
      <w:r w:rsidR="000D0520" w:rsidRPr="00EF5E6C">
        <w:rPr>
          <w:rFonts w:asciiTheme="majorBidi" w:eastAsia="Times New Roman" w:hAnsiTheme="majorBidi" w:cstheme="majorBidi"/>
          <w:color w:val="1F4E79" w:themeColor="accent5" w:themeShade="80"/>
          <w:shd w:val="clear" w:color="auto" w:fill="FFFFFF"/>
        </w:rPr>
        <w:t xml:space="preserve">gas bubble </w:t>
      </w:r>
      <w:r w:rsidR="00037F27" w:rsidRPr="00EF5E6C">
        <w:rPr>
          <w:rFonts w:asciiTheme="majorBidi" w:eastAsia="Times New Roman" w:hAnsiTheme="majorBidi" w:cstheme="majorBidi"/>
          <w:color w:val="1F4E79" w:themeColor="accent5" w:themeShade="80"/>
          <w:shd w:val="clear" w:color="auto" w:fill="FFFFFF"/>
        </w:rPr>
        <w:t>structure</w:t>
      </w:r>
      <w:r w:rsidR="00B17207" w:rsidRPr="00EF5E6C">
        <w:rPr>
          <w:rFonts w:asciiTheme="majorBidi" w:eastAsia="Times New Roman" w:hAnsiTheme="majorBidi" w:cstheme="majorBidi"/>
          <w:color w:val="1F4E79" w:themeColor="accent5" w:themeShade="80"/>
          <w:shd w:val="clear" w:color="auto" w:fill="FFFFFF"/>
        </w:rPr>
        <w:t xml:space="preserve"> to distinguish the effect of different </w:t>
      </w:r>
      <w:r w:rsidR="002A18C8" w:rsidRPr="00EF5E6C">
        <w:rPr>
          <w:rFonts w:asciiTheme="majorBidi" w:eastAsia="Times New Roman" w:hAnsiTheme="majorBidi" w:cstheme="majorBidi"/>
          <w:color w:val="1F4E79" w:themeColor="accent5" w:themeShade="80"/>
          <w:shd w:val="clear" w:color="auto" w:fill="FFFFFF"/>
        </w:rPr>
        <w:t>factors</w:t>
      </w:r>
      <w:r w:rsidR="00576527" w:rsidRPr="00EF5E6C">
        <w:rPr>
          <w:rFonts w:asciiTheme="majorBidi" w:eastAsia="Times New Roman" w:hAnsiTheme="majorBidi" w:cstheme="majorBidi"/>
          <w:color w:val="1F4E79" w:themeColor="accent5" w:themeShade="80"/>
          <w:shd w:val="clear" w:color="auto" w:fill="FFFFFF"/>
        </w:rPr>
        <w:t>. Thank you for the comment, we</w:t>
      </w:r>
      <w:r w:rsidR="00142966" w:rsidRPr="00EF5E6C">
        <w:rPr>
          <w:rFonts w:asciiTheme="majorBidi" w:eastAsia="Times New Roman" w:hAnsiTheme="majorBidi" w:cstheme="majorBidi"/>
          <w:color w:val="1F4E79" w:themeColor="accent5" w:themeShade="80"/>
          <w:shd w:val="clear" w:color="auto" w:fill="FFFFFF"/>
        </w:rPr>
        <w:t xml:space="preserve"> will</w:t>
      </w:r>
      <w:r w:rsidR="00576527" w:rsidRPr="00EF5E6C">
        <w:rPr>
          <w:rFonts w:asciiTheme="majorBidi" w:eastAsia="Times New Roman" w:hAnsiTheme="majorBidi" w:cstheme="majorBidi"/>
          <w:color w:val="1F4E79" w:themeColor="accent5" w:themeShade="80"/>
          <w:shd w:val="clear" w:color="auto" w:fill="FFFFFF"/>
        </w:rPr>
        <w:t xml:space="preserve"> consider </w:t>
      </w:r>
      <w:r w:rsidR="002F3459" w:rsidRPr="00EF5E6C">
        <w:rPr>
          <w:rFonts w:asciiTheme="majorBidi" w:eastAsia="Times New Roman" w:hAnsiTheme="majorBidi" w:cstheme="majorBidi"/>
          <w:color w:val="1F4E79" w:themeColor="accent5" w:themeShade="80"/>
          <w:shd w:val="clear" w:color="auto" w:fill="FFFFFF"/>
        </w:rPr>
        <w:t xml:space="preserve">this </w:t>
      </w:r>
      <w:r w:rsidR="002A18C8" w:rsidRPr="00EF5E6C">
        <w:rPr>
          <w:rFonts w:asciiTheme="majorBidi" w:eastAsia="Times New Roman" w:hAnsiTheme="majorBidi" w:cstheme="majorBidi"/>
          <w:color w:val="1F4E79" w:themeColor="accent5" w:themeShade="80"/>
          <w:shd w:val="clear" w:color="auto" w:fill="FFFFFF"/>
        </w:rPr>
        <w:t>in future work.</w:t>
      </w:r>
    </w:p>
    <w:p w14:paraId="45A1E25B" w14:textId="77777777" w:rsidR="002F3459" w:rsidRPr="00EF5E6C" w:rsidRDefault="002F3459" w:rsidP="00CD6B65">
      <w:pPr>
        <w:rPr>
          <w:rFonts w:asciiTheme="majorBidi" w:eastAsia="Times New Roman" w:hAnsiTheme="majorBidi" w:cstheme="majorBidi"/>
          <w:color w:val="002060"/>
          <w:shd w:val="clear" w:color="auto" w:fill="FFFFFF"/>
        </w:rPr>
      </w:pPr>
    </w:p>
    <w:p w14:paraId="21B6AFCD" w14:textId="7D35AB04" w:rsidR="00815E1B" w:rsidRPr="00EF5E6C" w:rsidRDefault="00815E1B" w:rsidP="00CD6B65">
      <w:pPr>
        <w:rPr>
          <w:rFonts w:asciiTheme="majorBidi" w:eastAsia="Times New Roman" w:hAnsiTheme="majorBidi" w:cstheme="majorBidi"/>
          <w:color w:val="3E3D40"/>
          <w:shd w:val="clear" w:color="auto" w:fill="FFFFFF"/>
        </w:rPr>
      </w:pPr>
      <w:r w:rsidRPr="00815E1B">
        <w:rPr>
          <w:rFonts w:asciiTheme="majorBidi" w:eastAsia="Times New Roman" w:hAnsiTheme="majorBidi" w:cstheme="majorBidi"/>
          <w:color w:val="3E3D40"/>
        </w:rPr>
        <w:br/>
      </w:r>
      <w:r w:rsidRPr="00815E1B">
        <w:rPr>
          <w:rFonts w:asciiTheme="majorBidi" w:eastAsia="Times New Roman" w:hAnsiTheme="majorBidi" w:cstheme="majorBidi"/>
          <w:color w:val="3E3D40"/>
          <w:shd w:val="clear" w:color="auto" w:fill="FFFFFF"/>
        </w:rPr>
        <w:t>7. Miscellaneous</w:t>
      </w:r>
      <w:r w:rsidRPr="00815E1B">
        <w:rPr>
          <w:rFonts w:asciiTheme="majorBidi" w:eastAsia="Times New Roman" w:hAnsiTheme="majorBidi" w:cstheme="majorBidi"/>
          <w:color w:val="3E3D40"/>
        </w:rPr>
        <w:br/>
      </w:r>
      <w:r w:rsidRPr="00815E1B">
        <w:rPr>
          <w:rFonts w:asciiTheme="majorBidi" w:eastAsia="Times New Roman" w:hAnsiTheme="majorBidi" w:cstheme="majorBidi"/>
          <w:color w:val="3E3D40"/>
          <w:shd w:val="clear" w:color="auto" w:fill="FFFFFF"/>
        </w:rPr>
        <w:t xml:space="preserve">The value of epsilon_b0 </w:t>
      </w:r>
      <w:proofErr w:type="gramStart"/>
      <w:r w:rsidRPr="00815E1B">
        <w:rPr>
          <w:rFonts w:asciiTheme="majorBidi" w:eastAsia="Times New Roman" w:hAnsiTheme="majorBidi" w:cstheme="majorBidi"/>
          <w:color w:val="3E3D40"/>
          <w:shd w:val="clear" w:color="auto" w:fill="FFFFFF"/>
        </w:rPr>
        <w:t>is given</w:t>
      </w:r>
      <w:proofErr w:type="gramEnd"/>
      <w:r w:rsidRPr="00815E1B">
        <w:rPr>
          <w:rFonts w:asciiTheme="majorBidi" w:eastAsia="Times New Roman" w:hAnsiTheme="majorBidi" w:cstheme="majorBidi"/>
          <w:color w:val="3E3D40"/>
          <w:shd w:val="clear" w:color="auto" w:fill="FFFFFF"/>
        </w:rPr>
        <w:t xml:space="preserve"> in Table 1, whereas its meaning is not shown after it is first proposed </w:t>
      </w:r>
      <w:ins w:id="40" w:author="Benjamin W. Beeler" w:date="2021-04-26T16:33:00Z">
        <w:r w:rsidR="0014008B">
          <w:rPr>
            <w:rFonts w:asciiTheme="majorBidi" w:eastAsia="Times New Roman" w:hAnsiTheme="majorBidi" w:cstheme="majorBidi"/>
            <w:color w:val="3E3D40"/>
            <w:shd w:val="clear" w:color="auto" w:fill="FFFFFF"/>
          </w:rPr>
          <w:t>on</w:t>
        </w:r>
      </w:ins>
      <w:del w:id="41" w:author="Benjamin W. Beeler" w:date="2021-04-26T16:33:00Z">
        <w:r w:rsidRPr="00815E1B" w:rsidDel="0014008B">
          <w:rPr>
            <w:rFonts w:asciiTheme="majorBidi" w:eastAsia="Times New Roman" w:hAnsiTheme="majorBidi" w:cstheme="majorBidi"/>
            <w:color w:val="3E3D40"/>
            <w:shd w:val="clear" w:color="auto" w:fill="FFFFFF"/>
          </w:rPr>
          <w:delText>in</w:delText>
        </w:r>
      </w:del>
      <w:r w:rsidRPr="00815E1B">
        <w:rPr>
          <w:rFonts w:asciiTheme="majorBidi" w:eastAsia="Times New Roman" w:hAnsiTheme="majorBidi" w:cstheme="majorBidi"/>
          <w:color w:val="3E3D40"/>
          <w:shd w:val="clear" w:color="auto" w:fill="FFFFFF"/>
        </w:rPr>
        <w:t xml:space="preserve"> page 14. Additionally, the three-line style is likely to make Table 1 </w:t>
      </w:r>
      <w:ins w:id="42" w:author="Benjamin W. Beeler" w:date="2021-04-26T16:33:00Z">
        <w:r w:rsidR="0014008B">
          <w:rPr>
            <w:rFonts w:asciiTheme="majorBidi" w:eastAsia="Times New Roman" w:hAnsiTheme="majorBidi" w:cstheme="majorBidi"/>
            <w:color w:val="3E3D40"/>
            <w:shd w:val="clear" w:color="auto" w:fill="FFFFFF"/>
          </w:rPr>
          <w:t>on</w:t>
        </w:r>
      </w:ins>
      <w:del w:id="43" w:author="Benjamin W. Beeler" w:date="2021-04-26T16:33:00Z">
        <w:r w:rsidRPr="00815E1B" w:rsidDel="0014008B">
          <w:rPr>
            <w:rFonts w:asciiTheme="majorBidi" w:eastAsia="Times New Roman" w:hAnsiTheme="majorBidi" w:cstheme="majorBidi"/>
            <w:color w:val="3E3D40"/>
            <w:shd w:val="clear" w:color="auto" w:fill="FFFFFF"/>
          </w:rPr>
          <w:delText>in</w:delText>
        </w:r>
      </w:del>
      <w:r w:rsidRPr="00815E1B">
        <w:rPr>
          <w:rFonts w:asciiTheme="majorBidi" w:eastAsia="Times New Roman" w:hAnsiTheme="majorBidi" w:cstheme="majorBidi"/>
          <w:color w:val="3E3D40"/>
          <w:shd w:val="clear" w:color="auto" w:fill="FFFFFF"/>
        </w:rPr>
        <w:t xml:space="preserve"> page 13 more readable. The factor H </w:t>
      </w:r>
      <w:ins w:id="44" w:author="Benjamin W. Beeler" w:date="2021-04-26T16:33:00Z">
        <w:r w:rsidR="0014008B">
          <w:rPr>
            <w:rFonts w:asciiTheme="majorBidi" w:eastAsia="Times New Roman" w:hAnsiTheme="majorBidi" w:cstheme="majorBidi"/>
            <w:color w:val="3E3D40"/>
            <w:shd w:val="clear" w:color="auto" w:fill="FFFFFF"/>
          </w:rPr>
          <w:t>on</w:t>
        </w:r>
      </w:ins>
      <w:del w:id="45" w:author="Benjamin W. Beeler" w:date="2021-04-26T16:33:00Z">
        <w:r w:rsidRPr="00815E1B" w:rsidDel="0014008B">
          <w:rPr>
            <w:rFonts w:asciiTheme="majorBidi" w:eastAsia="Times New Roman" w:hAnsiTheme="majorBidi" w:cstheme="majorBidi"/>
            <w:color w:val="3E3D40"/>
            <w:shd w:val="clear" w:color="auto" w:fill="FFFFFF"/>
          </w:rPr>
          <w:delText>in</w:delText>
        </w:r>
      </w:del>
      <w:r w:rsidRPr="00815E1B">
        <w:rPr>
          <w:rFonts w:asciiTheme="majorBidi" w:eastAsia="Times New Roman" w:hAnsiTheme="majorBidi" w:cstheme="majorBidi"/>
          <w:color w:val="3E3D40"/>
          <w:shd w:val="clear" w:color="auto" w:fill="FFFFFF"/>
        </w:rPr>
        <w:t xml:space="preserve"> page 11 </w:t>
      </w:r>
      <w:proofErr w:type="gramStart"/>
      <w:r w:rsidRPr="00815E1B">
        <w:rPr>
          <w:rFonts w:asciiTheme="majorBidi" w:eastAsia="Times New Roman" w:hAnsiTheme="majorBidi" w:cstheme="majorBidi"/>
          <w:color w:val="3E3D40"/>
          <w:shd w:val="clear" w:color="auto" w:fill="FFFFFF"/>
        </w:rPr>
        <w:t>is not assigned</w:t>
      </w:r>
      <w:proofErr w:type="gramEnd"/>
      <w:r w:rsidRPr="00815E1B">
        <w:rPr>
          <w:rFonts w:asciiTheme="majorBidi" w:eastAsia="Times New Roman" w:hAnsiTheme="majorBidi" w:cstheme="majorBidi"/>
          <w:color w:val="3E3D40"/>
          <w:shd w:val="clear" w:color="auto" w:fill="FFFFFF"/>
        </w:rPr>
        <w:t xml:space="preserve"> a numerical value, which will affect the reproducibility of the manuscript. Some references need to </w:t>
      </w:r>
      <w:proofErr w:type="gramStart"/>
      <w:r w:rsidRPr="00815E1B">
        <w:rPr>
          <w:rFonts w:asciiTheme="majorBidi" w:eastAsia="Times New Roman" w:hAnsiTheme="majorBidi" w:cstheme="majorBidi"/>
          <w:color w:val="3E3D40"/>
          <w:shd w:val="clear" w:color="auto" w:fill="FFFFFF"/>
        </w:rPr>
        <w:t>be added</w:t>
      </w:r>
      <w:proofErr w:type="gramEnd"/>
      <w:r w:rsidRPr="00815E1B">
        <w:rPr>
          <w:rFonts w:asciiTheme="majorBidi" w:eastAsia="Times New Roman" w:hAnsiTheme="majorBidi" w:cstheme="majorBidi"/>
          <w:color w:val="3E3D40"/>
          <w:shd w:val="clear" w:color="auto" w:fill="FFFFFF"/>
        </w:rPr>
        <w:t xml:space="preserve">, such as HPRRs </w:t>
      </w:r>
      <w:ins w:id="46" w:author="Benjamin W. Beeler" w:date="2021-04-26T16:33:00Z">
        <w:r w:rsidR="0014008B">
          <w:rPr>
            <w:rFonts w:asciiTheme="majorBidi" w:eastAsia="Times New Roman" w:hAnsiTheme="majorBidi" w:cstheme="majorBidi"/>
            <w:color w:val="3E3D40"/>
            <w:shd w:val="clear" w:color="auto" w:fill="FFFFFF"/>
          </w:rPr>
          <w:t>on</w:t>
        </w:r>
      </w:ins>
      <w:del w:id="47" w:author="Benjamin W. Beeler" w:date="2021-04-26T16:33:00Z">
        <w:r w:rsidRPr="00815E1B" w:rsidDel="0014008B">
          <w:rPr>
            <w:rFonts w:asciiTheme="majorBidi" w:eastAsia="Times New Roman" w:hAnsiTheme="majorBidi" w:cstheme="majorBidi"/>
            <w:color w:val="3E3D40"/>
            <w:shd w:val="clear" w:color="auto" w:fill="FFFFFF"/>
          </w:rPr>
          <w:delText>in</w:delText>
        </w:r>
      </w:del>
      <w:r w:rsidRPr="00815E1B">
        <w:rPr>
          <w:rFonts w:asciiTheme="majorBidi" w:eastAsia="Times New Roman" w:hAnsiTheme="majorBidi" w:cstheme="majorBidi"/>
          <w:color w:val="3E3D40"/>
          <w:shd w:val="clear" w:color="auto" w:fill="FFFFFF"/>
        </w:rPr>
        <w:t xml:space="preserve"> page 12.</w:t>
      </w:r>
    </w:p>
    <w:p w14:paraId="5854BA23" w14:textId="4575C860" w:rsidR="00C456FF" w:rsidRPr="00EF5E6C" w:rsidRDefault="00C456FF" w:rsidP="00CD6B65">
      <w:pPr>
        <w:rPr>
          <w:rFonts w:asciiTheme="majorBidi" w:eastAsia="Times New Roman" w:hAnsiTheme="majorBidi" w:cstheme="majorBidi"/>
          <w:color w:val="3E3D40"/>
          <w:shd w:val="clear" w:color="auto" w:fill="FFFFFF"/>
        </w:rPr>
      </w:pPr>
    </w:p>
    <w:p w14:paraId="5294E7C9" w14:textId="39AD2025" w:rsidR="00C456FF" w:rsidRPr="00815E1B" w:rsidRDefault="00C456FF" w:rsidP="00CD6B65">
      <w:pPr>
        <w:rPr>
          <w:rFonts w:asciiTheme="majorBidi" w:eastAsia="Times New Roman" w:hAnsiTheme="majorBidi" w:cstheme="majorBidi"/>
          <w:color w:val="1F4E79" w:themeColor="accent5" w:themeShade="80"/>
          <w:shd w:val="clear" w:color="auto" w:fill="FFFFFF"/>
        </w:rPr>
      </w:pPr>
      <w:r w:rsidRPr="00EF5E6C">
        <w:rPr>
          <w:rFonts w:asciiTheme="majorBidi" w:eastAsia="Times New Roman" w:hAnsiTheme="majorBidi" w:cstheme="majorBidi"/>
          <w:b/>
          <w:bCs/>
          <w:color w:val="1F4E79" w:themeColor="accent5" w:themeShade="80"/>
          <w:shd w:val="clear" w:color="auto" w:fill="FFFFFF"/>
        </w:rPr>
        <w:t>Response:</w:t>
      </w:r>
      <w:r w:rsidRPr="00EF5E6C">
        <w:rPr>
          <w:rFonts w:asciiTheme="majorBidi" w:eastAsia="Times New Roman" w:hAnsiTheme="majorBidi" w:cstheme="majorBidi"/>
          <w:color w:val="1F4E79" w:themeColor="accent5" w:themeShade="80"/>
          <w:shd w:val="clear" w:color="auto" w:fill="FFFFFF"/>
        </w:rPr>
        <w:t xml:space="preserve"> Thank you for the suggestion</w:t>
      </w:r>
      <w:r w:rsidR="00EC7646" w:rsidRPr="00EF5E6C">
        <w:rPr>
          <w:rFonts w:asciiTheme="majorBidi" w:eastAsia="Times New Roman" w:hAnsiTheme="majorBidi" w:cstheme="majorBidi"/>
          <w:color w:val="1F4E79" w:themeColor="accent5" w:themeShade="80"/>
          <w:shd w:val="clear" w:color="auto" w:fill="FFFFFF"/>
        </w:rPr>
        <w:t xml:space="preserve">. </w:t>
      </w:r>
      <w:r w:rsidR="00C73A39" w:rsidRPr="00EF5E6C">
        <w:rPr>
          <w:rFonts w:asciiTheme="majorBidi" w:hAnsiTheme="majorBidi" w:cstheme="majorBidi"/>
          <w:color w:val="1F4E79" w:themeColor="accent5" w:themeShade="80"/>
        </w:rPr>
        <w:t xml:space="preserve">The constant </w:t>
      </w:r>
      <w:r w:rsidR="00C73A39" w:rsidRPr="00FE1BC5">
        <w:rPr>
          <w:rFonts w:asciiTheme="majorBidi" w:hAnsiTheme="majorBidi" w:cstheme="majorBidi"/>
          <w:i/>
          <w:color w:val="1F4E79" w:themeColor="accent5" w:themeShade="80"/>
        </w:rPr>
        <w:t>H</w:t>
      </w:r>
      <w:r w:rsidR="00C73A39" w:rsidRPr="00EF5E6C">
        <w:rPr>
          <w:rFonts w:asciiTheme="majorBidi" w:hAnsiTheme="majorBidi" w:cstheme="majorBidi"/>
          <w:i/>
          <w:color w:val="1F4E79" w:themeColor="accent5" w:themeShade="80"/>
        </w:rPr>
        <w:t xml:space="preserve"> </w:t>
      </w:r>
      <w:r w:rsidR="00C73A39" w:rsidRPr="00EF5E6C">
        <w:rPr>
          <w:rFonts w:asciiTheme="majorBidi" w:hAnsiTheme="majorBidi" w:cstheme="majorBidi"/>
          <w:iCs/>
          <w:color w:val="1F4E79" w:themeColor="accent5" w:themeShade="80"/>
        </w:rPr>
        <w:t xml:space="preserve">in Eq. (30) is set to be </w:t>
      </w:r>
      <m:oMath>
        <m:r>
          <m:rPr>
            <m:sty m:val="p"/>
          </m:rPr>
          <w:rPr>
            <w:rFonts w:ascii="Cambria Math" w:eastAsia="Times New Roman" w:hAnsi="Cambria Math" w:cstheme="majorBidi"/>
            <w:color w:val="1F4E79" w:themeColor="accent5" w:themeShade="80"/>
          </w:rPr>
          <m:t>5.0×</m:t>
        </m:r>
        <m:sSup>
          <m:sSupPr>
            <m:ctrlPr>
              <w:rPr>
                <w:rFonts w:ascii="Cambria Math" w:eastAsia="Times New Roman" w:hAnsi="Cambria Math" w:cstheme="majorBidi"/>
                <w:color w:val="1F4E79" w:themeColor="accent5" w:themeShade="80"/>
              </w:rPr>
            </m:ctrlPr>
          </m:sSupPr>
          <m:e>
            <m:r>
              <m:rPr>
                <m:sty m:val="p"/>
              </m:rPr>
              <w:rPr>
                <w:rFonts w:ascii="Cambria Math" w:eastAsia="Times New Roman" w:hAnsi="Cambria Math" w:cstheme="majorBidi"/>
                <w:color w:val="1F4E79" w:themeColor="accent5" w:themeShade="80"/>
              </w:rPr>
              <m:t>10</m:t>
            </m:r>
          </m:e>
          <m:sup>
            <m:r>
              <w:rPr>
                <w:rFonts w:ascii="Cambria Math" w:eastAsia="Times New Roman" w:hAnsi="Cambria Math" w:cstheme="majorBidi"/>
                <w:color w:val="1F4E79" w:themeColor="accent5" w:themeShade="80"/>
              </w:rPr>
              <m:t>6</m:t>
            </m:r>
          </m:sup>
        </m:sSup>
        <m:r>
          <w:rPr>
            <w:rFonts w:ascii="Cambria Math" w:eastAsia="Times New Roman" w:hAnsi="Cambria Math" w:cstheme="majorBidi"/>
            <w:color w:val="1F4E79" w:themeColor="accent5" w:themeShade="80"/>
          </w:rPr>
          <m:t>Pa</m:t>
        </m:r>
        <m:r>
          <m:rPr>
            <m:sty m:val="p"/>
          </m:rPr>
          <w:rPr>
            <w:rFonts w:ascii="Cambria Math" w:hAnsi="Cambria Math" w:cstheme="majorBidi"/>
            <w:color w:val="1F4E79" w:themeColor="accent5" w:themeShade="80"/>
          </w:rPr>
          <m:t>.</m:t>
        </m:r>
      </m:oMath>
      <w:r w:rsidR="00C73A39" w:rsidRPr="00EF5E6C">
        <w:rPr>
          <w:rFonts w:asciiTheme="majorBidi" w:hAnsiTheme="majorBidi" w:cstheme="majorBidi"/>
          <w:i/>
          <w:color w:val="1F4E79" w:themeColor="accent5" w:themeShade="80"/>
        </w:rPr>
        <w:t xml:space="preserve"> </w:t>
      </w:r>
      <w:r w:rsidR="00C73A39" w:rsidRPr="00EF5E6C">
        <w:rPr>
          <w:rFonts w:asciiTheme="majorBidi" w:hAnsiTheme="majorBidi" w:cstheme="majorBidi"/>
          <w:color w:val="1F4E79" w:themeColor="accent5" w:themeShade="80"/>
        </w:rPr>
        <w:t xml:space="preserve"> </w:t>
      </w:r>
      <w:r w:rsidR="00850C95" w:rsidRPr="00EF5E6C">
        <w:rPr>
          <w:rFonts w:asciiTheme="majorBidi" w:eastAsia="Times New Roman" w:hAnsiTheme="majorBidi" w:cstheme="majorBidi"/>
          <w:color w:val="1F4E79" w:themeColor="accent5" w:themeShade="80"/>
          <w:shd w:val="clear" w:color="auto" w:fill="FFFFFF"/>
        </w:rPr>
        <w:t>We provided the miss</w:t>
      </w:r>
      <w:ins w:id="48" w:author="Benjamin W. Beeler" w:date="2021-04-28T16:06:00Z">
        <w:r w:rsidR="00520DBA">
          <w:rPr>
            <w:rFonts w:asciiTheme="majorBidi" w:eastAsia="Times New Roman" w:hAnsiTheme="majorBidi" w:cstheme="majorBidi"/>
            <w:color w:val="1F4E79" w:themeColor="accent5" w:themeShade="80"/>
            <w:shd w:val="clear" w:color="auto" w:fill="FFFFFF"/>
          </w:rPr>
          <w:t>ing</w:t>
        </w:r>
      </w:ins>
      <w:del w:id="49" w:author="Benjamin W. Beeler" w:date="2021-04-28T16:06:00Z">
        <w:r w:rsidR="00850C95" w:rsidRPr="00EF5E6C" w:rsidDel="00520DBA">
          <w:rPr>
            <w:rFonts w:asciiTheme="majorBidi" w:eastAsia="Times New Roman" w:hAnsiTheme="majorBidi" w:cstheme="majorBidi"/>
            <w:color w:val="1F4E79" w:themeColor="accent5" w:themeShade="80"/>
            <w:shd w:val="clear" w:color="auto" w:fill="FFFFFF"/>
          </w:rPr>
          <w:delText>ed</w:delText>
        </w:r>
      </w:del>
      <w:r w:rsidR="00850C95" w:rsidRPr="00EF5E6C">
        <w:rPr>
          <w:rFonts w:asciiTheme="majorBidi" w:eastAsia="Times New Roman" w:hAnsiTheme="majorBidi" w:cstheme="majorBidi"/>
          <w:color w:val="1F4E79" w:themeColor="accent5" w:themeShade="80"/>
          <w:shd w:val="clear" w:color="auto" w:fill="FFFFFF"/>
        </w:rPr>
        <w:t xml:space="preserve"> parameters</w:t>
      </w:r>
      <w:ins w:id="50" w:author="Benjamin W. Beeler" w:date="2021-04-28T16:06:00Z">
        <w:r w:rsidR="00520DBA">
          <w:rPr>
            <w:rFonts w:asciiTheme="majorBidi" w:eastAsia="Times New Roman" w:hAnsiTheme="majorBidi" w:cstheme="majorBidi"/>
            <w:color w:val="1F4E79" w:themeColor="accent5" w:themeShade="80"/>
            <w:shd w:val="clear" w:color="auto" w:fill="FFFFFF"/>
          </w:rPr>
          <w:t>, b</w:t>
        </w:r>
      </w:ins>
      <w:del w:id="51" w:author="Benjamin W. Beeler" w:date="2021-04-28T16:06:00Z">
        <w:r w:rsidR="00850C95" w:rsidRPr="00EF5E6C" w:rsidDel="00520DBA">
          <w:rPr>
            <w:rFonts w:asciiTheme="majorBidi" w:eastAsia="Times New Roman" w:hAnsiTheme="majorBidi" w:cstheme="majorBidi"/>
            <w:color w:val="1F4E79" w:themeColor="accent5" w:themeShade="80"/>
            <w:shd w:val="clear" w:color="auto" w:fill="FFFFFF"/>
          </w:rPr>
          <w:delText>. B</w:delText>
        </w:r>
      </w:del>
      <w:r w:rsidR="00850C95" w:rsidRPr="00EF5E6C">
        <w:rPr>
          <w:rFonts w:asciiTheme="majorBidi" w:eastAsia="Times New Roman" w:hAnsiTheme="majorBidi" w:cstheme="majorBidi"/>
          <w:color w:val="1F4E79" w:themeColor="accent5" w:themeShade="80"/>
          <w:shd w:val="clear" w:color="auto" w:fill="FFFFFF"/>
        </w:rPr>
        <w:t xml:space="preserve">ut </w:t>
      </w:r>
      <w:del w:id="52" w:author="Benjamin W. Beeler" w:date="2021-04-28T16:06:00Z">
        <w:r w:rsidR="00850C95" w:rsidRPr="00EF5E6C" w:rsidDel="00520DBA">
          <w:rPr>
            <w:rFonts w:asciiTheme="majorBidi" w:eastAsia="Times New Roman" w:hAnsiTheme="majorBidi" w:cstheme="majorBidi"/>
            <w:color w:val="1F4E79" w:themeColor="accent5" w:themeShade="80"/>
            <w:shd w:val="clear" w:color="auto" w:fill="FFFFFF"/>
          </w:rPr>
          <w:delText xml:space="preserve">we </w:delText>
        </w:r>
      </w:del>
      <w:r w:rsidR="00B26C11" w:rsidRPr="00EF5E6C">
        <w:rPr>
          <w:rFonts w:asciiTheme="majorBidi" w:eastAsia="Times New Roman" w:hAnsiTheme="majorBidi" w:cstheme="majorBidi"/>
          <w:color w:val="1F4E79" w:themeColor="accent5" w:themeShade="80"/>
          <w:shd w:val="clear" w:color="auto" w:fill="FFFFFF"/>
        </w:rPr>
        <w:t>kept the table format to have a com</w:t>
      </w:r>
      <w:r w:rsidR="00EF5E6C" w:rsidRPr="00EF5E6C">
        <w:rPr>
          <w:rFonts w:asciiTheme="majorBidi" w:eastAsia="Times New Roman" w:hAnsiTheme="majorBidi" w:cstheme="majorBidi"/>
          <w:color w:val="1F4E79" w:themeColor="accent5" w:themeShade="80"/>
          <w:shd w:val="clear" w:color="auto" w:fill="FFFFFF"/>
        </w:rPr>
        <w:t xml:space="preserve">pact form. </w:t>
      </w:r>
    </w:p>
    <w:p w14:paraId="16BDEB88" w14:textId="78830730" w:rsidR="00815E1B" w:rsidRPr="00EF5E6C" w:rsidRDefault="00815E1B" w:rsidP="00815E1B">
      <w:pPr>
        <w:rPr>
          <w:rFonts w:asciiTheme="majorBidi" w:eastAsia="Times New Roman" w:hAnsiTheme="majorBidi" w:cstheme="majorBidi"/>
        </w:rPr>
      </w:pPr>
    </w:p>
    <w:p w14:paraId="55B7B3B9" w14:textId="0376A0A5" w:rsidR="00815E1B" w:rsidRPr="00EF5E6C" w:rsidRDefault="00815E1B" w:rsidP="00815E1B">
      <w:pPr>
        <w:rPr>
          <w:rFonts w:asciiTheme="majorBidi" w:eastAsia="Times New Roman" w:hAnsiTheme="majorBidi" w:cstheme="majorBidi"/>
        </w:rPr>
      </w:pPr>
    </w:p>
    <w:p w14:paraId="78FD84A6" w14:textId="5C3AC379" w:rsidR="00815E1B" w:rsidRPr="00EF5E6C" w:rsidRDefault="00815E1B" w:rsidP="00815E1B">
      <w:pPr>
        <w:rPr>
          <w:rFonts w:asciiTheme="majorBidi" w:eastAsia="Times New Roman" w:hAnsiTheme="majorBidi" w:cstheme="majorBidi"/>
        </w:rPr>
      </w:pPr>
      <w:r w:rsidRPr="00EF5E6C">
        <w:rPr>
          <w:rFonts w:asciiTheme="majorBidi" w:eastAsia="Times New Roman" w:hAnsiTheme="majorBidi" w:cstheme="majorBidi"/>
        </w:rPr>
        <w:lastRenderedPageBreak/>
        <w:t>Reviewer 2</w:t>
      </w:r>
    </w:p>
    <w:p w14:paraId="5569E7C6" w14:textId="5AED8992" w:rsidR="00815E1B" w:rsidRPr="00EF5E6C" w:rsidRDefault="00815E1B" w:rsidP="00815E1B">
      <w:pPr>
        <w:rPr>
          <w:rFonts w:asciiTheme="majorBidi" w:eastAsia="Times New Roman" w:hAnsiTheme="majorBidi" w:cstheme="majorBidi"/>
        </w:rPr>
      </w:pPr>
    </w:p>
    <w:p w14:paraId="11FBCE1E" w14:textId="77777777" w:rsidR="00815E1B" w:rsidRPr="00815E1B" w:rsidRDefault="00815E1B" w:rsidP="00815E1B">
      <w:pPr>
        <w:rPr>
          <w:rFonts w:asciiTheme="majorBidi" w:eastAsia="Times New Roman" w:hAnsiTheme="majorBidi" w:cstheme="majorBidi"/>
        </w:rPr>
      </w:pPr>
      <w:r w:rsidRPr="00815E1B">
        <w:rPr>
          <w:rFonts w:asciiTheme="majorBidi" w:eastAsia="Times New Roman" w:hAnsiTheme="majorBidi" w:cstheme="majorBidi"/>
          <w:b/>
          <w:bCs/>
          <w:color w:val="3E3D40"/>
          <w:shd w:val="clear" w:color="auto" w:fill="F2F2F2"/>
        </w:rPr>
        <w:t>Please summarize the main findings of the study.</w:t>
      </w:r>
    </w:p>
    <w:p w14:paraId="5C4BDB8F" w14:textId="77777777" w:rsidR="00815E1B" w:rsidRPr="00815E1B" w:rsidRDefault="00815E1B" w:rsidP="00815E1B">
      <w:pPr>
        <w:rPr>
          <w:rFonts w:asciiTheme="majorBidi" w:eastAsia="Times New Roman" w:hAnsiTheme="majorBidi" w:cstheme="majorBidi"/>
        </w:rPr>
      </w:pPr>
      <w:r w:rsidRPr="00815E1B">
        <w:rPr>
          <w:rFonts w:asciiTheme="majorBidi" w:eastAsia="Times New Roman" w:hAnsiTheme="majorBidi" w:cstheme="majorBidi"/>
          <w:color w:val="3E3D40"/>
          <w:shd w:val="clear" w:color="auto" w:fill="FFFFFF"/>
        </w:rPr>
        <w:t>In this study, (1) a phase-field model of gas bubble evolution for polycrystalline UMo fuels has been developed, with the structures of gas bubble involved together with the constraint stresses by the cladding considered. (2) with the developed model, the effects of gas bubble structure on the macroscale mechanical responses are analyzed, and it has been demonstrated that the bubble volume fraction and bubble pressure induced residual stresses contribute to the variations of effective elastic modulus, yield strength and strain hardening coefficient. (3) with the developed model, the mechanisms of bubble growth or shrinkage have been proposed to attribute to the local stress state and the thermodynamic and kinetic properties of fission gas atoms.</w:t>
      </w:r>
    </w:p>
    <w:p w14:paraId="65C37C6E" w14:textId="6532E3D3" w:rsidR="00815E1B" w:rsidRPr="00EF5E6C" w:rsidRDefault="00815E1B" w:rsidP="00815E1B">
      <w:pPr>
        <w:rPr>
          <w:rFonts w:asciiTheme="majorBidi" w:eastAsia="Times New Roman" w:hAnsiTheme="majorBidi" w:cstheme="majorBidi"/>
        </w:rPr>
      </w:pPr>
    </w:p>
    <w:p w14:paraId="24F8D22B" w14:textId="77777777" w:rsidR="00815E1B" w:rsidRPr="00815E1B" w:rsidRDefault="00815E1B" w:rsidP="00815E1B">
      <w:pPr>
        <w:rPr>
          <w:rFonts w:asciiTheme="majorBidi" w:eastAsia="Times New Roman" w:hAnsiTheme="majorBidi" w:cstheme="majorBidi"/>
        </w:rPr>
      </w:pPr>
      <w:r w:rsidRPr="00815E1B">
        <w:rPr>
          <w:rFonts w:asciiTheme="majorBidi" w:eastAsia="Times New Roman" w:hAnsiTheme="majorBidi" w:cstheme="majorBidi"/>
          <w:b/>
          <w:bCs/>
          <w:color w:val="3E3D40"/>
          <w:shd w:val="clear" w:color="auto" w:fill="F2F2F2"/>
        </w:rPr>
        <w:t>Please highlight the limitations and strengths.</w:t>
      </w:r>
    </w:p>
    <w:p w14:paraId="6C5AFE8D" w14:textId="78A3948F" w:rsidR="00815E1B" w:rsidRPr="00EF5E6C" w:rsidRDefault="00815E1B" w:rsidP="00815E1B">
      <w:pPr>
        <w:rPr>
          <w:rFonts w:asciiTheme="majorBidi" w:eastAsia="Times New Roman" w:hAnsiTheme="majorBidi" w:cstheme="majorBidi"/>
        </w:rPr>
      </w:pPr>
    </w:p>
    <w:p w14:paraId="6E29A4F7" w14:textId="77777777" w:rsidR="00815E1B" w:rsidRPr="00815E1B" w:rsidRDefault="00815E1B" w:rsidP="00815E1B">
      <w:pPr>
        <w:rPr>
          <w:rFonts w:asciiTheme="majorBidi" w:eastAsia="Times New Roman" w:hAnsiTheme="majorBidi" w:cstheme="majorBidi"/>
        </w:rPr>
      </w:pPr>
      <w:r w:rsidRPr="00815E1B">
        <w:rPr>
          <w:rFonts w:asciiTheme="majorBidi" w:eastAsia="Times New Roman" w:hAnsiTheme="majorBidi" w:cstheme="majorBidi"/>
          <w:color w:val="3E3D40"/>
          <w:shd w:val="clear" w:color="auto" w:fill="FFFFFF"/>
        </w:rPr>
        <w:t>The strengths appears as the following: (1) the phase-field model is developed according to the thermodynamic frame, which can describe the underlying physical mechanisms and lay a foundation for the development of new fission gas swelling model and other models such as the effective creep models, and has the ability to reveal the coupling behavior of the fission gas swelling and matrix creep.</w:t>
      </w:r>
      <w:r w:rsidRPr="00815E1B">
        <w:rPr>
          <w:rFonts w:asciiTheme="majorBidi" w:eastAsia="Times New Roman" w:hAnsiTheme="majorBidi" w:cstheme="majorBidi"/>
          <w:color w:val="3E3D40"/>
        </w:rPr>
        <w:br/>
      </w:r>
      <w:r w:rsidRPr="00815E1B">
        <w:rPr>
          <w:rFonts w:asciiTheme="majorBidi" w:eastAsia="Times New Roman" w:hAnsiTheme="majorBidi" w:cstheme="majorBidi"/>
          <w:color w:val="3E3D40"/>
        </w:rPr>
        <w:br/>
      </w:r>
      <w:r w:rsidRPr="00815E1B">
        <w:rPr>
          <w:rFonts w:asciiTheme="majorBidi" w:eastAsia="Times New Roman" w:hAnsiTheme="majorBidi" w:cstheme="majorBidi"/>
          <w:color w:val="3E3D40"/>
          <w:shd w:val="clear" w:color="auto" w:fill="FFFFFF"/>
        </w:rPr>
        <w:t xml:space="preserve">The questions can be summarized as : (1) could the relations of vacancy diffusion and fission gas atom diffusion be clarified? </w:t>
      </w:r>
      <w:r w:rsidRPr="00815E1B">
        <w:rPr>
          <w:rFonts w:asciiTheme="majorBidi" w:eastAsia="Malgun Gothic" w:hAnsiTheme="majorBidi" w:cstheme="majorBidi"/>
          <w:color w:val="3E3D40"/>
          <w:shd w:val="clear" w:color="auto" w:fill="FFFFFF"/>
        </w:rPr>
        <w:t>（</w:t>
      </w:r>
      <w:r w:rsidRPr="00815E1B">
        <w:rPr>
          <w:rFonts w:asciiTheme="majorBidi" w:eastAsia="Times New Roman" w:hAnsiTheme="majorBidi" w:cstheme="majorBidi"/>
          <w:color w:val="3E3D40"/>
          <w:shd w:val="clear" w:color="auto" w:fill="FFFFFF"/>
        </w:rPr>
        <w:t>2</w:t>
      </w:r>
      <w:r w:rsidRPr="00815E1B">
        <w:rPr>
          <w:rFonts w:asciiTheme="majorBidi" w:eastAsia="Malgun Gothic" w:hAnsiTheme="majorBidi" w:cstheme="majorBidi"/>
          <w:color w:val="3E3D40"/>
          <w:shd w:val="clear" w:color="auto" w:fill="FFFFFF"/>
        </w:rPr>
        <w:t>）</w:t>
      </w:r>
      <w:r w:rsidRPr="00815E1B">
        <w:rPr>
          <w:rFonts w:asciiTheme="majorBidi" w:eastAsia="Times New Roman" w:hAnsiTheme="majorBidi" w:cstheme="majorBidi"/>
          <w:color w:val="3E3D40"/>
          <w:shd w:val="clear" w:color="auto" w:fill="FFFFFF"/>
        </w:rPr>
        <w:t xml:space="preserve"> could the model be validated by some experimental results? </w:t>
      </w:r>
      <w:r w:rsidRPr="00815E1B">
        <w:rPr>
          <w:rFonts w:asciiTheme="majorBidi" w:eastAsia="Malgun Gothic" w:hAnsiTheme="majorBidi" w:cstheme="majorBidi"/>
          <w:color w:val="3E3D40"/>
          <w:shd w:val="clear" w:color="auto" w:fill="FFFFFF"/>
        </w:rPr>
        <w:t>（</w:t>
      </w:r>
      <w:r w:rsidRPr="00815E1B">
        <w:rPr>
          <w:rFonts w:asciiTheme="majorBidi" w:eastAsia="Times New Roman" w:hAnsiTheme="majorBidi" w:cstheme="majorBidi"/>
          <w:color w:val="3E3D40"/>
          <w:shd w:val="clear" w:color="auto" w:fill="FFFFFF"/>
        </w:rPr>
        <w:t>3</w:t>
      </w:r>
      <w:r w:rsidRPr="00815E1B">
        <w:rPr>
          <w:rFonts w:asciiTheme="majorBidi" w:eastAsia="Malgun Gothic" w:hAnsiTheme="majorBidi" w:cstheme="majorBidi"/>
          <w:color w:val="3E3D40"/>
          <w:shd w:val="clear" w:color="auto" w:fill="FFFFFF"/>
        </w:rPr>
        <w:t>）</w:t>
      </w:r>
      <w:r w:rsidRPr="00815E1B">
        <w:rPr>
          <w:rFonts w:asciiTheme="majorBidi" w:eastAsia="Times New Roman" w:hAnsiTheme="majorBidi" w:cstheme="majorBidi"/>
          <w:color w:val="3E3D40"/>
          <w:shd w:val="clear" w:color="auto" w:fill="FFFFFF"/>
        </w:rPr>
        <w:t xml:space="preserve"> the bubble evolution has time-dependence, which is depending on the creep of fuel matrix? So, the crystal plastic model can be described as </w:t>
      </w:r>
      <w:proofErr w:type="spellStart"/>
      <w:r w:rsidRPr="00815E1B">
        <w:rPr>
          <w:rFonts w:asciiTheme="majorBidi" w:eastAsia="Times New Roman" w:hAnsiTheme="majorBidi" w:cstheme="majorBidi"/>
          <w:color w:val="3E3D40"/>
          <w:shd w:val="clear" w:color="auto" w:fill="FFFFFF"/>
        </w:rPr>
        <w:t>visco</w:t>
      </w:r>
      <w:proofErr w:type="spellEnd"/>
      <w:r w:rsidRPr="00815E1B">
        <w:rPr>
          <w:rFonts w:asciiTheme="majorBidi" w:eastAsia="Times New Roman" w:hAnsiTheme="majorBidi" w:cstheme="majorBidi"/>
          <w:color w:val="3E3D40"/>
          <w:shd w:val="clear" w:color="auto" w:fill="FFFFFF"/>
        </w:rPr>
        <w:t xml:space="preserve">-plastic </w:t>
      </w:r>
      <w:proofErr w:type="gramStart"/>
      <w:r w:rsidRPr="00815E1B">
        <w:rPr>
          <w:rFonts w:asciiTheme="majorBidi" w:eastAsia="Times New Roman" w:hAnsiTheme="majorBidi" w:cstheme="majorBidi"/>
          <w:color w:val="3E3D40"/>
          <w:shd w:val="clear" w:color="auto" w:fill="FFFFFF"/>
        </w:rPr>
        <w:t>model ?</w:t>
      </w:r>
      <w:proofErr w:type="gramEnd"/>
    </w:p>
    <w:p w14:paraId="2433408D" w14:textId="77777777" w:rsidR="002C15CC" w:rsidRPr="00EF5E6C" w:rsidRDefault="002C15CC" w:rsidP="002C15CC">
      <w:pPr>
        <w:rPr>
          <w:rFonts w:asciiTheme="majorBidi" w:eastAsia="Times New Roman" w:hAnsiTheme="majorBidi" w:cstheme="majorBidi"/>
        </w:rPr>
      </w:pPr>
    </w:p>
    <w:p w14:paraId="5D40166C" w14:textId="77777777" w:rsidR="002C15CC" w:rsidRPr="00815E1B" w:rsidRDefault="002C15CC" w:rsidP="002C15CC">
      <w:pPr>
        <w:rPr>
          <w:rFonts w:asciiTheme="majorBidi" w:eastAsia="Times New Roman" w:hAnsiTheme="majorBidi" w:cstheme="majorBidi"/>
        </w:rPr>
      </w:pPr>
      <w:r w:rsidRPr="00815E1B">
        <w:rPr>
          <w:rFonts w:asciiTheme="majorBidi" w:eastAsia="Times New Roman" w:hAnsiTheme="majorBidi" w:cstheme="majorBidi"/>
          <w:b/>
          <w:bCs/>
          <w:color w:val="3E3D40"/>
          <w:shd w:val="clear" w:color="auto" w:fill="F2F2F2"/>
        </w:rPr>
        <w:t>Please provide your detailed review report to the editor and authors (including any comments on the Q4 Check List):</w:t>
      </w:r>
    </w:p>
    <w:p w14:paraId="52D3D8DC" w14:textId="77777777" w:rsidR="002C15CC" w:rsidRPr="00815E1B" w:rsidRDefault="002C15CC" w:rsidP="00815E1B">
      <w:pPr>
        <w:rPr>
          <w:rFonts w:asciiTheme="majorBidi" w:eastAsia="Times New Roman" w:hAnsiTheme="majorBidi" w:cstheme="majorBidi"/>
        </w:rPr>
      </w:pPr>
    </w:p>
    <w:p w14:paraId="3006D6CE" w14:textId="77777777" w:rsidR="002C15CC" w:rsidRDefault="00815E1B" w:rsidP="002C15CC">
      <w:pPr>
        <w:pStyle w:val="ListParagraph"/>
        <w:numPr>
          <w:ilvl w:val="0"/>
          <w:numId w:val="1"/>
        </w:numPr>
        <w:rPr>
          <w:rFonts w:asciiTheme="majorBidi" w:eastAsia="Times New Roman" w:hAnsiTheme="majorBidi" w:cstheme="majorBidi"/>
          <w:color w:val="3E3D40"/>
          <w:shd w:val="clear" w:color="auto" w:fill="FFFFFF"/>
        </w:rPr>
      </w:pPr>
      <w:r w:rsidRPr="00EF5E6C">
        <w:rPr>
          <w:rFonts w:asciiTheme="majorBidi" w:eastAsia="Times New Roman" w:hAnsiTheme="majorBidi" w:cstheme="majorBidi"/>
          <w:color w:val="3E3D40"/>
          <w:shd w:val="clear" w:color="auto" w:fill="FFFFFF"/>
        </w:rPr>
        <w:t>The title of this manuscript could be changed as "</w:t>
      </w:r>
      <w:proofErr w:type="gramStart"/>
      <w:r w:rsidRPr="00EF5E6C">
        <w:rPr>
          <w:rFonts w:asciiTheme="majorBidi" w:eastAsia="Times New Roman" w:hAnsiTheme="majorBidi" w:cstheme="majorBidi"/>
          <w:color w:val="3E3D40"/>
          <w:shd w:val="clear" w:color="auto" w:fill="FFFFFF"/>
        </w:rPr>
        <w:t>.....</w:t>
      </w:r>
      <w:proofErr w:type="gramEnd"/>
      <w:r w:rsidRPr="00EF5E6C">
        <w:rPr>
          <w:rFonts w:asciiTheme="majorBidi" w:eastAsia="Times New Roman" w:hAnsiTheme="majorBidi" w:cstheme="majorBidi"/>
          <w:color w:val="3E3D40"/>
          <w:shd w:val="clear" w:color="auto" w:fill="FFFFFF"/>
        </w:rPr>
        <w:t xml:space="preserve">under elastic-plastic and </w:t>
      </w:r>
      <w:proofErr w:type="spellStart"/>
      <w:r w:rsidRPr="00EF5E6C">
        <w:rPr>
          <w:rFonts w:asciiTheme="majorBidi" w:eastAsia="Times New Roman" w:hAnsiTheme="majorBidi" w:cstheme="majorBidi"/>
          <w:color w:val="3E3D40"/>
          <w:shd w:val="clear" w:color="auto" w:fill="FFFFFF"/>
        </w:rPr>
        <w:t>visco</w:t>
      </w:r>
      <w:proofErr w:type="spellEnd"/>
      <w:r w:rsidRPr="00EF5E6C">
        <w:rPr>
          <w:rFonts w:asciiTheme="majorBidi" w:eastAsia="Times New Roman" w:hAnsiTheme="majorBidi" w:cstheme="majorBidi"/>
          <w:color w:val="3E3D40"/>
          <w:shd w:val="clear" w:color="auto" w:fill="FFFFFF"/>
        </w:rPr>
        <w:t>-plastic deformations......"?</w:t>
      </w:r>
    </w:p>
    <w:p w14:paraId="212EEACB" w14:textId="77777777" w:rsidR="00FE1BC5" w:rsidRDefault="00FE1BC5" w:rsidP="002C15CC">
      <w:pPr>
        <w:pStyle w:val="ListParagraph"/>
        <w:rPr>
          <w:rFonts w:asciiTheme="majorBidi" w:eastAsia="Times New Roman" w:hAnsiTheme="majorBidi" w:cstheme="majorBidi"/>
          <w:color w:val="3E3D40"/>
          <w:shd w:val="clear" w:color="auto" w:fill="FFFFFF"/>
        </w:rPr>
      </w:pPr>
    </w:p>
    <w:p w14:paraId="7A979703" w14:textId="1B6D88E6" w:rsidR="002B36B1" w:rsidRPr="002C15CC" w:rsidRDefault="001D3B8D" w:rsidP="002C15CC">
      <w:pPr>
        <w:pStyle w:val="ListParagraph"/>
        <w:rPr>
          <w:rFonts w:asciiTheme="majorBidi" w:eastAsia="Times New Roman" w:hAnsiTheme="majorBidi" w:cstheme="majorBidi"/>
          <w:color w:val="3E3D40"/>
          <w:shd w:val="clear" w:color="auto" w:fill="FFFFFF"/>
        </w:rPr>
      </w:pPr>
      <w:r w:rsidRPr="002C15CC">
        <w:rPr>
          <w:rFonts w:asciiTheme="majorBidi" w:eastAsia="Times New Roman" w:hAnsiTheme="majorBidi" w:cstheme="majorBidi"/>
          <w:b/>
          <w:bCs/>
          <w:color w:val="1F4E79" w:themeColor="accent5" w:themeShade="80"/>
        </w:rPr>
        <w:t>Response:</w:t>
      </w:r>
      <w:r w:rsidRPr="002C15CC">
        <w:rPr>
          <w:rFonts w:asciiTheme="majorBidi" w:eastAsia="Times New Roman" w:hAnsiTheme="majorBidi" w:cstheme="majorBidi"/>
          <w:color w:val="1F4E79" w:themeColor="accent5" w:themeShade="80"/>
        </w:rPr>
        <w:t xml:space="preserve"> </w:t>
      </w:r>
      <w:ins w:id="53" w:author="Benjamin W. Beeler" w:date="2021-04-28T16:07:00Z">
        <w:r w:rsidR="00520DBA">
          <w:rPr>
            <w:rFonts w:asciiTheme="majorBidi" w:eastAsia="Times New Roman" w:hAnsiTheme="majorBidi" w:cstheme="majorBidi"/>
            <w:color w:val="1F4E79" w:themeColor="accent5" w:themeShade="80"/>
          </w:rPr>
          <w:t>We t</w:t>
        </w:r>
      </w:ins>
      <w:del w:id="54" w:author="Benjamin W. Beeler" w:date="2021-04-28T16:07:00Z">
        <w:r w:rsidR="00E76FBB" w:rsidRPr="002C15CC" w:rsidDel="00520DBA">
          <w:rPr>
            <w:rFonts w:asciiTheme="majorBidi" w:eastAsia="Times New Roman" w:hAnsiTheme="majorBidi" w:cstheme="majorBidi"/>
            <w:color w:val="1F4E79" w:themeColor="accent5" w:themeShade="80"/>
          </w:rPr>
          <w:delText>T</w:delText>
        </w:r>
      </w:del>
      <w:r w:rsidR="00E76FBB" w:rsidRPr="002C15CC">
        <w:rPr>
          <w:rFonts w:asciiTheme="majorBidi" w:eastAsia="Times New Roman" w:hAnsiTheme="majorBidi" w:cstheme="majorBidi"/>
          <w:color w:val="1F4E79" w:themeColor="accent5" w:themeShade="80"/>
        </w:rPr>
        <w:t>hank the reviewer</w:t>
      </w:r>
      <w:ins w:id="55" w:author="Benjamin W. Beeler" w:date="2021-04-28T16:07:00Z">
        <w:r w:rsidR="00520DBA">
          <w:rPr>
            <w:rFonts w:asciiTheme="majorBidi" w:eastAsia="Times New Roman" w:hAnsiTheme="majorBidi" w:cstheme="majorBidi"/>
            <w:color w:val="1F4E79" w:themeColor="accent5" w:themeShade="80"/>
          </w:rPr>
          <w:t xml:space="preserve"> for their</w:t>
        </w:r>
      </w:ins>
      <w:del w:id="56" w:author="Benjamin W. Beeler" w:date="2021-04-28T16:07:00Z">
        <w:r w:rsidR="00E76FBB" w:rsidRPr="002C15CC" w:rsidDel="00520DBA">
          <w:rPr>
            <w:rFonts w:asciiTheme="majorBidi" w:eastAsia="Times New Roman" w:hAnsiTheme="majorBidi" w:cstheme="majorBidi"/>
            <w:color w:val="1F4E79" w:themeColor="accent5" w:themeShade="80"/>
          </w:rPr>
          <w:delText>’s</w:delText>
        </w:r>
      </w:del>
      <w:r w:rsidR="00E76FBB" w:rsidRPr="002C15CC">
        <w:rPr>
          <w:rFonts w:asciiTheme="majorBidi" w:eastAsia="Times New Roman" w:hAnsiTheme="majorBidi" w:cstheme="majorBidi"/>
          <w:color w:val="1F4E79" w:themeColor="accent5" w:themeShade="80"/>
        </w:rPr>
        <w:t xml:space="preserve"> suggestion</w:t>
      </w:r>
      <w:r w:rsidR="006A69F4" w:rsidRPr="002C15CC">
        <w:rPr>
          <w:rFonts w:asciiTheme="majorBidi" w:eastAsia="Times New Roman" w:hAnsiTheme="majorBidi" w:cstheme="majorBidi"/>
          <w:color w:val="1F4E79" w:themeColor="accent5" w:themeShade="80"/>
        </w:rPr>
        <w:t xml:space="preserve"> which </w:t>
      </w:r>
      <w:ins w:id="57" w:author="Benjamin W. Beeler" w:date="2021-04-28T16:07:00Z">
        <w:r w:rsidR="00520DBA">
          <w:rPr>
            <w:rFonts w:asciiTheme="majorBidi" w:eastAsia="Times New Roman" w:hAnsiTheme="majorBidi" w:cstheme="majorBidi"/>
            <w:color w:val="1F4E79" w:themeColor="accent5" w:themeShade="80"/>
          </w:rPr>
          <w:t xml:space="preserve">can </w:t>
        </w:r>
      </w:ins>
      <w:r w:rsidR="00D41D85" w:rsidRPr="002C15CC">
        <w:rPr>
          <w:rFonts w:asciiTheme="majorBidi" w:eastAsia="Times New Roman" w:hAnsiTheme="majorBidi" w:cstheme="majorBidi"/>
          <w:color w:val="1F4E79" w:themeColor="accent5" w:themeShade="80"/>
        </w:rPr>
        <w:t>broad</w:t>
      </w:r>
      <w:ins w:id="58" w:author="Benjamin W. Beeler" w:date="2021-04-28T16:07:00Z">
        <w:r w:rsidR="00520DBA">
          <w:rPr>
            <w:rFonts w:asciiTheme="majorBidi" w:eastAsia="Times New Roman" w:hAnsiTheme="majorBidi" w:cstheme="majorBidi"/>
            <w:color w:val="1F4E79" w:themeColor="accent5" w:themeShade="80"/>
          </w:rPr>
          <w:t>en</w:t>
        </w:r>
      </w:ins>
      <w:r w:rsidR="00D41D85" w:rsidRPr="002C15CC">
        <w:rPr>
          <w:rFonts w:asciiTheme="majorBidi" w:eastAsia="Times New Roman" w:hAnsiTheme="majorBidi" w:cstheme="majorBidi"/>
          <w:color w:val="1F4E79" w:themeColor="accent5" w:themeShade="80"/>
        </w:rPr>
        <w:t xml:space="preserve"> </w:t>
      </w:r>
      <w:r w:rsidR="00474E13" w:rsidRPr="002C15CC">
        <w:rPr>
          <w:rFonts w:asciiTheme="majorBidi" w:eastAsia="Times New Roman" w:hAnsiTheme="majorBidi" w:cstheme="majorBidi"/>
          <w:color w:val="1F4E79" w:themeColor="accent5" w:themeShade="80"/>
        </w:rPr>
        <w:t>the scope</w:t>
      </w:r>
      <w:ins w:id="59" w:author="Benjamin W. Beeler" w:date="2021-04-28T16:08:00Z">
        <w:r w:rsidR="00520DBA">
          <w:rPr>
            <w:rFonts w:asciiTheme="majorBidi" w:eastAsia="Times New Roman" w:hAnsiTheme="majorBidi" w:cstheme="majorBidi"/>
            <w:color w:val="1F4E79" w:themeColor="accent5" w:themeShade="80"/>
          </w:rPr>
          <w:t xml:space="preserve"> of this work</w:t>
        </w:r>
      </w:ins>
      <w:r w:rsidR="006A69F4" w:rsidRPr="002C15CC">
        <w:rPr>
          <w:rFonts w:asciiTheme="majorBidi" w:eastAsia="Times New Roman" w:hAnsiTheme="majorBidi" w:cstheme="majorBidi"/>
          <w:color w:val="1F4E79" w:themeColor="accent5" w:themeShade="80"/>
        </w:rPr>
        <w:t xml:space="preserve">. </w:t>
      </w:r>
      <w:ins w:id="60" w:author="Benjamin W. Beeler" w:date="2021-04-28T16:08:00Z">
        <w:r w:rsidR="00520DBA">
          <w:rPr>
            <w:rFonts w:asciiTheme="majorBidi" w:eastAsia="Times New Roman" w:hAnsiTheme="majorBidi" w:cstheme="majorBidi"/>
            <w:color w:val="1F4E79" w:themeColor="accent5" w:themeShade="80"/>
          </w:rPr>
          <w:t>However,</w:t>
        </w:r>
      </w:ins>
      <w:del w:id="61" w:author="Benjamin W. Beeler" w:date="2021-04-28T16:08:00Z">
        <w:r w:rsidR="00197D5B" w:rsidRPr="002C15CC" w:rsidDel="00520DBA">
          <w:rPr>
            <w:rFonts w:asciiTheme="majorBidi" w:eastAsia="Times New Roman" w:hAnsiTheme="majorBidi" w:cstheme="majorBidi"/>
            <w:color w:val="1F4E79" w:themeColor="accent5" w:themeShade="80"/>
          </w:rPr>
          <w:delText>But</w:delText>
        </w:r>
      </w:del>
      <w:r w:rsidR="00197D5B" w:rsidRPr="002C15CC">
        <w:rPr>
          <w:rFonts w:asciiTheme="majorBidi" w:eastAsia="Times New Roman" w:hAnsiTheme="majorBidi" w:cstheme="majorBidi"/>
          <w:color w:val="1F4E79" w:themeColor="accent5" w:themeShade="80"/>
        </w:rPr>
        <w:t xml:space="preserve"> t</w:t>
      </w:r>
      <w:r w:rsidR="003A5451" w:rsidRPr="002C15CC">
        <w:rPr>
          <w:rFonts w:asciiTheme="majorBidi" w:eastAsia="Times New Roman" w:hAnsiTheme="majorBidi" w:cstheme="majorBidi"/>
          <w:color w:val="1F4E79" w:themeColor="accent5" w:themeShade="80"/>
        </w:rPr>
        <w:t xml:space="preserve">his work employed the </w:t>
      </w:r>
      <w:commentRangeStart w:id="62"/>
      <w:r w:rsidR="003A5451" w:rsidRPr="002C15CC">
        <w:rPr>
          <w:rFonts w:asciiTheme="majorBidi" w:eastAsia="Times New Roman" w:hAnsiTheme="majorBidi" w:cstheme="majorBidi"/>
          <w:color w:val="1F4E79" w:themeColor="accent5" w:themeShade="80"/>
        </w:rPr>
        <w:t xml:space="preserve">plastic strain rate-based </w:t>
      </w:r>
      <w:commentRangeEnd w:id="62"/>
      <w:r w:rsidR="00520DBA">
        <w:rPr>
          <w:rStyle w:val="CommentReference"/>
        </w:rPr>
        <w:commentReference w:id="62"/>
      </w:r>
      <w:r w:rsidR="003A5451" w:rsidRPr="002C15CC">
        <w:rPr>
          <w:rFonts w:asciiTheme="majorBidi" w:eastAsia="Times New Roman" w:hAnsiTheme="majorBidi" w:cstheme="majorBidi"/>
          <w:color w:val="1F4E79" w:themeColor="accent5" w:themeShade="80"/>
        </w:rPr>
        <w:t>crystal plasticity</w:t>
      </w:r>
      <w:r w:rsidR="002B36B1" w:rsidRPr="002C15CC">
        <w:rPr>
          <w:rFonts w:asciiTheme="majorBidi" w:eastAsia="Times New Roman" w:hAnsiTheme="majorBidi" w:cstheme="majorBidi"/>
          <w:color w:val="1F4E79" w:themeColor="accent5" w:themeShade="80"/>
        </w:rPr>
        <w:t xml:space="preserve">. </w:t>
      </w:r>
      <w:r w:rsidR="00E815EC" w:rsidRPr="002C15CC">
        <w:rPr>
          <w:rFonts w:asciiTheme="majorBidi" w:eastAsia="Times New Roman" w:hAnsiTheme="majorBidi" w:cstheme="majorBidi"/>
          <w:color w:val="1F4E79" w:themeColor="accent5" w:themeShade="80"/>
        </w:rPr>
        <w:t>We would like to address</w:t>
      </w:r>
      <w:r w:rsidR="00976D14" w:rsidRPr="002C15CC">
        <w:rPr>
          <w:rFonts w:asciiTheme="majorBidi" w:eastAsia="Times New Roman" w:hAnsiTheme="majorBidi" w:cstheme="majorBidi"/>
          <w:color w:val="1F4E79" w:themeColor="accent5" w:themeShade="80"/>
        </w:rPr>
        <w:t xml:space="preserve"> </w:t>
      </w:r>
      <w:r w:rsidR="00FC06FE" w:rsidRPr="002C15CC">
        <w:rPr>
          <w:rFonts w:asciiTheme="majorBidi" w:eastAsia="Times New Roman" w:hAnsiTheme="majorBidi" w:cstheme="majorBidi"/>
          <w:color w:val="1F4E79" w:themeColor="accent5" w:themeShade="80"/>
        </w:rPr>
        <w:t>the interaction between elastic-</w:t>
      </w:r>
      <w:r w:rsidR="00976D14" w:rsidRPr="002C15CC">
        <w:rPr>
          <w:rFonts w:asciiTheme="majorBidi" w:eastAsia="Times New Roman" w:hAnsiTheme="majorBidi" w:cstheme="majorBidi"/>
          <w:color w:val="1F4E79" w:themeColor="accent5" w:themeShade="80"/>
        </w:rPr>
        <w:t>plastic deformation</w:t>
      </w:r>
      <w:r w:rsidR="00F754B7" w:rsidRPr="002C15CC">
        <w:rPr>
          <w:rFonts w:asciiTheme="majorBidi" w:eastAsia="Times New Roman" w:hAnsiTheme="majorBidi" w:cstheme="majorBidi"/>
          <w:color w:val="1F4E79" w:themeColor="accent5" w:themeShade="80"/>
        </w:rPr>
        <w:t>, diffusion</w:t>
      </w:r>
      <w:ins w:id="63" w:author="Benjamin W. Beeler" w:date="2021-04-26T16:34:00Z">
        <w:r w:rsidR="0014008B">
          <w:rPr>
            <w:rFonts w:asciiTheme="majorBidi" w:eastAsia="Times New Roman" w:hAnsiTheme="majorBidi" w:cstheme="majorBidi"/>
            <w:color w:val="1F4E79" w:themeColor="accent5" w:themeShade="80"/>
          </w:rPr>
          <w:t>,</w:t>
        </w:r>
      </w:ins>
      <w:r w:rsidR="00F754B7" w:rsidRPr="002C15CC">
        <w:rPr>
          <w:rFonts w:asciiTheme="majorBidi" w:eastAsia="Times New Roman" w:hAnsiTheme="majorBidi" w:cstheme="majorBidi"/>
          <w:color w:val="1F4E79" w:themeColor="accent5" w:themeShade="80"/>
        </w:rPr>
        <w:t xml:space="preserve"> and microstructure evolution.</w:t>
      </w:r>
      <w:r w:rsidR="00976D14" w:rsidRPr="002C15CC">
        <w:rPr>
          <w:rFonts w:asciiTheme="majorBidi" w:eastAsia="Times New Roman" w:hAnsiTheme="majorBidi" w:cstheme="majorBidi"/>
          <w:color w:val="1F4E79" w:themeColor="accent5" w:themeShade="80"/>
        </w:rPr>
        <w:t xml:space="preserve"> </w:t>
      </w:r>
      <w:proofErr w:type="gramStart"/>
      <w:r w:rsidR="00FC06FE" w:rsidRPr="002C15CC">
        <w:rPr>
          <w:rFonts w:asciiTheme="majorBidi" w:eastAsia="Times New Roman" w:hAnsiTheme="majorBidi" w:cstheme="majorBidi"/>
          <w:color w:val="1F4E79" w:themeColor="accent5" w:themeShade="80"/>
        </w:rPr>
        <w:t>So</w:t>
      </w:r>
      <w:proofErr w:type="gramEnd"/>
      <w:r w:rsidR="00FC06FE" w:rsidRPr="002C15CC">
        <w:rPr>
          <w:rFonts w:asciiTheme="majorBidi" w:eastAsia="Times New Roman" w:hAnsiTheme="majorBidi" w:cstheme="majorBidi"/>
          <w:color w:val="1F4E79" w:themeColor="accent5" w:themeShade="80"/>
        </w:rPr>
        <w:t xml:space="preserve"> </w:t>
      </w:r>
      <w:r w:rsidR="00F754B7" w:rsidRPr="002C15CC">
        <w:rPr>
          <w:rFonts w:asciiTheme="majorBidi" w:eastAsia="Times New Roman" w:hAnsiTheme="majorBidi" w:cstheme="majorBidi"/>
          <w:color w:val="1F4E79" w:themeColor="accent5" w:themeShade="80"/>
        </w:rPr>
        <w:t>we want to keep the</w:t>
      </w:r>
      <w:r w:rsidR="00264790" w:rsidRPr="002C15CC">
        <w:rPr>
          <w:rFonts w:asciiTheme="majorBidi" w:eastAsia="Times New Roman" w:hAnsiTheme="majorBidi" w:cstheme="majorBidi"/>
          <w:color w:val="1F4E79" w:themeColor="accent5" w:themeShade="80"/>
        </w:rPr>
        <w:t xml:space="preserve"> ti</w:t>
      </w:r>
      <w:ins w:id="64" w:author="Benjamin W. Beeler" w:date="2021-04-28T16:07:00Z">
        <w:r w:rsidR="00520DBA">
          <w:rPr>
            <w:rFonts w:asciiTheme="majorBidi" w:eastAsia="Times New Roman" w:hAnsiTheme="majorBidi" w:cstheme="majorBidi"/>
            <w:color w:val="1F4E79" w:themeColor="accent5" w:themeShade="80"/>
          </w:rPr>
          <w:t>t</w:t>
        </w:r>
      </w:ins>
      <w:r w:rsidR="00264790" w:rsidRPr="002C15CC">
        <w:rPr>
          <w:rFonts w:asciiTheme="majorBidi" w:eastAsia="Times New Roman" w:hAnsiTheme="majorBidi" w:cstheme="majorBidi"/>
          <w:color w:val="1F4E79" w:themeColor="accent5" w:themeShade="80"/>
        </w:rPr>
        <w:t xml:space="preserve">le. In </w:t>
      </w:r>
      <w:ins w:id="65" w:author="Benjamin W. Beeler" w:date="2021-04-26T16:34:00Z">
        <w:r w:rsidR="0014008B">
          <w:rPr>
            <w:rFonts w:asciiTheme="majorBidi" w:eastAsia="Times New Roman" w:hAnsiTheme="majorBidi" w:cstheme="majorBidi"/>
            <w:color w:val="1F4E79" w:themeColor="accent5" w:themeShade="80"/>
          </w:rPr>
          <w:t xml:space="preserve">the </w:t>
        </w:r>
      </w:ins>
      <w:r w:rsidR="00264790" w:rsidRPr="002C15CC">
        <w:rPr>
          <w:rFonts w:asciiTheme="majorBidi" w:eastAsia="Times New Roman" w:hAnsiTheme="majorBidi" w:cstheme="majorBidi"/>
          <w:color w:val="1F4E79" w:themeColor="accent5" w:themeShade="80"/>
        </w:rPr>
        <w:t>future</w:t>
      </w:r>
      <w:ins w:id="66" w:author="Benjamin W. Beeler" w:date="2021-04-26T16:34:00Z">
        <w:r w:rsidR="0014008B">
          <w:rPr>
            <w:rFonts w:asciiTheme="majorBidi" w:eastAsia="Times New Roman" w:hAnsiTheme="majorBidi" w:cstheme="majorBidi"/>
            <w:color w:val="1F4E79" w:themeColor="accent5" w:themeShade="80"/>
          </w:rPr>
          <w:t>,</w:t>
        </w:r>
      </w:ins>
      <w:r w:rsidR="00264790" w:rsidRPr="002C15CC">
        <w:rPr>
          <w:rFonts w:asciiTheme="majorBidi" w:eastAsia="Times New Roman" w:hAnsiTheme="majorBidi" w:cstheme="majorBidi"/>
          <w:color w:val="1F4E79" w:themeColor="accent5" w:themeShade="80"/>
        </w:rPr>
        <w:t xml:space="preserve"> we will add creep</w:t>
      </w:r>
      <w:r w:rsidR="005A2CE4" w:rsidRPr="002C15CC">
        <w:rPr>
          <w:rFonts w:asciiTheme="majorBidi" w:eastAsia="Times New Roman" w:hAnsiTheme="majorBidi" w:cstheme="majorBidi"/>
          <w:color w:val="1F4E79" w:themeColor="accent5" w:themeShade="80"/>
        </w:rPr>
        <w:t xml:space="preserve"> mechanisms and radiation into this model.</w:t>
      </w:r>
    </w:p>
    <w:p w14:paraId="67D66EC7" w14:textId="77777777" w:rsidR="002C15CC" w:rsidRDefault="00815E1B" w:rsidP="002C15CC">
      <w:pPr>
        <w:pStyle w:val="ListParagraph"/>
        <w:rPr>
          <w:rFonts w:asciiTheme="majorBidi" w:eastAsia="Times New Roman" w:hAnsiTheme="majorBidi" w:cstheme="majorBidi"/>
          <w:color w:val="3E3D40"/>
          <w:shd w:val="clear" w:color="auto" w:fill="FFFFFF"/>
        </w:rPr>
      </w:pPr>
      <w:r w:rsidRPr="00EF5E6C">
        <w:rPr>
          <w:rFonts w:asciiTheme="majorBidi" w:eastAsia="Times New Roman" w:hAnsiTheme="majorBidi" w:cstheme="majorBidi"/>
          <w:color w:val="3E3D40"/>
        </w:rPr>
        <w:br/>
      </w:r>
      <w:r w:rsidRPr="00EF5E6C">
        <w:rPr>
          <w:rFonts w:asciiTheme="majorBidi" w:eastAsia="Times New Roman" w:hAnsiTheme="majorBidi" w:cstheme="majorBidi"/>
          <w:color w:val="3E3D40"/>
          <w:shd w:val="clear" w:color="auto" w:fill="FFFFFF"/>
        </w:rPr>
        <w:t>(2) the mechanism of bubble growth or shrinkage could be interpreted more basically? depending on the pressure differences between the bubble pressure and macroscale pressure?</w:t>
      </w:r>
    </w:p>
    <w:p w14:paraId="3C896C07" w14:textId="77777777" w:rsidR="002C15CC" w:rsidRDefault="002C15CC" w:rsidP="002C15CC">
      <w:pPr>
        <w:pStyle w:val="ListParagraph"/>
        <w:rPr>
          <w:rFonts w:asciiTheme="majorBidi" w:eastAsia="Times New Roman" w:hAnsiTheme="majorBidi" w:cstheme="majorBidi"/>
          <w:color w:val="3E3D40"/>
          <w:shd w:val="clear" w:color="auto" w:fill="FFFFFF"/>
        </w:rPr>
      </w:pPr>
    </w:p>
    <w:p w14:paraId="1E145742" w14:textId="6CEE114E" w:rsidR="001317CF" w:rsidRPr="00EF5E6C" w:rsidRDefault="00197D5B" w:rsidP="002C15CC">
      <w:pPr>
        <w:pStyle w:val="ListParagraph"/>
        <w:rPr>
          <w:rFonts w:asciiTheme="majorBidi" w:eastAsia="Times New Roman" w:hAnsiTheme="majorBidi" w:cstheme="majorBidi"/>
          <w:color w:val="3E3D40"/>
          <w:shd w:val="clear" w:color="auto" w:fill="FFFFFF"/>
        </w:rPr>
      </w:pPr>
      <w:r w:rsidRPr="00EF5E6C">
        <w:rPr>
          <w:rFonts w:asciiTheme="majorBidi" w:eastAsia="Times New Roman" w:hAnsiTheme="majorBidi" w:cstheme="majorBidi"/>
          <w:b/>
          <w:bCs/>
          <w:color w:val="1F4E79" w:themeColor="accent5" w:themeShade="80"/>
          <w:shd w:val="clear" w:color="auto" w:fill="FFFFFF"/>
        </w:rPr>
        <w:t>Response:</w:t>
      </w:r>
      <w:r w:rsidRPr="00EF5E6C">
        <w:rPr>
          <w:rFonts w:asciiTheme="majorBidi" w:eastAsia="Times New Roman" w:hAnsiTheme="majorBidi" w:cstheme="majorBidi"/>
          <w:color w:val="1F4E79" w:themeColor="accent5" w:themeShade="80"/>
          <w:shd w:val="clear" w:color="auto" w:fill="FFFFFF"/>
        </w:rPr>
        <w:t xml:space="preserve"> </w:t>
      </w:r>
      <w:r w:rsidR="004C7675" w:rsidRPr="00EF5E6C">
        <w:rPr>
          <w:rFonts w:asciiTheme="majorBidi" w:eastAsia="Times New Roman" w:hAnsiTheme="majorBidi" w:cstheme="majorBidi"/>
          <w:color w:val="1F4E79" w:themeColor="accent5" w:themeShade="80"/>
          <w:shd w:val="clear" w:color="auto" w:fill="FFFFFF"/>
        </w:rPr>
        <w:t xml:space="preserve">The gas bubble </w:t>
      </w:r>
      <w:r w:rsidR="001317CF" w:rsidRPr="00EF5E6C">
        <w:rPr>
          <w:rFonts w:asciiTheme="majorBidi" w:eastAsia="Times New Roman" w:hAnsiTheme="majorBidi" w:cstheme="majorBidi"/>
          <w:color w:val="1F4E79" w:themeColor="accent5" w:themeShade="80"/>
          <w:shd w:val="clear" w:color="auto" w:fill="FFFFFF"/>
        </w:rPr>
        <w:t xml:space="preserve">evolution is described by </w:t>
      </w:r>
      <w:ins w:id="67" w:author="Benjamin W. Beeler" w:date="2021-04-26T16:34:00Z">
        <w:r w:rsidR="0014008B">
          <w:rPr>
            <w:rFonts w:asciiTheme="majorBidi" w:eastAsia="Times New Roman" w:hAnsiTheme="majorBidi" w:cstheme="majorBidi"/>
            <w:color w:val="1F4E79" w:themeColor="accent5" w:themeShade="80"/>
            <w:shd w:val="clear" w:color="auto" w:fill="FFFFFF"/>
          </w:rPr>
          <w:t xml:space="preserve">the </w:t>
        </w:r>
      </w:ins>
      <w:r w:rsidR="001317CF" w:rsidRPr="00EF5E6C">
        <w:rPr>
          <w:rFonts w:asciiTheme="majorBidi" w:eastAsia="Times New Roman" w:hAnsiTheme="majorBidi" w:cstheme="majorBidi"/>
          <w:color w:val="1F4E79" w:themeColor="accent5" w:themeShade="80"/>
          <w:shd w:val="clear" w:color="auto" w:fill="FFFFFF"/>
        </w:rPr>
        <w:t>phase</w:t>
      </w:r>
      <w:ins w:id="68" w:author="Benjamin W. Beeler" w:date="2021-04-28T16:10:00Z">
        <w:r w:rsidR="00520DBA">
          <w:rPr>
            <w:rFonts w:asciiTheme="majorBidi" w:eastAsia="Times New Roman" w:hAnsiTheme="majorBidi" w:cstheme="majorBidi"/>
            <w:color w:val="1F4E79" w:themeColor="accent5" w:themeShade="80"/>
            <w:shd w:val="clear" w:color="auto" w:fill="FFFFFF"/>
          </w:rPr>
          <w:t>-</w:t>
        </w:r>
      </w:ins>
      <w:del w:id="69" w:author="Benjamin W. Beeler" w:date="2021-04-28T16:10:00Z">
        <w:r w:rsidR="001317CF" w:rsidRPr="00EF5E6C" w:rsidDel="00520DBA">
          <w:rPr>
            <w:rFonts w:asciiTheme="majorBidi" w:eastAsia="Times New Roman" w:hAnsiTheme="majorBidi" w:cstheme="majorBidi"/>
            <w:color w:val="1F4E79" w:themeColor="accent5" w:themeShade="80"/>
            <w:shd w:val="clear" w:color="auto" w:fill="FFFFFF"/>
          </w:rPr>
          <w:delText xml:space="preserve"> </w:delText>
        </w:r>
      </w:del>
      <w:r w:rsidR="001317CF" w:rsidRPr="00EF5E6C">
        <w:rPr>
          <w:rFonts w:asciiTheme="majorBidi" w:eastAsia="Times New Roman" w:hAnsiTheme="majorBidi" w:cstheme="majorBidi"/>
          <w:color w:val="1F4E79" w:themeColor="accent5" w:themeShade="80"/>
          <w:shd w:val="clear" w:color="auto" w:fill="FFFFFF"/>
        </w:rPr>
        <w:t xml:space="preserve">field model. </w:t>
      </w:r>
      <w:proofErr w:type="gramStart"/>
      <w:r w:rsidR="00CF5481" w:rsidRPr="00EF5E6C">
        <w:rPr>
          <w:rFonts w:asciiTheme="majorBidi" w:eastAsia="Times New Roman" w:hAnsiTheme="majorBidi" w:cstheme="majorBidi"/>
          <w:color w:val="1F4E79" w:themeColor="accent5" w:themeShade="80"/>
          <w:shd w:val="clear" w:color="auto" w:fill="FFFFFF"/>
        </w:rPr>
        <w:t>So</w:t>
      </w:r>
      <w:proofErr w:type="gramEnd"/>
      <w:r w:rsidR="00CF5481" w:rsidRPr="00EF5E6C">
        <w:rPr>
          <w:rFonts w:asciiTheme="majorBidi" w:eastAsia="Times New Roman" w:hAnsiTheme="majorBidi" w:cstheme="majorBidi"/>
          <w:color w:val="1F4E79" w:themeColor="accent5" w:themeShade="80"/>
          <w:shd w:val="clear" w:color="auto" w:fill="FFFFFF"/>
        </w:rPr>
        <w:t xml:space="preserve"> the gas bubble growth or shrinkage</w:t>
      </w:r>
      <w:r w:rsidR="00861249" w:rsidRPr="00EF5E6C">
        <w:rPr>
          <w:rFonts w:asciiTheme="majorBidi" w:eastAsia="Times New Roman" w:hAnsiTheme="majorBidi" w:cstheme="majorBidi"/>
          <w:color w:val="1F4E79" w:themeColor="accent5" w:themeShade="80"/>
          <w:shd w:val="clear" w:color="auto" w:fill="FFFFFF"/>
        </w:rPr>
        <w:t xml:space="preserve"> is determined by the </w:t>
      </w:r>
      <w:r w:rsidR="0033765F" w:rsidRPr="00EF5E6C">
        <w:rPr>
          <w:rFonts w:asciiTheme="majorBidi" w:eastAsia="Times New Roman" w:hAnsiTheme="majorBidi" w:cstheme="majorBidi"/>
          <w:color w:val="1F4E79" w:themeColor="accent5" w:themeShade="80"/>
          <w:shd w:val="clear" w:color="auto" w:fill="FFFFFF"/>
        </w:rPr>
        <w:t>minimization of total free energy of the system. In our model</w:t>
      </w:r>
      <w:ins w:id="70" w:author="Benjamin W. Beeler" w:date="2021-04-26T16:34:00Z">
        <w:r w:rsidR="0014008B">
          <w:rPr>
            <w:rFonts w:asciiTheme="majorBidi" w:eastAsia="Times New Roman" w:hAnsiTheme="majorBidi" w:cstheme="majorBidi"/>
            <w:color w:val="1F4E79" w:themeColor="accent5" w:themeShade="80"/>
            <w:shd w:val="clear" w:color="auto" w:fill="FFFFFF"/>
          </w:rPr>
          <w:t>,</w:t>
        </w:r>
      </w:ins>
      <w:r w:rsidR="0033765F" w:rsidRPr="00EF5E6C">
        <w:rPr>
          <w:rFonts w:asciiTheme="majorBidi" w:eastAsia="Times New Roman" w:hAnsiTheme="majorBidi" w:cstheme="majorBidi"/>
          <w:color w:val="1F4E79" w:themeColor="accent5" w:themeShade="80"/>
          <w:shd w:val="clear" w:color="auto" w:fill="FFFFFF"/>
        </w:rPr>
        <w:t xml:space="preserve"> </w:t>
      </w:r>
      <w:r w:rsidR="00F720EF" w:rsidRPr="00EF5E6C">
        <w:rPr>
          <w:rFonts w:asciiTheme="majorBidi" w:eastAsia="Times New Roman" w:hAnsiTheme="majorBidi" w:cstheme="majorBidi"/>
          <w:color w:val="1F4E79" w:themeColor="accent5" w:themeShade="80"/>
          <w:shd w:val="clear" w:color="auto" w:fill="FFFFFF"/>
        </w:rPr>
        <w:t xml:space="preserve">the effect of pressure inside </w:t>
      </w:r>
      <w:ins w:id="71" w:author="Benjamin W. Beeler" w:date="2021-04-26T16:34:00Z">
        <w:r w:rsidR="0014008B">
          <w:rPr>
            <w:rFonts w:asciiTheme="majorBidi" w:eastAsia="Times New Roman" w:hAnsiTheme="majorBidi" w:cstheme="majorBidi"/>
            <w:color w:val="1F4E79" w:themeColor="accent5" w:themeShade="80"/>
            <w:shd w:val="clear" w:color="auto" w:fill="FFFFFF"/>
          </w:rPr>
          <w:t xml:space="preserve">the </w:t>
        </w:r>
      </w:ins>
      <w:r w:rsidR="00F720EF" w:rsidRPr="00EF5E6C">
        <w:rPr>
          <w:rFonts w:asciiTheme="majorBidi" w:eastAsia="Times New Roman" w:hAnsiTheme="majorBidi" w:cstheme="majorBidi"/>
          <w:color w:val="1F4E79" w:themeColor="accent5" w:themeShade="80"/>
          <w:shd w:val="clear" w:color="auto" w:fill="FFFFFF"/>
        </w:rPr>
        <w:t xml:space="preserve">gas bubble </w:t>
      </w:r>
      <w:r w:rsidR="00DF7232" w:rsidRPr="00EF5E6C">
        <w:rPr>
          <w:rFonts w:asciiTheme="majorBidi" w:eastAsia="Times New Roman" w:hAnsiTheme="majorBidi" w:cstheme="majorBidi"/>
          <w:color w:val="1F4E79" w:themeColor="accent5" w:themeShade="80"/>
          <w:shd w:val="clear" w:color="auto" w:fill="FFFFFF"/>
        </w:rPr>
        <w:t>on Xe equilibrium concentration</w:t>
      </w:r>
      <w:r w:rsidR="00D07FE3" w:rsidRPr="00EF5E6C">
        <w:rPr>
          <w:rFonts w:asciiTheme="majorBidi" w:eastAsia="Times New Roman" w:hAnsiTheme="majorBidi" w:cstheme="majorBidi"/>
          <w:color w:val="1F4E79" w:themeColor="accent5" w:themeShade="80"/>
          <w:shd w:val="clear" w:color="auto" w:fill="FFFFFF"/>
        </w:rPr>
        <w:t xml:space="preserve"> and mobility</w:t>
      </w:r>
      <w:r w:rsidR="00DF7232" w:rsidRPr="00EF5E6C">
        <w:rPr>
          <w:rFonts w:asciiTheme="majorBidi" w:eastAsia="Times New Roman" w:hAnsiTheme="majorBidi" w:cstheme="majorBidi"/>
          <w:color w:val="1F4E79" w:themeColor="accent5" w:themeShade="80"/>
          <w:shd w:val="clear" w:color="auto" w:fill="FFFFFF"/>
        </w:rPr>
        <w:t xml:space="preserve"> inside </w:t>
      </w:r>
      <w:ins w:id="72" w:author="Benjamin W. Beeler" w:date="2021-04-26T16:34:00Z">
        <w:r w:rsidR="0014008B">
          <w:rPr>
            <w:rFonts w:asciiTheme="majorBidi" w:eastAsia="Times New Roman" w:hAnsiTheme="majorBidi" w:cstheme="majorBidi"/>
            <w:color w:val="1F4E79" w:themeColor="accent5" w:themeShade="80"/>
            <w:shd w:val="clear" w:color="auto" w:fill="FFFFFF"/>
          </w:rPr>
          <w:t xml:space="preserve">the </w:t>
        </w:r>
      </w:ins>
      <w:r w:rsidR="00DF7232" w:rsidRPr="00EF5E6C">
        <w:rPr>
          <w:rFonts w:asciiTheme="majorBidi" w:eastAsia="Times New Roman" w:hAnsiTheme="majorBidi" w:cstheme="majorBidi"/>
          <w:color w:val="1F4E79" w:themeColor="accent5" w:themeShade="80"/>
          <w:shd w:val="clear" w:color="auto" w:fill="FFFFFF"/>
        </w:rPr>
        <w:t xml:space="preserve">gas bubble and matrix </w:t>
      </w:r>
      <w:r w:rsidR="00C76134" w:rsidRPr="00EF5E6C">
        <w:rPr>
          <w:rFonts w:asciiTheme="majorBidi" w:eastAsia="Times New Roman" w:hAnsiTheme="majorBidi" w:cstheme="majorBidi"/>
          <w:color w:val="1F4E79" w:themeColor="accent5" w:themeShade="80"/>
          <w:shd w:val="clear" w:color="auto" w:fill="FFFFFF"/>
        </w:rPr>
        <w:t xml:space="preserve">is </w:t>
      </w:r>
      <w:proofErr w:type="gramStart"/>
      <w:r w:rsidR="00C76134" w:rsidRPr="00EF5E6C">
        <w:rPr>
          <w:rFonts w:asciiTheme="majorBidi" w:eastAsia="Times New Roman" w:hAnsiTheme="majorBidi" w:cstheme="majorBidi"/>
          <w:color w:val="1F4E79" w:themeColor="accent5" w:themeShade="80"/>
          <w:shd w:val="clear" w:color="auto" w:fill="FFFFFF"/>
        </w:rPr>
        <w:t>taken into account</w:t>
      </w:r>
      <w:proofErr w:type="gramEnd"/>
      <w:r w:rsidR="00C76134" w:rsidRPr="00EF5E6C">
        <w:rPr>
          <w:rFonts w:asciiTheme="majorBidi" w:eastAsia="Times New Roman" w:hAnsiTheme="majorBidi" w:cstheme="majorBidi"/>
          <w:color w:val="1F4E79" w:themeColor="accent5" w:themeShade="80"/>
          <w:shd w:val="clear" w:color="auto" w:fill="FFFFFF"/>
        </w:rPr>
        <w:t xml:space="preserve">. </w:t>
      </w:r>
      <w:proofErr w:type="gramStart"/>
      <w:r w:rsidR="00C76134" w:rsidRPr="00EF5E6C">
        <w:rPr>
          <w:rFonts w:asciiTheme="majorBidi" w:eastAsia="Times New Roman" w:hAnsiTheme="majorBidi" w:cstheme="majorBidi"/>
          <w:color w:val="1F4E79" w:themeColor="accent5" w:themeShade="80"/>
          <w:shd w:val="clear" w:color="auto" w:fill="FFFFFF"/>
        </w:rPr>
        <w:t>So</w:t>
      </w:r>
      <w:proofErr w:type="gramEnd"/>
      <w:r w:rsidR="00C76134" w:rsidRPr="00EF5E6C">
        <w:rPr>
          <w:rFonts w:asciiTheme="majorBidi" w:eastAsia="Times New Roman" w:hAnsiTheme="majorBidi" w:cstheme="majorBidi"/>
          <w:color w:val="1F4E79" w:themeColor="accent5" w:themeShade="80"/>
          <w:shd w:val="clear" w:color="auto" w:fill="FFFFFF"/>
        </w:rPr>
        <w:t xml:space="preserve"> </w:t>
      </w:r>
      <w:r w:rsidR="006B6900" w:rsidRPr="00EF5E6C">
        <w:rPr>
          <w:rFonts w:asciiTheme="majorBidi" w:eastAsia="Times New Roman" w:hAnsiTheme="majorBidi" w:cstheme="majorBidi"/>
          <w:color w:val="1F4E79" w:themeColor="accent5" w:themeShade="80"/>
          <w:shd w:val="clear" w:color="auto" w:fill="FFFFFF"/>
        </w:rPr>
        <w:t xml:space="preserve">the </w:t>
      </w:r>
      <w:r w:rsidR="006B6900" w:rsidRPr="00EF5E6C">
        <w:rPr>
          <w:rFonts w:asciiTheme="majorBidi" w:eastAsia="Times New Roman" w:hAnsiTheme="majorBidi" w:cstheme="majorBidi"/>
          <w:color w:val="1F4E79" w:themeColor="accent5" w:themeShade="80"/>
          <w:shd w:val="clear" w:color="auto" w:fill="FFFFFF"/>
        </w:rPr>
        <w:lastRenderedPageBreak/>
        <w:t>effect of stress (</w:t>
      </w:r>
      <w:del w:id="73" w:author="Benjamin W. Beeler" w:date="2021-04-28T16:15:00Z">
        <w:r w:rsidR="006B6900" w:rsidRPr="00EF5E6C" w:rsidDel="00460E68">
          <w:rPr>
            <w:rFonts w:asciiTheme="majorBidi" w:eastAsia="Times New Roman" w:hAnsiTheme="majorBidi" w:cstheme="majorBidi"/>
            <w:color w:val="1F4E79" w:themeColor="accent5" w:themeShade="80"/>
            <w:shd w:val="clear" w:color="auto" w:fill="FFFFFF"/>
          </w:rPr>
          <w:delText xml:space="preserve"> </w:delText>
        </w:r>
      </w:del>
      <w:r w:rsidR="006B6900" w:rsidRPr="00EF5E6C">
        <w:rPr>
          <w:rFonts w:asciiTheme="majorBidi" w:eastAsia="Times New Roman" w:hAnsiTheme="majorBidi" w:cstheme="majorBidi"/>
          <w:color w:val="1F4E79" w:themeColor="accent5" w:themeShade="80"/>
          <w:shd w:val="clear" w:color="auto" w:fill="FFFFFF"/>
        </w:rPr>
        <w:t xml:space="preserve">or pressure) inside </w:t>
      </w:r>
      <w:ins w:id="74" w:author="Benjamin W. Beeler" w:date="2021-04-26T16:35:00Z">
        <w:r w:rsidR="00927522">
          <w:rPr>
            <w:rFonts w:asciiTheme="majorBidi" w:eastAsia="Times New Roman" w:hAnsiTheme="majorBidi" w:cstheme="majorBidi"/>
            <w:color w:val="1F4E79" w:themeColor="accent5" w:themeShade="80"/>
            <w:shd w:val="clear" w:color="auto" w:fill="FFFFFF"/>
          </w:rPr>
          <w:t xml:space="preserve">a </w:t>
        </w:r>
      </w:ins>
      <w:r w:rsidR="006B6900" w:rsidRPr="00EF5E6C">
        <w:rPr>
          <w:rFonts w:asciiTheme="majorBidi" w:eastAsia="Times New Roman" w:hAnsiTheme="majorBidi" w:cstheme="majorBidi"/>
          <w:color w:val="1F4E79" w:themeColor="accent5" w:themeShade="80"/>
          <w:shd w:val="clear" w:color="auto" w:fill="FFFFFF"/>
        </w:rPr>
        <w:t xml:space="preserve">gas bubble and </w:t>
      </w:r>
      <w:r w:rsidR="00CE2833" w:rsidRPr="00EF5E6C">
        <w:rPr>
          <w:rFonts w:asciiTheme="majorBidi" w:eastAsia="Times New Roman" w:hAnsiTheme="majorBidi" w:cstheme="majorBidi"/>
          <w:color w:val="1F4E79" w:themeColor="accent5" w:themeShade="80"/>
          <w:shd w:val="clear" w:color="auto" w:fill="FFFFFF"/>
        </w:rPr>
        <w:t xml:space="preserve">in </w:t>
      </w:r>
      <w:ins w:id="75" w:author="Benjamin W. Beeler" w:date="2021-04-26T16:35:00Z">
        <w:r w:rsidR="00927522">
          <w:rPr>
            <w:rFonts w:asciiTheme="majorBidi" w:eastAsia="Times New Roman" w:hAnsiTheme="majorBidi" w:cstheme="majorBidi"/>
            <w:color w:val="1F4E79" w:themeColor="accent5" w:themeShade="80"/>
            <w:shd w:val="clear" w:color="auto" w:fill="FFFFFF"/>
          </w:rPr>
          <w:t xml:space="preserve">the </w:t>
        </w:r>
      </w:ins>
      <w:r w:rsidR="00CE2833" w:rsidRPr="00EF5E6C">
        <w:rPr>
          <w:rFonts w:asciiTheme="majorBidi" w:eastAsia="Times New Roman" w:hAnsiTheme="majorBidi" w:cstheme="majorBidi"/>
          <w:color w:val="1F4E79" w:themeColor="accent5" w:themeShade="80"/>
          <w:shd w:val="clear" w:color="auto" w:fill="FFFFFF"/>
        </w:rPr>
        <w:t xml:space="preserve">matrix on gas bubble evolution is reflected in </w:t>
      </w:r>
      <w:r w:rsidR="00D07FE3" w:rsidRPr="00EF5E6C">
        <w:rPr>
          <w:rFonts w:asciiTheme="majorBidi" w:eastAsia="Times New Roman" w:hAnsiTheme="majorBidi" w:cstheme="majorBidi"/>
          <w:color w:val="1F4E79" w:themeColor="accent5" w:themeShade="80"/>
          <w:shd w:val="clear" w:color="auto" w:fill="FFFFFF"/>
        </w:rPr>
        <w:t>thermodynamic and</w:t>
      </w:r>
      <w:r w:rsidR="00D6611E" w:rsidRPr="00EF5E6C">
        <w:rPr>
          <w:rFonts w:asciiTheme="majorBidi" w:eastAsia="Times New Roman" w:hAnsiTheme="majorBidi" w:cstheme="majorBidi"/>
          <w:color w:val="1F4E79" w:themeColor="accent5" w:themeShade="80"/>
          <w:shd w:val="clear" w:color="auto" w:fill="FFFFFF"/>
        </w:rPr>
        <w:t xml:space="preserve"> kinetic properties such as</w:t>
      </w:r>
      <w:r w:rsidR="00D07FE3" w:rsidRPr="00EF5E6C">
        <w:rPr>
          <w:rFonts w:asciiTheme="majorBidi" w:eastAsia="Times New Roman" w:hAnsiTheme="majorBidi" w:cstheme="majorBidi"/>
          <w:color w:val="1F4E79" w:themeColor="accent5" w:themeShade="80"/>
          <w:shd w:val="clear" w:color="auto" w:fill="FFFFFF"/>
        </w:rPr>
        <w:t xml:space="preserve"> </w:t>
      </w:r>
      <w:r w:rsidR="00E2183B" w:rsidRPr="00EF5E6C">
        <w:rPr>
          <w:rFonts w:asciiTheme="majorBidi" w:eastAsia="Times New Roman" w:hAnsiTheme="majorBidi" w:cstheme="majorBidi"/>
          <w:color w:val="1F4E79" w:themeColor="accent5" w:themeShade="80"/>
          <w:shd w:val="clear" w:color="auto" w:fill="FFFFFF"/>
        </w:rPr>
        <w:t>chemical free energy and deformation energy.</w:t>
      </w:r>
      <w:r w:rsidR="00DF7232" w:rsidRPr="00EF5E6C">
        <w:rPr>
          <w:rFonts w:asciiTheme="majorBidi" w:eastAsia="Times New Roman" w:hAnsiTheme="majorBidi" w:cstheme="majorBidi"/>
          <w:color w:val="1F4E79" w:themeColor="accent5" w:themeShade="80"/>
          <w:shd w:val="clear" w:color="auto" w:fill="FFFFFF"/>
        </w:rPr>
        <w:t xml:space="preserve"> </w:t>
      </w:r>
      <w:ins w:id="76" w:author="Benjamin W. Beeler" w:date="2021-04-28T16:16:00Z">
        <w:r w:rsidR="00460E68">
          <w:rPr>
            <w:rFonts w:asciiTheme="majorBidi" w:eastAsia="Times New Roman" w:hAnsiTheme="majorBidi" w:cstheme="majorBidi"/>
            <w:color w:val="1F4E79" w:themeColor="accent5" w:themeShade="80"/>
            <w:shd w:val="clear" w:color="auto" w:fill="FFFFFF"/>
          </w:rPr>
          <w:t>While this may be a more complex way to account for bubble evolution, we believe that it provides additional accuracy and the ability to account for a wider variety of material phenomena.</w:t>
        </w:r>
      </w:ins>
    </w:p>
    <w:p w14:paraId="167ACB94" w14:textId="77777777" w:rsidR="00D6611E" w:rsidRPr="00EF5E6C" w:rsidRDefault="00815E1B" w:rsidP="001D3B8D">
      <w:pPr>
        <w:pStyle w:val="ListParagraph"/>
        <w:rPr>
          <w:rFonts w:asciiTheme="majorBidi" w:eastAsia="Times New Roman" w:hAnsiTheme="majorBidi" w:cstheme="majorBidi"/>
          <w:color w:val="3E3D40"/>
          <w:shd w:val="clear" w:color="auto" w:fill="FFFFFF"/>
        </w:rPr>
      </w:pPr>
      <w:r w:rsidRPr="00EF5E6C">
        <w:rPr>
          <w:rFonts w:asciiTheme="majorBidi" w:eastAsia="Times New Roman" w:hAnsiTheme="majorBidi" w:cstheme="majorBidi"/>
          <w:color w:val="3E3D40"/>
        </w:rPr>
        <w:br/>
      </w:r>
      <w:r w:rsidRPr="00EF5E6C">
        <w:rPr>
          <w:rFonts w:asciiTheme="majorBidi" w:eastAsia="Times New Roman" w:hAnsiTheme="majorBidi" w:cstheme="majorBidi"/>
          <w:color w:val="3E3D40"/>
          <w:shd w:val="clear" w:color="auto" w:fill="FFFFFF"/>
        </w:rPr>
        <w:t>(3) In Fig.2, P is the hydrostatic stresses, not the hydrostatic pressure? and in the other planes P also exist?</w:t>
      </w:r>
    </w:p>
    <w:p w14:paraId="612C601C" w14:textId="17F35E1E" w:rsidR="004F0AB7" w:rsidRPr="00EF5E6C" w:rsidRDefault="00D6611E" w:rsidP="001D3B8D">
      <w:pPr>
        <w:pStyle w:val="ListParagraph"/>
        <w:rPr>
          <w:rFonts w:asciiTheme="majorBidi" w:eastAsia="Times New Roman" w:hAnsiTheme="majorBidi" w:cstheme="majorBidi"/>
          <w:color w:val="1F4E79" w:themeColor="accent5" w:themeShade="80"/>
          <w:shd w:val="clear" w:color="auto" w:fill="FFFFFF"/>
        </w:rPr>
      </w:pPr>
      <w:r w:rsidRPr="00EF5E6C">
        <w:rPr>
          <w:rFonts w:asciiTheme="majorBidi" w:eastAsia="Times New Roman" w:hAnsiTheme="majorBidi" w:cstheme="majorBidi"/>
          <w:b/>
          <w:bCs/>
          <w:color w:val="1F4E79" w:themeColor="accent5" w:themeShade="80"/>
          <w:shd w:val="clear" w:color="auto" w:fill="FFFFFF"/>
        </w:rPr>
        <w:t>Response:</w:t>
      </w:r>
      <w:r w:rsidRPr="00EF5E6C">
        <w:rPr>
          <w:rFonts w:asciiTheme="majorBidi" w:eastAsia="Times New Roman" w:hAnsiTheme="majorBidi" w:cstheme="majorBidi"/>
          <w:color w:val="1F4E79" w:themeColor="accent5" w:themeShade="80"/>
          <w:shd w:val="clear" w:color="auto" w:fill="FFFFFF"/>
        </w:rPr>
        <w:t xml:space="preserve"> </w:t>
      </w:r>
      <w:ins w:id="77" w:author="Benjamin W. Beeler" w:date="2021-04-28T16:16:00Z">
        <w:r w:rsidR="00460E68">
          <w:rPr>
            <w:rFonts w:asciiTheme="majorBidi" w:eastAsia="Times New Roman" w:hAnsiTheme="majorBidi" w:cstheme="majorBidi"/>
            <w:color w:val="1F4E79" w:themeColor="accent5" w:themeShade="80"/>
            <w:shd w:val="clear" w:color="auto" w:fill="FFFFFF"/>
          </w:rPr>
          <w:t>We t</w:t>
        </w:r>
      </w:ins>
      <w:del w:id="78" w:author="Benjamin W. Beeler" w:date="2021-04-28T16:16:00Z">
        <w:r w:rsidRPr="00EF5E6C" w:rsidDel="00460E68">
          <w:rPr>
            <w:rFonts w:asciiTheme="majorBidi" w:eastAsia="Times New Roman" w:hAnsiTheme="majorBidi" w:cstheme="majorBidi"/>
            <w:color w:val="1F4E79" w:themeColor="accent5" w:themeShade="80"/>
            <w:shd w:val="clear" w:color="auto" w:fill="FFFFFF"/>
          </w:rPr>
          <w:delText>T</w:delText>
        </w:r>
      </w:del>
      <w:r w:rsidRPr="00EF5E6C">
        <w:rPr>
          <w:rFonts w:asciiTheme="majorBidi" w:eastAsia="Times New Roman" w:hAnsiTheme="majorBidi" w:cstheme="majorBidi"/>
          <w:color w:val="1F4E79" w:themeColor="accent5" w:themeShade="80"/>
          <w:shd w:val="clear" w:color="auto" w:fill="FFFFFF"/>
        </w:rPr>
        <w:t xml:space="preserve">hank </w:t>
      </w:r>
      <w:ins w:id="79" w:author="Benjamin W. Beeler" w:date="2021-04-26T16:35:00Z">
        <w:r w:rsidR="00927522">
          <w:rPr>
            <w:rFonts w:asciiTheme="majorBidi" w:eastAsia="Times New Roman" w:hAnsiTheme="majorBidi" w:cstheme="majorBidi"/>
            <w:color w:val="1F4E79" w:themeColor="accent5" w:themeShade="80"/>
            <w:shd w:val="clear" w:color="auto" w:fill="FFFFFF"/>
          </w:rPr>
          <w:t xml:space="preserve">the </w:t>
        </w:r>
      </w:ins>
      <w:r w:rsidRPr="00EF5E6C">
        <w:rPr>
          <w:rFonts w:asciiTheme="majorBidi" w:eastAsia="Times New Roman" w:hAnsiTheme="majorBidi" w:cstheme="majorBidi"/>
          <w:color w:val="1F4E79" w:themeColor="accent5" w:themeShade="80"/>
          <w:shd w:val="clear" w:color="auto" w:fill="FFFFFF"/>
        </w:rPr>
        <w:t xml:space="preserve">reviewer for the </w:t>
      </w:r>
      <w:r w:rsidR="004F0AB7" w:rsidRPr="00EF5E6C">
        <w:rPr>
          <w:rFonts w:asciiTheme="majorBidi" w:eastAsia="Times New Roman" w:hAnsiTheme="majorBidi" w:cstheme="majorBidi"/>
          <w:color w:val="1F4E79" w:themeColor="accent5" w:themeShade="80"/>
          <w:shd w:val="clear" w:color="auto" w:fill="FFFFFF"/>
        </w:rPr>
        <w:t>correction</w:t>
      </w:r>
      <w:ins w:id="80" w:author="Benjamin W. Beeler" w:date="2021-04-28T16:17:00Z">
        <w:r w:rsidR="00460E68">
          <w:rPr>
            <w:rFonts w:asciiTheme="majorBidi" w:eastAsia="Times New Roman" w:hAnsiTheme="majorBidi" w:cstheme="majorBidi"/>
            <w:color w:val="1F4E79" w:themeColor="accent5" w:themeShade="80"/>
            <w:shd w:val="clear" w:color="auto" w:fill="FFFFFF"/>
          </w:rPr>
          <w:t>, and have</w:t>
        </w:r>
      </w:ins>
      <w:del w:id="81" w:author="Benjamin W. Beeler" w:date="2021-04-28T16:16:00Z">
        <w:r w:rsidR="004F0AB7" w:rsidRPr="00EF5E6C" w:rsidDel="00460E68">
          <w:rPr>
            <w:rFonts w:asciiTheme="majorBidi" w:eastAsia="Times New Roman" w:hAnsiTheme="majorBidi" w:cstheme="majorBidi"/>
            <w:color w:val="1F4E79" w:themeColor="accent5" w:themeShade="80"/>
            <w:shd w:val="clear" w:color="auto" w:fill="FFFFFF"/>
          </w:rPr>
          <w:delText>.  We</w:delText>
        </w:r>
      </w:del>
      <w:r w:rsidR="004F0AB7" w:rsidRPr="00EF5E6C">
        <w:rPr>
          <w:rFonts w:asciiTheme="majorBidi" w:eastAsia="Times New Roman" w:hAnsiTheme="majorBidi" w:cstheme="majorBidi"/>
          <w:color w:val="1F4E79" w:themeColor="accent5" w:themeShade="80"/>
          <w:shd w:val="clear" w:color="auto" w:fill="FFFFFF"/>
        </w:rPr>
        <w:t xml:space="preserve"> made the change</w:t>
      </w:r>
      <w:r w:rsidR="003B0985" w:rsidRPr="00EF5E6C">
        <w:rPr>
          <w:rFonts w:asciiTheme="majorBidi" w:eastAsia="Times New Roman" w:hAnsiTheme="majorBidi" w:cstheme="majorBidi"/>
          <w:color w:val="1F4E79" w:themeColor="accent5" w:themeShade="80"/>
          <w:shd w:val="clear" w:color="auto" w:fill="FFFFFF"/>
        </w:rPr>
        <w:t>.</w:t>
      </w:r>
    </w:p>
    <w:p w14:paraId="2DDCF86A" w14:textId="77777777" w:rsidR="009C1180" w:rsidRPr="00EF5E6C" w:rsidRDefault="00815E1B" w:rsidP="001D3B8D">
      <w:pPr>
        <w:pStyle w:val="ListParagraph"/>
        <w:rPr>
          <w:rFonts w:asciiTheme="majorBidi" w:eastAsia="Times New Roman" w:hAnsiTheme="majorBidi" w:cstheme="majorBidi"/>
          <w:color w:val="3E3D40"/>
          <w:shd w:val="clear" w:color="auto" w:fill="FFFFFF"/>
        </w:rPr>
      </w:pPr>
      <w:r w:rsidRPr="00EF5E6C">
        <w:rPr>
          <w:rFonts w:asciiTheme="majorBidi" w:eastAsia="Times New Roman" w:hAnsiTheme="majorBidi" w:cstheme="majorBidi"/>
          <w:color w:val="3E3D40"/>
        </w:rPr>
        <w:br/>
      </w:r>
      <w:r w:rsidRPr="00EF5E6C">
        <w:rPr>
          <w:rFonts w:asciiTheme="majorBidi" w:eastAsia="Times New Roman" w:hAnsiTheme="majorBidi" w:cstheme="majorBidi"/>
          <w:color w:val="3E3D40"/>
          <w:shd w:val="clear" w:color="auto" w:fill="FFFFFF"/>
        </w:rPr>
        <w:t>(4) In Eq.</w:t>
      </w:r>
      <w:r w:rsidRPr="00EF5E6C">
        <w:rPr>
          <w:rFonts w:asciiTheme="majorBidi" w:eastAsia="Malgun Gothic" w:hAnsiTheme="majorBidi" w:cstheme="majorBidi"/>
          <w:color w:val="3E3D40"/>
          <w:shd w:val="clear" w:color="auto" w:fill="FFFFFF"/>
        </w:rPr>
        <w:t>（</w:t>
      </w:r>
      <w:r w:rsidRPr="00EF5E6C">
        <w:rPr>
          <w:rFonts w:asciiTheme="majorBidi" w:eastAsia="Times New Roman" w:hAnsiTheme="majorBidi" w:cstheme="majorBidi"/>
          <w:color w:val="3E3D40"/>
          <w:shd w:val="clear" w:color="auto" w:fill="FFFFFF"/>
        </w:rPr>
        <w:t>8), a sign of dot product exists between the two gradient terms?</w:t>
      </w:r>
    </w:p>
    <w:p w14:paraId="3BAD6289" w14:textId="77777777" w:rsidR="001922D6" w:rsidRPr="00EF5E6C" w:rsidRDefault="009C1180" w:rsidP="001D3B8D">
      <w:pPr>
        <w:pStyle w:val="ListParagraph"/>
        <w:rPr>
          <w:rFonts w:asciiTheme="majorBidi" w:eastAsia="Times New Roman" w:hAnsiTheme="majorBidi" w:cstheme="majorBidi"/>
          <w:color w:val="3E3D40"/>
          <w:shd w:val="clear" w:color="auto" w:fill="FFFFFF"/>
        </w:rPr>
      </w:pPr>
      <w:r w:rsidRPr="00EF5E6C">
        <w:rPr>
          <w:rFonts w:asciiTheme="majorBidi" w:eastAsia="Times New Roman" w:hAnsiTheme="majorBidi" w:cstheme="majorBidi"/>
          <w:b/>
          <w:bCs/>
          <w:color w:val="1F4E79" w:themeColor="accent5" w:themeShade="80"/>
          <w:shd w:val="clear" w:color="auto" w:fill="FFFFFF"/>
        </w:rPr>
        <w:t>Response:</w:t>
      </w:r>
      <w:r w:rsidRPr="00EF5E6C">
        <w:rPr>
          <w:rFonts w:asciiTheme="majorBidi" w:eastAsia="Times New Roman" w:hAnsiTheme="majorBidi" w:cstheme="majorBidi"/>
          <w:color w:val="1F4E79" w:themeColor="accent5" w:themeShade="80"/>
          <w:shd w:val="clear" w:color="auto" w:fill="FFFFFF"/>
        </w:rPr>
        <w:t xml:space="preserve"> </w:t>
      </w:r>
      <w:r w:rsidR="001D012A" w:rsidRPr="00EF5E6C">
        <w:rPr>
          <w:rFonts w:asciiTheme="majorBidi" w:eastAsia="Times New Roman" w:hAnsiTheme="majorBidi" w:cstheme="majorBidi"/>
          <w:color w:val="1F4E79" w:themeColor="accent5" w:themeShade="80"/>
          <w:shd w:val="clear" w:color="auto" w:fill="FFFFFF"/>
        </w:rPr>
        <w:t>Yes. Thanks.</w:t>
      </w:r>
      <w:r w:rsidR="00815E1B" w:rsidRPr="00EF5E6C">
        <w:rPr>
          <w:rFonts w:asciiTheme="majorBidi" w:eastAsia="Times New Roman" w:hAnsiTheme="majorBidi" w:cstheme="majorBidi"/>
          <w:color w:val="1F4E79" w:themeColor="accent5" w:themeShade="80"/>
        </w:rPr>
        <w:br/>
      </w:r>
      <w:r w:rsidR="00815E1B" w:rsidRPr="00EF5E6C">
        <w:rPr>
          <w:rFonts w:asciiTheme="majorBidi" w:eastAsia="Times New Roman" w:hAnsiTheme="majorBidi" w:cstheme="majorBidi"/>
          <w:color w:val="3E3D40"/>
          <w:shd w:val="clear" w:color="auto" w:fill="FFFFFF"/>
        </w:rPr>
        <w:t xml:space="preserve">(5) In the text above Eq. (10), "...equations </w:t>
      </w:r>
      <w:r w:rsidR="00815E1B" w:rsidRPr="00EF5E6C">
        <w:rPr>
          <w:rFonts w:asciiTheme="majorBidi" w:eastAsia="Malgun Gothic" w:hAnsiTheme="majorBidi" w:cstheme="majorBidi"/>
          <w:color w:val="3E3D40"/>
          <w:shd w:val="clear" w:color="auto" w:fill="FFFFFF"/>
        </w:rPr>
        <w:t>（</w:t>
      </w:r>
      <w:r w:rsidR="00815E1B" w:rsidRPr="00EF5E6C">
        <w:rPr>
          <w:rFonts w:asciiTheme="majorBidi" w:eastAsia="Times New Roman" w:hAnsiTheme="majorBidi" w:cstheme="majorBidi"/>
          <w:color w:val="3E3D40"/>
          <w:shd w:val="clear" w:color="auto" w:fill="FFFFFF"/>
        </w:rPr>
        <w:t>9</w:t>
      </w:r>
      <w:r w:rsidR="00815E1B" w:rsidRPr="00EF5E6C">
        <w:rPr>
          <w:rFonts w:asciiTheme="majorBidi" w:eastAsia="Malgun Gothic" w:hAnsiTheme="majorBidi" w:cstheme="majorBidi"/>
          <w:color w:val="3E3D40"/>
          <w:shd w:val="clear" w:color="auto" w:fill="FFFFFF"/>
        </w:rPr>
        <w:t>）</w:t>
      </w:r>
      <w:r w:rsidR="00815E1B" w:rsidRPr="00EF5E6C">
        <w:rPr>
          <w:rFonts w:asciiTheme="majorBidi" w:eastAsia="Times New Roman" w:hAnsiTheme="majorBidi" w:cstheme="majorBidi"/>
          <w:color w:val="3E3D40"/>
          <w:shd w:val="clear" w:color="auto" w:fill="FFFFFF"/>
        </w:rPr>
        <w:t xml:space="preserve"> and (10) ..." should be " ...equations </w:t>
      </w:r>
      <w:r w:rsidR="00815E1B" w:rsidRPr="00EF5E6C">
        <w:rPr>
          <w:rFonts w:asciiTheme="majorBidi" w:eastAsia="Malgun Gothic" w:hAnsiTheme="majorBidi" w:cstheme="majorBidi"/>
          <w:color w:val="3E3D40"/>
          <w:shd w:val="clear" w:color="auto" w:fill="FFFFFF"/>
        </w:rPr>
        <w:t>（</w:t>
      </w:r>
      <w:r w:rsidR="00815E1B" w:rsidRPr="00EF5E6C">
        <w:rPr>
          <w:rFonts w:asciiTheme="majorBidi" w:eastAsia="Times New Roman" w:hAnsiTheme="majorBidi" w:cstheme="majorBidi"/>
          <w:color w:val="3E3D40"/>
          <w:shd w:val="clear" w:color="auto" w:fill="FFFFFF"/>
        </w:rPr>
        <w:t>8</w:t>
      </w:r>
      <w:r w:rsidR="00815E1B" w:rsidRPr="00EF5E6C">
        <w:rPr>
          <w:rFonts w:asciiTheme="majorBidi" w:eastAsia="Malgun Gothic" w:hAnsiTheme="majorBidi" w:cstheme="majorBidi"/>
          <w:color w:val="3E3D40"/>
          <w:shd w:val="clear" w:color="auto" w:fill="FFFFFF"/>
        </w:rPr>
        <w:t>）</w:t>
      </w:r>
      <w:r w:rsidR="00815E1B" w:rsidRPr="00EF5E6C">
        <w:rPr>
          <w:rFonts w:asciiTheme="majorBidi" w:eastAsia="Times New Roman" w:hAnsiTheme="majorBidi" w:cstheme="majorBidi"/>
          <w:color w:val="3E3D40"/>
          <w:shd w:val="clear" w:color="auto" w:fill="FFFFFF"/>
        </w:rPr>
        <w:t xml:space="preserve"> and (</w:t>
      </w:r>
      <w:proofErr w:type="gramStart"/>
      <w:r w:rsidR="00815E1B" w:rsidRPr="00EF5E6C">
        <w:rPr>
          <w:rFonts w:asciiTheme="majorBidi" w:eastAsia="Times New Roman" w:hAnsiTheme="majorBidi" w:cstheme="majorBidi"/>
          <w:color w:val="3E3D40"/>
          <w:shd w:val="clear" w:color="auto" w:fill="FFFFFF"/>
        </w:rPr>
        <w:t>9)...</w:t>
      </w:r>
      <w:proofErr w:type="gramEnd"/>
      <w:r w:rsidR="00815E1B" w:rsidRPr="00EF5E6C">
        <w:rPr>
          <w:rFonts w:asciiTheme="majorBidi" w:eastAsia="Times New Roman" w:hAnsiTheme="majorBidi" w:cstheme="majorBidi"/>
          <w:color w:val="3E3D40"/>
          <w:shd w:val="clear" w:color="auto" w:fill="FFFFFF"/>
        </w:rPr>
        <w:t>"?</w:t>
      </w:r>
    </w:p>
    <w:p w14:paraId="1FE4F76A" w14:textId="55678727" w:rsidR="00770158" w:rsidRPr="00EF5E6C" w:rsidRDefault="00856553" w:rsidP="001D3B8D">
      <w:pPr>
        <w:pStyle w:val="ListParagraph"/>
        <w:rPr>
          <w:rFonts w:asciiTheme="majorBidi" w:eastAsia="Times New Roman" w:hAnsiTheme="majorBidi" w:cstheme="majorBidi"/>
          <w:color w:val="1F4E79" w:themeColor="accent5" w:themeShade="80"/>
        </w:rPr>
      </w:pPr>
      <w:r w:rsidRPr="00EF5E6C">
        <w:rPr>
          <w:rFonts w:asciiTheme="majorBidi" w:eastAsia="Times New Roman" w:hAnsiTheme="majorBidi" w:cstheme="majorBidi"/>
          <w:b/>
          <w:bCs/>
          <w:color w:val="1F4E79" w:themeColor="accent5" w:themeShade="80"/>
        </w:rPr>
        <w:t>Response:</w:t>
      </w:r>
      <w:r w:rsidRPr="00EF5E6C">
        <w:rPr>
          <w:rFonts w:asciiTheme="majorBidi" w:eastAsia="Times New Roman" w:hAnsiTheme="majorBidi" w:cstheme="majorBidi"/>
          <w:color w:val="1F4E79" w:themeColor="accent5" w:themeShade="80"/>
        </w:rPr>
        <w:t xml:space="preserve"> </w:t>
      </w:r>
      <w:ins w:id="82" w:author="Benjamin W. Beeler" w:date="2021-04-28T16:17:00Z">
        <w:r w:rsidR="00460E68">
          <w:rPr>
            <w:rFonts w:asciiTheme="majorBidi" w:eastAsia="Times New Roman" w:hAnsiTheme="majorBidi" w:cstheme="majorBidi"/>
            <w:color w:val="1F4E79" w:themeColor="accent5" w:themeShade="80"/>
          </w:rPr>
          <w:t>We t</w:t>
        </w:r>
      </w:ins>
      <w:del w:id="83" w:author="Benjamin W. Beeler" w:date="2021-04-28T16:17:00Z">
        <w:r w:rsidRPr="00EF5E6C" w:rsidDel="00460E68">
          <w:rPr>
            <w:rFonts w:asciiTheme="majorBidi" w:eastAsia="Times New Roman" w:hAnsiTheme="majorBidi" w:cstheme="majorBidi"/>
            <w:color w:val="1F4E79" w:themeColor="accent5" w:themeShade="80"/>
          </w:rPr>
          <w:delText>T</w:delText>
        </w:r>
      </w:del>
      <w:r w:rsidRPr="00EF5E6C">
        <w:rPr>
          <w:rFonts w:asciiTheme="majorBidi" w:eastAsia="Times New Roman" w:hAnsiTheme="majorBidi" w:cstheme="majorBidi"/>
          <w:color w:val="1F4E79" w:themeColor="accent5" w:themeShade="80"/>
        </w:rPr>
        <w:t>hank</w:t>
      </w:r>
      <w:r w:rsidR="00770158" w:rsidRPr="00EF5E6C">
        <w:rPr>
          <w:rFonts w:asciiTheme="majorBidi" w:eastAsia="Times New Roman" w:hAnsiTheme="majorBidi" w:cstheme="majorBidi"/>
          <w:color w:val="1F4E79" w:themeColor="accent5" w:themeShade="80"/>
        </w:rPr>
        <w:t xml:space="preserve"> the reviewer for the </w:t>
      </w:r>
      <w:ins w:id="84" w:author="Benjamin W. Beeler" w:date="2021-04-26T16:35:00Z">
        <w:r w:rsidR="00927522">
          <w:rPr>
            <w:rFonts w:asciiTheme="majorBidi" w:eastAsia="Times New Roman" w:hAnsiTheme="majorBidi" w:cstheme="majorBidi"/>
            <w:color w:val="1F4E79" w:themeColor="accent5" w:themeShade="80"/>
          </w:rPr>
          <w:t>careful</w:t>
        </w:r>
      </w:ins>
      <w:del w:id="85" w:author="Benjamin W. Beeler" w:date="2021-04-26T16:35:00Z">
        <w:r w:rsidR="00770158" w:rsidRPr="00EF5E6C" w:rsidDel="00927522">
          <w:rPr>
            <w:rFonts w:asciiTheme="majorBidi" w:eastAsia="Times New Roman" w:hAnsiTheme="majorBidi" w:cstheme="majorBidi"/>
            <w:color w:val="1F4E79" w:themeColor="accent5" w:themeShade="80"/>
          </w:rPr>
          <w:delText>carefully</w:delText>
        </w:r>
      </w:del>
      <w:r w:rsidR="00770158" w:rsidRPr="00EF5E6C">
        <w:rPr>
          <w:rFonts w:asciiTheme="majorBidi" w:eastAsia="Times New Roman" w:hAnsiTheme="majorBidi" w:cstheme="majorBidi"/>
          <w:color w:val="1F4E79" w:themeColor="accent5" w:themeShade="80"/>
        </w:rPr>
        <w:t xml:space="preserve"> reading</w:t>
      </w:r>
      <w:ins w:id="86" w:author="Benjamin W. Beeler" w:date="2021-04-28T16:17:00Z">
        <w:r w:rsidR="00460E68">
          <w:rPr>
            <w:rFonts w:asciiTheme="majorBidi" w:eastAsia="Times New Roman" w:hAnsiTheme="majorBidi" w:cstheme="majorBidi"/>
            <w:color w:val="1F4E79" w:themeColor="accent5" w:themeShade="80"/>
          </w:rPr>
          <w:t xml:space="preserve"> and have</w:t>
        </w:r>
      </w:ins>
      <w:del w:id="87" w:author="Benjamin W. Beeler" w:date="2021-04-28T16:17:00Z">
        <w:r w:rsidR="00770158" w:rsidRPr="00EF5E6C" w:rsidDel="00460E68">
          <w:rPr>
            <w:rFonts w:asciiTheme="majorBidi" w:eastAsia="Times New Roman" w:hAnsiTheme="majorBidi" w:cstheme="majorBidi"/>
            <w:color w:val="1F4E79" w:themeColor="accent5" w:themeShade="80"/>
          </w:rPr>
          <w:delText>. We</w:delText>
        </w:r>
      </w:del>
      <w:r w:rsidR="00770158" w:rsidRPr="00EF5E6C">
        <w:rPr>
          <w:rFonts w:asciiTheme="majorBidi" w:eastAsia="Times New Roman" w:hAnsiTheme="majorBidi" w:cstheme="majorBidi"/>
          <w:color w:val="1F4E79" w:themeColor="accent5" w:themeShade="80"/>
        </w:rPr>
        <w:t xml:space="preserve"> made the correction.</w:t>
      </w:r>
    </w:p>
    <w:p w14:paraId="3065BE73" w14:textId="77777777" w:rsidR="00770158" w:rsidRPr="00EF5E6C" w:rsidRDefault="00815E1B" w:rsidP="001D3B8D">
      <w:pPr>
        <w:pStyle w:val="ListParagraph"/>
        <w:rPr>
          <w:rFonts w:asciiTheme="majorBidi" w:eastAsia="Times New Roman" w:hAnsiTheme="majorBidi" w:cstheme="majorBidi"/>
          <w:color w:val="3E3D40"/>
          <w:shd w:val="clear" w:color="auto" w:fill="FFFFFF"/>
        </w:rPr>
      </w:pPr>
      <w:r w:rsidRPr="00EF5E6C">
        <w:rPr>
          <w:rFonts w:asciiTheme="majorBidi" w:eastAsia="Times New Roman" w:hAnsiTheme="majorBidi" w:cstheme="majorBidi"/>
          <w:color w:val="3E3D40"/>
        </w:rPr>
        <w:br/>
      </w:r>
      <w:r w:rsidRPr="00EF5E6C">
        <w:rPr>
          <w:rFonts w:asciiTheme="majorBidi" w:eastAsia="Times New Roman" w:hAnsiTheme="majorBidi" w:cstheme="majorBidi"/>
          <w:color w:val="3E3D40"/>
          <w:shd w:val="clear" w:color="auto" w:fill="FFFFFF"/>
        </w:rPr>
        <w:t xml:space="preserve">(6) In Eq. (12), the last term of the left side should </w:t>
      </w:r>
      <w:proofErr w:type="gramStart"/>
      <w:r w:rsidRPr="00EF5E6C">
        <w:rPr>
          <w:rFonts w:asciiTheme="majorBidi" w:eastAsia="Times New Roman" w:hAnsiTheme="majorBidi" w:cstheme="majorBidi"/>
          <w:color w:val="3E3D40"/>
          <w:shd w:val="clear" w:color="auto" w:fill="FFFFFF"/>
        </w:rPr>
        <w:t>using</w:t>
      </w:r>
      <w:proofErr w:type="gramEnd"/>
      <w:r w:rsidRPr="00EF5E6C">
        <w:rPr>
          <w:rFonts w:asciiTheme="majorBidi" w:eastAsia="Times New Roman" w:hAnsiTheme="majorBidi" w:cstheme="majorBidi"/>
          <w:color w:val="3E3D40"/>
          <w:shd w:val="clear" w:color="auto" w:fill="FFFFFF"/>
        </w:rPr>
        <w:t xml:space="preserve"> the same subscripts "</w:t>
      </w:r>
      <w:proofErr w:type="spellStart"/>
      <w:r w:rsidRPr="00EF5E6C">
        <w:rPr>
          <w:rFonts w:asciiTheme="majorBidi" w:eastAsia="Times New Roman" w:hAnsiTheme="majorBidi" w:cstheme="majorBidi"/>
          <w:color w:val="3E3D40"/>
          <w:shd w:val="clear" w:color="auto" w:fill="FFFFFF"/>
        </w:rPr>
        <w:t>ij</w:t>
      </w:r>
      <w:proofErr w:type="spellEnd"/>
      <w:r w:rsidRPr="00EF5E6C">
        <w:rPr>
          <w:rFonts w:asciiTheme="majorBidi" w:eastAsia="Times New Roman" w:hAnsiTheme="majorBidi" w:cstheme="majorBidi"/>
          <w:color w:val="3E3D40"/>
          <w:shd w:val="clear" w:color="auto" w:fill="FFFFFF"/>
        </w:rPr>
        <w:t>"?</w:t>
      </w:r>
    </w:p>
    <w:p w14:paraId="314D748D" w14:textId="77777777" w:rsidR="00AD0F38" w:rsidRPr="00EF5E6C" w:rsidRDefault="00770158" w:rsidP="001D3B8D">
      <w:pPr>
        <w:pStyle w:val="ListParagraph"/>
        <w:rPr>
          <w:rFonts w:asciiTheme="majorBidi" w:eastAsia="Times New Roman" w:hAnsiTheme="majorBidi" w:cstheme="majorBidi"/>
          <w:color w:val="1F4E79" w:themeColor="accent5" w:themeShade="80"/>
          <w:shd w:val="clear" w:color="auto" w:fill="FFFFFF"/>
        </w:rPr>
      </w:pPr>
      <w:r w:rsidRPr="00EF5E6C">
        <w:rPr>
          <w:rFonts w:asciiTheme="majorBidi" w:eastAsia="Times New Roman" w:hAnsiTheme="majorBidi" w:cstheme="majorBidi"/>
          <w:b/>
          <w:bCs/>
          <w:color w:val="1F4E79" w:themeColor="accent5" w:themeShade="80"/>
          <w:shd w:val="clear" w:color="auto" w:fill="FFFFFF"/>
        </w:rPr>
        <w:t>Response:</w:t>
      </w:r>
      <w:r w:rsidRPr="00EF5E6C">
        <w:rPr>
          <w:rFonts w:asciiTheme="majorBidi" w:eastAsia="Times New Roman" w:hAnsiTheme="majorBidi" w:cstheme="majorBidi"/>
          <w:color w:val="1F4E79" w:themeColor="accent5" w:themeShade="80"/>
          <w:shd w:val="clear" w:color="auto" w:fill="FFFFFF"/>
        </w:rPr>
        <w:t xml:space="preserve"> </w:t>
      </w:r>
      <w:r w:rsidR="008F3141" w:rsidRPr="00EF5E6C">
        <w:rPr>
          <w:rFonts w:asciiTheme="majorBidi" w:eastAsia="Times New Roman" w:hAnsiTheme="majorBidi" w:cstheme="majorBidi"/>
          <w:color w:val="1F4E79" w:themeColor="accent5" w:themeShade="80"/>
          <w:shd w:val="clear" w:color="auto" w:fill="FFFFFF"/>
        </w:rPr>
        <w:t>Thanks. We made the correction</w:t>
      </w:r>
      <w:r w:rsidR="00AD0F38" w:rsidRPr="00EF5E6C">
        <w:rPr>
          <w:rFonts w:asciiTheme="majorBidi" w:eastAsia="Times New Roman" w:hAnsiTheme="majorBidi" w:cstheme="majorBidi"/>
          <w:color w:val="1F4E79" w:themeColor="accent5" w:themeShade="80"/>
          <w:shd w:val="clear" w:color="auto" w:fill="FFFFFF"/>
        </w:rPr>
        <w:t>.</w:t>
      </w:r>
    </w:p>
    <w:p w14:paraId="153EE7E2" w14:textId="77777777" w:rsidR="008D007B" w:rsidRPr="00EF5E6C" w:rsidRDefault="00815E1B" w:rsidP="001D3B8D">
      <w:pPr>
        <w:pStyle w:val="ListParagraph"/>
        <w:rPr>
          <w:rFonts w:asciiTheme="majorBidi" w:eastAsia="Times New Roman" w:hAnsiTheme="majorBidi" w:cstheme="majorBidi"/>
          <w:color w:val="3E3D40"/>
          <w:shd w:val="clear" w:color="auto" w:fill="FFFFFF"/>
        </w:rPr>
      </w:pPr>
      <w:r w:rsidRPr="00EF5E6C">
        <w:rPr>
          <w:rFonts w:asciiTheme="majorBidi" w:eastAsia="Times New Roman" w:hAnsiTheme="majorBidi" w:cstheme="majorBidi"/>
          <w:color w:val="3E3D40"/>
        </w:rPr>
        <w:br/>
      </w:r>
      <w:r w:rsidRPr="00EF5E6C">
        <w:rPr>
          <w:rFonts w:asciiTheme="majorBidi" w:eastAsia="Times New Roman" w:hAnsiTheme="majorBidi" w:cstheme="majorBidi"/>
          <w:color w:val="3E3D40"/>
          <w:shd w:val="clear" w:color="auto" w:fill="FFFFFF"/>
        </w:rPr>
        <w:t xml:space="preserve">(7) In </w:t>
      </w:r>
      <w:proofErr w:type="gramStart"/>
      <w:r w:rsidRPr="00EF5E6C">
        <w:rPr>
          <w:rFonts w:asciiTheme="majorBidi" w:eastAsia="Times New Roman" w:hAnsiTheme="majorBidi" w:cstheme="majorBidi"/>
          <w:color w:val="3E3D40"/>
          <w:shd w:val="clear" w:color="auto" w:fill="FFFFFF"/>
        </w:rPr>
        <w:t>Eq.(</w:t>
      </w:r>
      <w:proofErr w:type="gramEnd"/>
      <w:r w:rsidRPr="00EF5E6C">
        <w:rPr>
          <w:rFonts w:asciiTheme="majorBidi" w:eastAsia="Times New Roman" w:hAnsiTheme="majorBidi" w:cstheme="majorBidi"/>
          <w:color w:val="3E3D40"/>
          <w:shd w:val="clear" w:color="auto" w:fill="FFFFFF"/>
        </w:rPr>
        <w:t>15), the total stress tensor should be used to make the manipulation of double dot product with the Schmid tensor? not the deviatoric stress tensor?</w:t>
      </w:r>
    </w:p>
    <w:p w14:paraId="5DE50A01" w14:textId="1E50AC1C" w:rsidR="003159C5" w:rsidRPr="00EF5E6C" w:rsidRDefault="003159C5" w:rsidP="003159C5">
      <w:pPr>
        <w:pStyle w:val="ListParagraph"/>
        <w:rPr>
          <w:rFonts w:asciiTheme="majorBidi" w:eastAsia="Times New Roman" w:hAnsiTheme="majorBidi" w:cstheme="majorBidi"/>
          <w:color w:val="1F4E79" w:themeColor="accent5" w:themeShade="80"/>
          <w:shd w:val="clear" w:color="auto" w:fill="FFFFFF"/>
        </w:rPr>
      </w:pPr>
      <w:r w:rsidRPr="00EF5E6C">
        <w:rPr>
          <w:rFonts w:asciiTheme="majorBidi" w:eastAsia="Times New Roman" w:hAnsiTheme="majorBidi" w:cstheme="majorBidi"/>
          <w:b/>
          <w:bCs/>
          <w:color w:val="1F4E79" w:themeColor="accent5" w:themeShade="80"/>
          <w:shd w:val="clear" w:color="auto" w:fill="FFFFFF"/>
        </w:rPr>
        <w:t>Response:</w:t>
      </w:r>
      <w:r w:rsidRPr="00EF5E6C">
        <w:rPr>
          <w:rFonts w:asciiTheme="majorBidi" w:eastAsia="Times New Roman" w:hAnsiTheme="majorBidi" w:cstheme="majorBidi"/>
          <w:color w:val="1F4E79" w:themeColor="accent5" w:themeShade="80"/>
          <w:shd w:val="clear" w:color="auto" w:fill="FFFFFF"/>
        </w:rPr>
        <w:t xml:space="preserve"> Thanks. We made the correction.</w:t>
      </w:r>
      <w:r w:rsidR="001D6097" w:rsidRPr="00EF5E6C">
        <w:rPr>
          <w:rFonts w:asciiTheme="majorBidi" w:eastAsia="Times New Roman" w:hAnsiTheme="majorBidi" w:cstheme="majorBidi"/>
          <w:color w:val="1F4E79" w:themeColor="accent5" w:themeShade="80"/>
          <w:shd w:val="clear" w:color="auto" w:fill="FFFFFF"/>
        </w:rPr>
        <w:t xml:space="preserve"> In the literature</w:t>
      </w:r>
      <w:ins w:id="88" w:author="Benjamin W. Beeler" w:date="2021-04-26T16:35:00Z">
        <w:r w:rsidR="00927522">
          <w:rPr>
            <w:rFonts w:asciiTheme="majorBidi" w:eastAsia="Times New Roman" w:hAnsiTheme="majorBidi" w:cstheme="majorBidi"/>
            <w:color w:val="1F4E79" w:themeColor="accent5" w:themeShade="80"/>
            <w:shd w:val="clear" w:color="auto" w:fill="FFFFFF"/>
          </w:rPr>
          <w:t>,</w:t>
        </w:r>
      </w:ins>
      <w:r w:rsidR="001D6097" w:rsidRPr="00EF5E6C">
        <w:rPr>
          <w:rFonts w:asciiTheme="majorBidi" w:eastAsia="Times New Roman" w:hAnsiTheme="majorBidi" w:cstheme="majorBidi"/>
          <w:color w:val="1F4E79" w:themeColor="accent5" w:themeShade="80"/>
          <w:shd w:val="clear" w:color="auto" w:fill="FFFFFF"/>
        </w:rPr>
        <w:t xml:space="preserve"> both total stress tensor and deviatoric stress tensor </w:t>
      </w:r>
      <w:ins w:id="89" w:author="Benjamin W. Beeler" w:date="2021-04-28T16:17:00Z">
        <w:r w:rsidR="00460E68">
          <w:rPr>
            <w:rFonts w:asciiTheme="majorBidi" w:eastAsia="Times New Roman" w:hAnsiTheme="majorBidi" w:cstheme="majorBidi"/>
            <w:color w:val="1F4E79" w:themeColor="accent5" w:themeShade="80"/>
            <w:shd w:val="clear" w:color="auto" w:fill="FFFFFF"/>
          </w:rPr>
          <w:t>have been</w:t>
        </w:r>
      </w:ins>
      <w:del w:id="90" w:author="Benjamin W. Beeler" w:date="2021-04-28T16:17:00Z">
        <w:r w:rsidR="001D6097" w:rsidRPr="00EF5E6C" w:rsidDel="00460E68">
          <w:rPr>
            <w:rFonts w:asciiTheme="majorBidi" w:eastAsia="Times New Roman" w:hAnsiTheme="majorBidi" w:cstheme="majorBidi"/>
            <w:color w:val="1F4E79" w:themeColor="accent5" w:themeShade="80"/>
            <w:shd w:val="clear" w:color="auto" w:fill="FFFFFF"/>
          </w:rPr>
          <w:delText>were</w:delText>
        </w:r>
      </w:del>
      <w:r w:rsidR="001D6097" w:rsidRPr="00EF5E6C">
        <w:rPr>
          <w:rFonts w:asciiTheme="majorBidi" w:eastAsia="Times New Roman" w:hAnsiTheme="majorBidi" w:cstheme="majorBidi"/>
          <w:color w:val="1F4E79" w:themeColor="accent5" w:themeShade="80"/>
          <w:shd w:val="clear" w:color="auto" w:fill="FFFFFF"/>
        </w:rPr>
        <w:t xml:space="preserve"> used. The effect should be minor</w:t>
      </w:r>
      <w:r w:rsidR="00CF2F07" w:rsidRPr="00EF5E6C">
        <w:rPr>
          <w:rFonts w:asciiTheme="majorBidi" w:eastAsia="Times New Roman" w:hAnsiTheme="majorBidi" w:cstheme="majorBidi"/>
          <w:color w:val="1F4E79" w:themeColor="accent5" w:themeShade="80"/>
          <w:shd w:val="clear" w:color="auto" w:fill="FFFFFF"/>
        </w:rPr>
        <w:t xml:space="preserve"> for large deformation</w:t>
      </w:r>
      <w:ins w:id="91" w:author="Benjamin W. Beeler" w:date="2021-04-28T16:17:00Z">
        <w:r w:rsidR="00460E68">
          <w:rPr>
            <w:rFonts w:asciiTheme="majorBidi" w:eastAsia="Times New Roman" w:hAnsiTheme="majorBidi" w:cstheme="majorBidi"/>
            <w:color w:val="1F4E79" w:themeColor="accent5" w:themeShade="80"/>
            <w:shd w:val="clear" w:color="auto" w:fill="FFFFFF"/>
          </w:rPr>
          <w:t>s</w:t>
        </w:r>
      </w:ins>
      <w:r w:rsidR="00CF2F07" w:rsidRPr="00EF5E6C">
        <w:rPr>
          <w:rFonts w:asciiTheme="majorBidi" w:eastAsia="Times New Roman" w:hAnsiTheme="majorBidi" w:cstheme="majorBidi"/>
          <w:color w:val="1F4E79" w:themeColor="accent5" w:themeShade="80"/>
          <w:shd w:val="clear" w:color="auto" w:fill="FFFFFF"/>
        </w:rPr>
        <w:t>.</w:t>
      </w:r>
    </w:p>
    <w:p w14:paraId="7C58590A" w14:textId="77777777" w:rsidR="00453252" w:rsidRPr="00EF5E6C" w:rsidRDefault="00815E1B" w:rsidP="001D3B8D">
      <w:pPr>
        <w:pStyle w:val="ListParagraph"/>
        <w:rPr>
          <w:rFonts w:asciiTheme="majorBidi" w:eastAsia="Times New Roman" w:hAnsiTheme="majorBidi" w:cstheme="majorBidi"/>
          <w:color w:val="3E3D40"/>
          <w:shd w:val="clear" w:color="auto" w:fill="FFFFFF"/>
        </w:rPr>
      </w:pPr>
      <w:r w:rsidRPr="00EF5E6C">
        <w:rPr>
          <w:rFonts w:asciiTheme="majorBidi" w:eastAsia="Times New Roman" w:hAnsiTheme="majorBidi" w:cstheme="majorBidi"/>
          <w:color w:val="3E3D40"/>
        </w:rPr>
        <w:br/>
      </w:r>
      <w:r w:rsidRPr="00EF5E6C">
        <w:rPr>
          <w:rFonts w:asciiTheme="majorBidi" w:eastAsia="Malgun Gothic" w:hAnsiTheme="majorBidi" w:cstheme="majorBidi"/>
          <w:color w:val="3E3D40"/>
          <w:shd w:val="clear" w:color="auto" w:fill="FFFFFF"/>
        </w:rPr>
        <w:t>（</w:t>
      </w:r>
      <w:r w:rsidRPr="00EF5E6C">
        <w:rPr>
          <w:rFonts w:asciiTheme="majorBidi" w:eastAsia="Times New Roman" w:hAnsiTheme="majorBidi" w:cstheme="majorBidi"/>
          <w:color w:val="3E3D40"/>
          <w:shd w:val="clear" w:color="auto" w:fill="FFFFFF"/>
        </w:rPr>
        <w:t>8</w:t>
      </w:r>
      <w:r w:rsidRPr="00EF5E6C">
        <w:rPr>
          <w:rFonts w:asciiTheme="majorBidi" w:eastAsia="Malgun Gothic" w:hAnsiTheme="majorBidi" w:cstheme="majorBidi"/>
          <w:color w:val="3E3D40"/>
          <w:shd w:val="clear" w:color="auto" w:fill="FFFFFF"/>
        </w:rPr>
        <w:t>）</w:t>
      </w:r>
      <w:r w:rsidRPr="00EF5E6C">
        <w:rPr>
          <w:rFonts w:asciiTheme="majorBidi" w:eastAsia="Times New Roman" w:hAnsiTheme="majorBidi" w:cstheme="majorBidi"/>
          <w:color w:val="3E3D40"/>
          <w:shd w:val="clear" w:color="auto" w:fill="FFFFFF"/>
        </w:rPr>
        <w:t xml:space="preserve"> What's the relation of Eq. (32) with Eq. (30)?</w:t>
      </w:r>
    </w:p>
    <w:p w14:paraId="6C6F807F" w14:textId="39245134" w:rsidR="00114FEE" w:rsidRPr="00EF5E6C" w:rsidRDefault="0012560E" w:rsidP="00FF18E2">
      <w:pPr>
        <w:pStyle w:val="ListParagraph"/>
        <w:rPr>
          <w:rFonts w:asciiTheme="majorBidi" w:eastAsia="Times New Roman" w:hAnsiTheme="majorBidi" w:cstheme="majorBidi"/>
          <w:color w:val="1F4E79" w:themeColor="accent5" w:themeShade="80"/>
        </w:rPr>
      </w:pPr>
      <w:r w:rsidRPr="00EF5E6C">
        <w:rPr>
          <w:rFonts w:asciiTheme="majorBidi" w:eastAsia="Times New Roman" w:hAnsiTheme="majorBidi" w:cstheme="majorBidi"/>
          <w:b/>
          <w:bCs/>
          <w:color w:val="1F4E79" w:themeColor="accent5" w:themeShade="80"/>
        </w:rPr>
        <w:t>Response:</w:t>
      </w:r>
      <w:r w:rsidRPr="00EF5E6C">
        <w:rPr>
          <w:rFonts w:asciiTheme="majorBidi" w:eastAsia="Times New Roman" w:hAnsiTheme="majorBidi" w:cstheme="majorBidi"/>
          <w:color w:val="1F4E79" w:themeColor="accent5" w:themeShade="80"/>
        </w:rPr>
        <w:t xml:space="preserve"> </w:t>
      </w:r>
      <w:r w:rsidR="00163884" w:rsidRPr="00EF5E6C">
        <w:rPr>
          <w:rFonts w:asciiTheme="majorBidi" w:eastAsia="Times New Roman" w:hAnsiTheme="majorBidi" w:cstheme="majorBidi"/>
          <w:color w:val="1F4E79" w:themeColor="accent5" w:themeShade="80"/>
        </w:rPr>
        <w:t xml:space="preserve">We used </w:t>
      </w:r>
      <w:proofErr w:type="gramStart"/>
      <w:r w:rsidR="00163884" w:rsidRPr="00EF5E6C">
        <w:rPr>
          <w:rFonts w:asciiTheme="majorBidi" w:eastAsia="Times New Roman" w:hAnsiTheme="majorBidi" w:cstheme="majorBidi"/>
          <w:color w:val="1F4E79" w:themeColor="accent5" w:themeShade="80"/>
        </w:rPr>
        <w:t>Eq.(</w:t>
      </w:r>
      <w:proofErr w:type="gramEnd"/>
      <w:r w:rsidR="00163884" w:rsidRPr="00EF5E6C">
        <w:rPr>
          <w:rFonts w:asciiTheme="majorBidi" w:eastAsia="Times New Roman" w:hAnsiTheme="majorBidi" w:cstheme="majorBidi"/>
          <w:color w:val="1F4E79" w:themeColor="accent5" w:themeShade="80"/>
        </w:rPr>
        <w:t>32)</w:t>
      </w:r>
      <w:r w:rsidR="00FF18E2" w:rsidRPr="00EF5E6C">
        <w:rPr>
          <w:rFonts w:asciiTheme="majorBidi" w:eastAsia="Times New Roman" w:hAnsiTheme="majorBidi" w:cstheme="majorBidi"/>
          <w:color w:val="1F4E79" w:themeColor="accent5" w:themeShade="80"/>
        </w:rPr>
        <w:t xml:space="preserve"> (</w:t>
      </w:r>
      <w:del w:id="92" w:author="Benjamin W. Beeler" w:date="2021-04-28T16:17:00Z">
        <w:r w:rsidR="00FF18E2" w:rsidRPr="00EF5E6C" w:rsidDel="00460E68">
          <w:rPr>
            <w:rFonts w:asciiTheme="majorBidi" w:eastAsia="Times New Roman" w:hAnsiTheme="majorBidi" w:cstheme="majorBidi"/>
            <w:color w:val="1F4E79" w:themeColor="accent5" w:themeShade="80"/>
          </w:rPr>
          <w:delText xml:space="preserve"> </w:delText>
        </w:r>
      </w:del>
      <w:r w:rsidR="00FF18E2" w:rsidRPr="00EF5E6C">
        <w:rPr>
          <w:rFonts w:asciiTheme="majorBidi" w:eastAsia="Times New Roman" w:hAnsiTheme="majorBidi" w:cstheme="majorBidi"/>
          <w:color w:val="1F4E79" w:themeColor="accent5" w:themeShade="80"/>
        </w:rPr>
        <w:t>yield stress of polycrystalline structure)</w:t>
      </w:r>
      <w:r w:rsidR="00163884" w:rsidRPr="00EF5E6C">
        <w:rPr>
          <w:rFonts w:asciiTheme="majorBidi" w:eastAsia="Times New Roman" w:hAnsiTheme="majorBidi" w:cstheme="majorBidi"/>
          <w:color w:val="1F4E79" w:themeColor="accent5" w:themeShade="80"/>
        </w:rPr>
        <w:t xml:space="preserve"> to </w:t>
      </w:r>
      <w:r w:rsidR="005F402C" w:rsidRPr="00EF5E6C">
        <w:rPr>
          <w:rFonts w:asciiTheme="majorBidi" w:eastAsia="Times New Roman" w:hAnsiTheme="majorBidi" w:cstheme="majorBidi"/>
          <w:color w:val="1F4E79" w:themeColor="accent5" w:themeShade="80"/>
        </w:rPr>
        <w:t>calculate the yield stress</w:t>
      </w:r>
      <w:r w:rsidR="00FE51C9" w:rsidRPr="00EF5E6C">
        <w:rPr>
          <w:rFonts w:asciiTheme="majorBidi" w:eastAsia="Times New Roman" w:hAnsiTheme="majorBidi" w:cstheme="majorBidi"/>
          <w:color w:val="1F4E79" w:themeColor="accent5" w:themeShade="80"/>
        </w:rPr>
        <w:t xml:space="preserve"> at different temperatures. </w:t>
      </w:r>
      <w:r w:rsidR="00336A43" w:rsidRPr="00EF5E6C">
        <w:rPr>
          <w:rFonts w:asciiTheme="majorBidi" w:eastAsia="Times New Roman" w:hAnsiTheme="majorBidi" w:cstheme="majorBidi"/>
          <w:color w:val="1F4E79" w:themeColor="accent5" w:themeShade="80"/>
        </w:rPr>
        <w:t>The yield stress</w:t>
      </w:r>
      <w:r w:rsidR="008F5F26" w:rsidRPr="00EF5E6C">
        <w:rPr>
          <w:rFonts w:asciiTheme="majorBidi" w:eastAsia="Times New Roman" w:hAnsiTheme="majorBidi" w:cstheme="majorBidi"/>
          <w:color w:val="1F4E79" w:themeColor="accent5" w:themeShade="80"/>
        </w:rPr>
        <w:t xml:space="preserve"> </w:t>
      </w:r>
      <w:proofErr w:type="gramStart"/>
      <w:r w:rsidR="008F5F26" w:rsidRPr="00EF5E6C">
        <w:rPr>
          <w:rFonts w:asciiTheme="majorBidi" w:eastAsia="Times New Roman" w:hAnsiTheme="majorBidi" w:cstheme="majorBidi"/>
          <w:color w:val="1F4E79" w:themeColor="accent5" w:themeShade="80"/>
        </w:rPr>
        <w:t>is used</w:t>
      </w:r>
      <w:proofErr w:type="gramEnd"/>
      <w:r w:rsidR="008F5F26" w:rsidRPr="00EF5E6C">
        <w:rPr>
          <w:rFonts w:asciiTheme="majorBidi" w:eastAsia="Times New Roman" w:hAnsiTheme="majorBidi" w:cstheme="majorBidi"/>
          <w:color w:val="1F4E79" w:themeColor="accent5" w:themeShade="80"/>
        </w:rPr>
        <w:t xml:space="preserve"> to estimate the yield stress of </w:t>
      </w:r>
      <w:ins w:id="93" w:author="Benjamin W. Beeler" w:date="2021-04-26T16:36:00Z">
        <w:r w:rsidR="00927522">
          <w:rPr>
            <w:rFonts w:asciiTheme="majorBidi" w:eastAsia="Times New Roman" w:hAnsiTheme="majorBidi" w:cstheme="majorBidi"/>
            <w:color w:val="1F4E79" w:themeColor="accent5" w:themeShade="80"/>
          </w:rPr>
          <w:t xml:space="preserve">a </w:t>
        </w:r>
      </w:ins>
      <w:r w:rsidR="008F5F26" w:rsidRPr="00EF5E6C">
        <w:rPr>
          <w:rFonts w:asciiTheme="majorBidi" w:eastAsia="Times New Roman" w:hAnsiTheme="majorBidi" w:cstheme="majorBidi"/>
          <w:color w:val="1F4E79" w:themeColor="accent5" w:themeShade="80"/>
        </w:rPr>
        <w:t>single crystal</w:t>
      </w:r>
      <w:r w:rsidR="0049496F" w:rsidRPr="00EF5E6C">
        <w:rPr>
          <w:rFonts w:asciiTheme="majorBidi" w:eastAsia="Times New Roman" w:hAnsiTheme="majorBidi" w:cstheme="majorBidi"/>
          <w:color w:val="1F4E79" w:themeColor="accent5" w:themeShade="80"/>
        </w:rPr>
        <w:t xml:space="preserve"> in the crystal plasticity model.</w:t>
      </w:r>
      <w:r w:rsidR="00EA2158" w:rsidRPr="00EF5E6C">
        <w:rPr>
          <w:rFonts w:asciiTheme="majorBidi" w:eastAsia="Times New Roman" w:hAnsiTheme="majorBidi" w:cstheme="majorBidi"/>
          <w:color w:val="1F4E79" w:themeColor="accent5" w:themeShade="80"/>
        </w:rPr>
        <w:t xml:space="preserve"> </w:t>
      </w:r>
    </w:p>
    <w:p w14:paraId="3C394753" w14:textId="27C43ED0" w:rsidR="005F402C" w:rsidRPr="00EF5E6C" w:rsidRDefault="00114FEE" w:rsidP="00FF18E2">
      <w:pPr>
        <w:pStyle w:val="ListParagraph"/>
        <w:rPr>
          <w:rFonts w:asciiTheme="majorBidi" w:eastAsia="Times New Roman" w:hAnsiTheme="majorBidi" w:cstheme="majorBidi"/>
          <w:color w:val="1F4E79" w:themeColor="accent5" w:themeShade="80"/>
        </w:rPr>
      </w:pPr>
      <w:r w:rsidRPr="00EF5E6C">
        <w:rPr>
          <w:rFonts w:asciiTheme="majorBidi" w:eastAsia="Times New Roman" w:hAnsiTheme="majorBidi" w:cstheme="majorBidi"/>
          <w:color w:val="1F4E79" w:themeColor="accent5" w:themeShade="80"/>
        </w:rPr>
        <w:t>In the revised manuscript, we added “</w:t>
      </w:r>
      <w:del w:id="94" w:author="Benjamin W. Beeler" w:date="2021-04-28T16:18:00Z">
        <w:r w:rsidRPr="00EF5E6C" w:rsidDel="00460E68">
          <w:rPr>
            <w:rFonts w:asciiTheme="majorBidi" w:eastAsia="Times New Roman" w:hAnsiTheme="majorBidi" w:cstheme="majorBidi"/>
            <w:color w:val="1F4E79" w:themeColor="accent5" w:themeShade="80"/>
          </w:rPr>
          <w:delText xml:space="preserve"> </w:delText>
        </w:r>
      </w:del>
      <w:r w:rsidRPr="00EF5E6C">
        <w:rPr>
          <w:rFonts w:asciiTheme="majorBidi" w:eastAsia="Times New Roman" w:hAnsiTheme="majorBidi" w:cstheme="majorBidi"/>
          <w:color w:val="1F4E79" w:themeColor="accent5" w:themeShade="80"/>
        </w:rPr>
        <w:t>Since we do not have the yield stress of single crystal UMo</w:t>
      </w:r>
      <w:r w:rsidR="00601996" w:rsidRPr="00EF5E6C">
        <w:rPr>
          <w:rFonts w:asciiTheme="majorBidi" w:eastAsia="Times New Roman" w:hAnsiTheme="majorBidi" w:cstheme="majorBidi"/>
          <w:color w:val="1F4E79" w:themeColor="accent5" w:themeShade="80"/>
        </w:rPr>
        <w:t xml:space="preserve"> at different temperatures</w:t>
      </w:r>
      <w:r w:rsidRPr="00EF5E6C">
        <w:rPr>
          <w:rFonts w:asciiTheme="majorBidi" w:eastAsia="Times New Roman" w:hAnsiTheme="majorBidi" w:cstheme="majorBidi"/>
          <w:color w:val="1F4E79" w:themeColor="accent5" w:themeShade="80"/>
        </w:rPr>
        <w:t>, the equation (32) is used to estimate the critical resolved stress in the crystal plasticity model.  “</w:t>
      </w:r>
    </w:p>
    <w:p w14:paraId="5B0CB5A1" w14:textId="77777777" w:rsidR="00601996" w:rsidRPr="00EF5E6C" w:rsidRDefault="00815E1B" w:rsidP="001D3B8D">
      <w:pPr>
        <w:pStyle w:val="ListParagraph"/>
        <w:rPr>
          <w:rFonts w:asciiTheme="majorBidi" w:eastAsia="Times New Roman" w:hAnsiTheme="majorBidi" w:cstheme="majorBidi"/>
          <w:color w:val="3E3D40"/>
          <w:shd w:val="clear" w:color="auto" w:fill="FFFFFF"/>
        </w:rPr>
      </w:pPr>
      <w:r w:rsidRPr="00EF5E6C">
        <w:rPr>
          <w:rFonts w:asciiTheme="majorBidi" w:eastAsia="Times New Roman" w:hAnsiTheme="majorBidi" w:cstheme="majorBidi"/>
          <w:color w:val="3E3D40"/>
        </w:rPr>
        <w:br/>
      </w:r>
      <w:r w:rsidRPr="00EF5E6C">
        <w:rPr>
          <w:rFonts w:asciiTheme="majorBidi" w:eastAsia="Malgun Gothic" w:hAnsiTheme="majorBidi" w:cstheme="majorBidi"/>
          <w:color w:val="3E3D40"/>
          <w:shd w:val="clear" w:color="auto" w:fill="FFFFFF"/>
        </w:rPr>
        <w:t>（</w:t>
      </w:r>
      <w:r w:rsidRPr="00EF5E6C">
        <w:rPr>
          <w:rFonts w:asciiTheme="majorBidi" w:eastAsia="Times New Roman" w:hAnsiTheme="majorBidi" w:cstheme="majorBidi"/>
          <w:color w:val="3E3D40"/>
          <w:shd w:val="clear" w:color="auto" w:fill="FFFFFF"/>
        </w:rPr>
        <w:t>9</w:t>
      </w:r>
      <w:r w:rsidRPr="00EF5E6C">
        <w:rPr>
          <w:rFonts w:asciiTheme="majorBidi" w:eastAsia="Malgun Gothic" w:hAnsiTheme="majorBidi" w:cstheme="majorBidi"/>
          <w:color w:val="3E3D40"/>
          <w:shd w:val="clear" w:color="auto" w:fill="FFFFFF"/>
        </w:rPr>
        <w:t>）</w:t>
      </w:r>
      <w:r w:rsidRPr="00EF5E6C">
        <w:rPr>
          <w:rFonts w:asciiTheme="majorBidi" w:eastAsia="Times New Roman" w:hAnsiTheme="majorBidi" w:cstheme="majorBidi"/>
          <w:color w:val="3E3D40"/>
          <w:shd w:val="clear" w:color="auto" w:fill="FFFFFF"/>
        </w:rPr>
        <w:t xml:space="preserve">The </w:t>
      </w:r>
      <w:proofErr w:type="spellStart"/>
      <w:r w:rsidRPr="00EF5E6C">
        <w:rPr>
          <w:rFonts w:asciiTheme="majorBidi" w:eastAsia="Times New Roman" w:hAnsiTheme="majorBidi" w:cstheme="majorBidi"/>
          <w:color w:val="3E3D40"/>
          <w:shd w:val="clear" w:color="auto" w:fill="FFFFFF"/>
        </w:rPr>
        <w:t>uints</w:t>
      </w:r>
      <w:proofErr w:type="spellEnd"/>
      <w:r w:rsidRPr="00EF5E6C">
        <w:rPr>
          <w:rFonts w:asciiTheme="majorBidi" w:eastAsia="Times New Roman" w:hAnsiTheme="majorBidi" w:cstheme="majorBidi"/>
          <w:color w:val="3E3D40"/>
          <w:shd w:val="clear" w:color="auto" w:fill="FFFFFF"/>
        </w:rPr>
        <w:t xml:space="preserve"> of variables in Table 1 should be expressed in roman.</w:t>
      </w:r>
    </w:p>
    <w:p w14:paraId="133883D0" w14:textId="77777777" w:rsidR="00D35787" w:rsidRPr="00EF5E6C" w:rsidRDefault="00601996" w:rsidP="001D3B8D">
      <w:pPr>
        <w:pStyle w:val="ListParagraph"/>
        <w:rPr>
          <w:rFonts w:asciiTheme="majorBidi" w:eastAsia="Malgun Gothic" w:hAnsiTheme="majorBidi" w:cstheme="majorBidi"/>
          <w:color w:val="1F4E79" w:themeColor="accent5" w:themeShade="80"/>
          <w:shd w:val="clear" w:color="auto" w:fill="FFFFFF"/>
        </w:rPr>
      </w:pPr>
      <w:r w:rsidRPr="00EF5E6C">
        <w:rPr>
          <w:rFonts w:asciiTheme="majorBidi" w:eastAsia="Malgun Gothic" w:hAnsiTheme="majorBidi" w:cstheme="majorBidi"/>
          <w:b/>
          <w:bCs/>
          <w:color w:val="1F4E79" w:themeColor="accent5" w:themeShade="80"/>
          <w:shd w:val="clear" w:color="auto" w:fill="FFFFFF"/>
        </w:rPr>
        <w:t xml:space="preserve">Response: </w:t>
      </w:r>
      <w:r w:rsidRPr="00EF5E6C">
        <w:rPr>
          <w:rFonts w:asciiTheme="majorBidi" w:eastAsia="Malgun Gothic" w:hAnsiTheme="majorBidi" w:cstheme="majorBidi"/>
          <w:color w:val="1F4E79" w:themeColor="accent5" w:themeShade="80"/>
          <w:shd w:val="clear" w:color="auto" w:fill="FFFFFF"/>
        </w:rPr>
        <w:t xml:space="preserve">Thanks for </w:t>
      </w:r>
      <w:r w:rsidR="00D35787" w:rsidRPr="00EF5E6C">
        <w:rPr>
          <w:rFonts w:asciiTheme="majorBidi" w:eastAsia="Malgun Gothic" w:hAnsiTheme="majorBidi" w:cstheme="majorBidi"/>
          <w:color w:val="1F4E79" w:themeColor="accent5" w:themeShade="80"/>
          <w:shd w:val="clear" w:color="auto" w:fill="FFFFFF"/>
        </w:rPr>
        <w:t>the suggestion. We made the change.</w:t>
      </w:r>
    </w:p>
    <w:p w14:paraId="0C81348A" w14:textId="77777777" w:rsidR="00D35787" w:rsidRPr="00EF5E6C" w:rsidRDefault="00815E1B" w:rsidP="001D3B8D">
      <w:pPr>
        <w:pStyle w:val="ListParagraph"/>
        <w:rPr>
          <w:rFonts w:asciiTheme="majorBidi" w:eastAsia="Times New Roman" w:hAnsiTheme="majorBidi" w:cstheme="majorBidi"/>
          <w:color w:val="3E3D40"/>
          <w:shd w:val="clear" w:color="auto" w:fill="FFFFFF"/>
        </w:rPr>
      </w:pPr>
      <w:r w:rsidRPr="00EF5E6C">
        <w:rPr>
          <w:rFonts w:asciiTheme="majorBidi" w:eastAsia="Times New Roman" w:hAnsiTheme="majorBidi" w:cstheme="majorBidi"/>
          <w:color w:val="3E3D40"/>
        </w:rPr>
        <w:br/>
      </w:r>
      <w:r w:rsidRPr="00EF5E6C">
        <w:rPr>
          <w:rFonts w:asciiTheme="majorBidi" w:eastAsia="Times New Roman" w:hAnsiTheme="majorBidi" w:cstheme="majorBidi"/>
          <w:color w:val="3E3D40"/>
          <w:shd w:val="clear" w:color="auto" w:fill="FFFFFF"/>
        </w:rPr>
        <w:t>(10) the pressures in the text should be the negative value of the average normal stresses.</w:t>
      </w:r>
    </w:p>
    <w:p w14:paraId="1FA6367A" w14:textId="5DCC51CB" w:rsidR="00FB4781" w:rsidRPr="00EF5E6C" w:rsidRDefault="00FB4781" w:rsidP="001D3B8D">
      <w:pPr>
        <w:pStyle w:val="ListParagraph"/>
        <w:rPr>
          <w:rFonts w:asciiTheme="majorBidi" w:eastAsia="Times New Roman" w:hAnsiTheme="majorBidi" w:cstheme="majorBidi"/>
          <w:color w:val="1F4E79" w:themeColor="accent5" w:themeShade="80"/>
          <w:shd w:val="clear" w:color="auto" w:fill="FFFFFF"/>
        </w:rPr>
      </w:pPr>
      <w:r w:rsidRPr="00EF5E6C">
        <w:rPr>
          <w:rFonts w:asciiTheme="majorBidi" w:eastAsia="Times New Roman" w:hAnsiTheme="majorBidi" w:cstheme="majorBidi"/>
          <w:b/>
          <w:bCs/>
          <w:color w:val="1F4E79" w:themeColor="accent5" w:themeShade="80"/>
          <w:shd w:val="clear" w:color="auto" w:fill="FFFFFF"/>
        </w:rPr>
        <w:t>Response:</w:t>
      </w:r>
      <w:r w:rsidR="008D6BB2" w:rsidRPr="00EF5E6C">
        <w:rPr>
          <w:rFonts w:asciiTheme="majorBidi" w:eastAsia="Times New Roman" w:hAnsiTheme="majorBidi" w:cstheme="majorBidi"/>
          <w:color w:val="1F4E79" w:themeColor="accent5" w:themeShade="80"/>
          <w:shd w:val="clear" w:color="auto" w:fill="FFFFFF"/>
        </w:rPr>
        <w:t xml:space="preserve"> </w:t>
      </w:r>
      <w:r w:rsidR="00B62694" w:rsidRPr="00EF5E6C">
        <w:rPr>
          <w:rFonts w:asciiTheme="majorBidi" w:eastAsia="Times New Roman" w:hAnsiTheme="majorBidi" w:cstheme="majorBidi"/>
          <w:color w:val="1F4E79" w:themeColor="accent5" w:themeShade="80"/>
          <w:shd w:val="clear" w:color="auto" w:fill="FFFFFF"/>
        </w:rPr>
        <w:t>W</w:t>
      </w:r>
      <w:r w:rsidR="00E1476C" w:rsidRPr="00EF5E6C">
        <w:rPr>
          <w:rFonts w:asciiTheme="majorBidi" w:eastAsia="Times New Roman" w:hAnsiTheme="majorBidi" w:cstheme="majorBidi"/>
          <w:color w:val="1F4E79" w:themeColor="accent5" w:themeShade="80"/>
          <w:shd w:val="clear" w:color="auto" w:fill="FFFFFF"/>
        </w:rPr>
        <w:t>e change</w:t>
      </w:r>
      <w:r w:rsidR="00B62694" w:rsidRPr="00EF5E6C">
        <w:rPr>
          <w:rFonts w:asciiTheme="majorBidi" w:eastAsia="Times New Roman" w:hAnsiTheme="majorBidi" w:cstheme="majorBidi"/>
          <w:color w:val="1F4E79" w:themeColor="accent5" w:themeShade="80"/>
          <w:shd w:val="clear" w:color="auto" w:fill="FFFFFF"/>
        </w:rPr>
        <w:t>d</w:t>
      </w:r>
      <w:r w:rsidR="00E1476C" w:rsidRPr="00EF5E6C">
        <w:rPr>
          <w:rFonts w:asciiTheme="majorBidi" w:eastAsia="Times New Roman" w:hAnsiTheme="majorBidi" w:cstheme="majorBidi"/>
          <w:color w:val="1F4E79" w:themeColor="accent5" w:themeShade="80"/>
          <w:shd w:val="clear" w:color="auto" w:fill="FFFFFF"/>
        </w:rPr>
        <w:t xml:space="preserve"> the pressure definition as </w:t>
      </w:r>
      <m:oMath>
        <m:sSub>
          <m:sSubPr>
            <m:ctrlPr>
              <w:rPr>
                <w:rFonts w:ascii="Cambria Math" w:hAnsi="Cambria Math" w:cstheme="majorBidi"/>
                <w:i/>
                <w:color w:val="1F4E79" w:themeColor="accent5" w:themeShade="80"/>
              </w:rPr>
            </m:ctrlPr>
          </m:sSubPr>
          <m:e>
            <m:r>
              <w:rPr>
                <w:rFonts w:ascii="Cambria Math" w:hAnsi="Cambria Math" w:cstheme="majorBidi"/>
                <w:color w:val="1F4E79" w:themeColor="accent5" w:themeShade="80"/>
              </w:rPr>
              <m:t>P=-(σ</m:t>
            </m:r>
          </m:e>
          <m:sub>
            <m:r>
              <w:rPr>
                <w:rFonts w:ascii="Cambria Math" w:hAnsi="Cambria Math" w:cstheme="majorBidi"/>
                <w:color w:val="1F4E79" w:themeColor="accent5" w:themeShade="80"/>
              </w:rPr>
              <m:t>11</m:t>
            </m:r>
          </m:sub>
        </m:sSub>
        <m:r>
          <w:rPr>
            <w:rFonts w:ascii="Cambria Math" w:hAnsi="Cambria Math" w:cstheme="majorBidi"/>
            <w:color w:val="1F4E79" w:themeColor="accent5" w:themeShade="80"/>
          </w:rPr>
          <m:t>+</m:t>
        </m:r>
        <m:sSub>
          <m:sSubPr>
            <m:ctrlPr>
              <w:rPr>
                <w:rFonts w:ascii="Cambria Math" w:hAnsi="Cambria Math" w:cstheme="majorBidi"/>
                <w:i/>
                <w:color w:val="1F4E79" w:themeColor="accent5" w:themeShade="80"/>
              </w:rPr>
            </m:ctrlPr>
          </m:sSubPr>
          <m:e>
            <m:r>
              <w:rPr>
                <w:rFonts w:ascii="Cambria Math" w:hAnsi="Cambria Math" w:cstheme="majorBidi"/>
                <w:color w:val="1F4E79" w:themeColor="accent5" w:themeShade="80"/>
              </w:rPr>
              <m:t>σ</m:t>
            </m:r>
          </m:e>
          <m:sub>
            <m:r>
              <w:rPr>
                <w:rFonts w:ascii="Cambria Math" w:hAnsi="Cambria Math" w:cstheme="majorBidi"/>
                <w:color w:val="1F4E79" w:themeColor="accent5" w:themeShade="80"/>
              </w:rPr>
              <m:t>22</m:t>
            </m:r>
          </m:sub>
        </m:sSub>
        <m:r>
          <w:rPr>
            <w:rFonts w:ascii="Cambria Math" w:hAnsi="Cambria Math" w:cstheme="majorBidi"/>
            <w:color w:val="1F4E79" w:themeColor="accent5" w:themeShade="80"/>
          </w:rPr>
          <m:t>+</m:t>
        </m:r>
        <m:sSub>
          <m:sSubPr>
            <m:ctrlPr>
              <w:rPr>
                <w:rFonts w:ascii="Cambria Math" w:hAnsi="Cambria Math" w:cstheme="majorBidi"/>
                <w:i/>
                <w:color w:val="1F4E79" w:themeColor="accent5" w:themeShade="80"/>
              </w:rPr>
            </m:ctrlPr>
          </m:sSubPr>
          <m:e>
            <m:r>
              <w:rPr>
                <w:rFonts w:ascii="Cambria Math" w:hAnsi="Cambria Math" w:cstheme="majorBidi"/>
                <w:color w:val="1F4E79" w:themeColor="accent5" w:themeShade="80"/>
              </w:rPr>
              <m:t>σ</m:t>
            </m:r>
          </m:e>
          <m:sub>
            <m:r>
              <w:rPr>
                <w:rFonts w:ascii="Cambria Math" w:hAnsi="Cambria Math" w:cstheme="majorBidi"/>
                <w:color w:val="1F4E79" w:themeColor="accent5" w:themeShade="80"/>
              </w:rPr>
              <m:t>33</m:t>
            </m:r>
          </m:sub>
        </m:sSub>
        <m:r>
          <w:rPr>
            <w:rFonts w:ascii="Cambria Math" w:hAnsi="Cambria Math" w:cstheme="majorBidi"/>
            <w:color w:val="1F4E79" w:themeColor="accent5" w:themeShade="80"/>
          </w:rPr>
          <m:t>)/3</m:t>
        </m:r>
      </m:oMath>
      <w:r w:rsidR="00E1476C" w:rsidRPr="00EF5E6C">
        <w:rPr>
          <w:rFonts w:asciiTheme="majorBidi" w:eastAsia="Times New Roman" w:hAnsiTheme="majorBidi" w:cstheme="majorBidi"/>
          <w:color w:val="1F4E79" w:themeColor="accent5" w:themeShade="80"/>
        </w:rPr>
        <w:t xml:space="preserve">. </w:t>
      </w:r>
      <w:commentRangeStart w:id="95"/>
      <w:proofErr w:type="gramStart"/>
      <w:r w:rsidR="00E1476C" w:rsidRPr="00EF5E6C">
        <w:rPr>
          <w:rFonts w:asciiTheme="majorBidi" w:eastAsia="Times New Roman" w:hAnsiTheme="majorBidi" w:cstheme="majorBidi"/>
          <w:color w:val="1F4E79" w:themeColor="accent5" w:themeShade="80"/>
        </w:rPr>
        <w:t>So</w:t>
      </w:r>
      <w:proofErr w:type="gramEnd"/>
      <w:r w:rsidR="00E1476C" w:rsidRPr="00EF5E6C">
        <w:rPr>
          <w:rFonts w:asciiTheme="majorBidi" w:eastAsia="Times New Roman" w:hAnsiTheme="majorBidi" w:cstheme="majorBidi"/>
          <w:color w:val="1F4E79" w:themeColor="accent5" w:themeShade="80"/>
        </w:rPr>
        <w:t xml:space="preserve"> </w:t>
      </w:r>
      <w:r w:rsidR="00E673BA" w:rsidRPr="00EF5E6C">
        <w:rPr>
          <w:rFonts w:asciiTheme="majorBidi" w:eastAsia="Times New Roman" w:hAnsiTheme="majorBidi" w:cstheme="majorBidi"/>
          <w:color w:val="1F4E79" w:themeColor="accent5" w:themeShade="80"/>
        </w:rPr>
        <w:t xml:space="preserve">remain the text. </w:t>
      </w:r>
      <w:commentRangeEnd w:id="95"/>
      <w:r w:rsidR="00460E68">
        <w:rPr>
          <w:rStyle w:val="CommentReference"/>
        </w:rPr>
        <w:commentReference w:id="95"/>
      </w:r>
    </w:p>
    <w:p w14:paraId="5B3FD9C9" w14:textId="77777777" w:rsidR="00973A00" w:rsidRPr="00EF5E6C" w:rsidRDefault="00815E1B" w:rsidP="001D3B8D">
      <w:pPr>
        <w:pStyle w:val="ListParagraph"/>
        <w:rPr>
          <w:rFonts w:asciiTheme="majorBidi" w:eastAsia="Times New Roman" w:hAnsiTheme="majorBidi" w:cstheme="majorBidi"/>
          <w:color w:val="3E3D40"/>
          <w:shd w:val="clear" w:color="auto" w:fill="FFFFFF"/>
        </w:rPr>
      </w:pPr>
      <w:r w:rsidRPr="00EF5E6C">
        <w:rPr>
          <w:rFonts w:asciiTheme="majorBidi" w:eastAsia="Times New Roman" w:hAnsiTheme="majorBidi" w:cstheme="majorBidi"/>
          <w:color w:val="3E3D40"/>
        </w:rPr>
        <w:br/>
      </w:r>
      <w:r w:rsidRPr="00EF5E6C">
        <w:rPr>
          <w:rFonts w:asciiTheme="majorBidi" w:eastAsia="Times New Roman" w:hAnsiTheme="majorBidi" w:cstheme="majorBidi"/>
          <w:color w:val="3E3D40"/>
          <w:shd w:val="clear" w:color="auto" w:fill="FFFFFF"/>
        </w:rPr>
        <w:t xml:space="preserve">(11) </w:t>
      </w:r>
      <w:proofErr w:type="gramStart"/>
      <w:r w:rsidRPr="00EF5E6C">
        <w:rPr>
          <w:rFonts w:asciiTheme="majorBidi" w:eastAsia="Times New Roman" w:hAnsiTheme="majorBidi" w:cstheme="majorBidi"/>
          <w:color w:val="3E3D40"/>
          <w:shd w:val="clear" w:color="auto" w:fill="FFFFFF"/>
        </w:rPr>
        <w:t>Figs.(</w:t>
      </w:r>
      <w:proofErr w:type="gramEnd"/>
      <w:r w:rsidRPr="00EF5E6C">
        <w:rPr>
          <w:rFonts w:asciiTheme="majorBidi" w:eastAsia="Times New Roman" w:hAnsiTheme="majorBidi" w:cstheme="majorBidi"/>
          <w:color w:val="3E3D40"/>
          <w:shd w:val="clear" w:color="auto" w:fill="FFFFFF"/>
        </w:rPr>
        <w:t>3)-(10) could be more clear?</w:t>
      </w:r>
    </w:p>
    <w:p w14:paraId="2E5F40AD" w14:textId="7F22A4D7" w:rsidR="002513D8" w:rsidRPr="00EF5E6C" w:rsidRDefault="00973A00" w:rsidP="001D3B8D">
      <w:pPr>
        <w:pStyle w:val="ListParagraph"/>
        <w:rPr>
          <w:rFonts w:asciiTheme="majorBidi" w:eastAsia="Times New Roman" w:hAnsiTheme="majorBidi" w:cstheme="majorBidi"/>
          <w:color w:val="1F4E79" w:themeColor="accent5" w:themeShade="80"/>
          <w:shd w:val="clear" w:color="auto" w:fill="FFFFFF"/>
        </w:rPr>
      </w:pPr>
      <w:r w:rsidRPr="00EF5E6C">
        <w:rPr>
          <w:rFonts w:asciiTheme="majorBidi" w:eastAsia="Times New Roman" w:hAnsiTheme="majorBidi" w:cstheme="majorBidi"/>
          <w:b/>
          <w:bCs/>
          <w:color w:val="1F4E79" w:themeColor="accent5" w:themeShade="80"/>
          <w:shd w:val="clear" w:color="auto" w:fill="FFFFFF"/>
        </w:rPr>
        <w:t>Response:</w:t>
      </w:r>
      <w:r w:rsidRPr="00EF5E6C">
        <w:rPr>
          <w:rFonts w:asciiTheme="majorBidi" w:eastAsia="Times New Roman" w:hAnsiTheme="majorBidi" w:cstheme="majorBidi"/>
          <w:color w:val="1F4E79" w:themeColor="accent5" w:themeShade="80"/>
          <w:shd w:val="clear" w:color="auto" w:fill="FFFFFF"/>
        </w:rPr>
        <w:t xml:space="preserve"> </w:t>
      </w:r>
      <w:ins w:id="96" w:author="Benjamin W. Beeler" w:date="2021-04-28T16:19:00Z">
        <w:r w:rsidR="00460E68">
          <w:rPr>
            <w:rFonts w:asciiTheme="majorBidi" w:eastAsia="Times New Roman" w:hAnsiTheme="majorBidi" w:cstheme="majorBidi"/>
            <w:color w:val="1F4E79" w:themeColor="accent5" w:themeShade="80"/>
            <w:shd w:val="clear" w:color="auto" w:fill="FFFFFF"/>
          </w:rPr>
          <w:t>We</w:t>
        </w:r>
      </w:ins>
      <w:del w:id="97" w:author="Benjamin W. Beeler" w:date="2021-04-28T16:18:00Z">
        <w:r w:rsidRPr="00EF5E6C" w:rsidDel="00460E68">
          <w:rPr>
            <w:rFonts w:asciiTheme="majorBidi" w:eastAsia="Times New Roman" w:hAnsiTheme="majorBidi" w:cstheme="majorBidi"/>
            <w:color w:val="1F4E79" w:themeColor="accent5" w:themeShade="80"/>
            <w:shd w:val="clear" w:color="auto" w:fill="FFFFFF"/>
          </w:rPr>
          <w:delText>we</w:delText>
        </w:r>
      </w:del>
      <w:r w:rsidRPr="00EF5E6C">
        <w:rPr>
          <w:rFonts w:asciiTheme="majorBidi" w:eastAsia="Times New Roman" w:hAnsiTheme="majorBidi" w:cstheme="majorBidi"/>
          <w:color w:val="1F4E79" w:themeColor="accent5" w:themeShade="80"/>
          <w:shd w:val="clear" w:color="auto" w:fill="FFFFFF"/>
        </w:rPr>
        <w:t xml:space="preserve"> will upload </w:t>
      </w:r>
      <w:ins w:id="98" w:author="Benjamin W. Beeler" w:date="2021-04-26T16:36:00Z">
        <w:r w:rsidR="00927522">
          <w:rPr>
            <w:rFonts w:asciiTheme="majorBidi" w:eastAsia="Times New Roman" w:hAnsiTheme="majorBidi" w:cstheme="majorBidi"/>
            <w:color w:val="1F4E79" w:themeColor="accent5" w:themeShade="80"/>
            <w:shd w:val="clear" w:color="auto" w:fill="FFFFFF"/>
          </w:rPr>
          <w:t>high</w:t>
        </w:r>
      </w:ins>
      <w:ins w:id="99" w:author="Benjamin W. Beeler" w:date="2021-04-28T16:19:00Z">
        <w:r w:rsidR="00460E68">
          <w:rPr>
            <w:rFonts w:asciiTheme="majorBidi" w:eastAsia="Times New Roman" w:hAnsiTheme="majorBidi" w:cstheme="majorBidi"/>
            <w:color w:val="1F4E79" w:themeColor="accent5" w:themeShade="80"/>
            <w:shd w:val="clear" w:color="auto" w:fill="FFFFFF"/>
          </w:rPr>
          <w:t>er</w:t>
        </w:r>
      </w:ins>
      <w:ins w:id="100" w:author="Benjamin W. Beeler" w:date="2021-04-26T16:36:00Z">
        <w:r w:rsidR="00927522">
          <w:rPr>
            <w:rFonts w:asciiTheme="majorBidi" w:eastAsia="Times New Roman" w:hAnsiTheme="majorBidi" w:cstheme="majorBidi"/>
            <w:color w:val="1F4E79" w:themeColor="accent5" w:themeShade="80"/>
            <w:shd w:val="clear" w:color="auto" w:fill="FFFFFF"/>
          </w:rPr>
          <w:t>-resolution</w:t>
        </w:r>
      </w:ins>
      <w:del w:id="101" w:author="Benjamin W. Beeler" w:date="2021-04-26T16:36:00Z">
        <w:r w:rsidR="002513D8" w:rsidRPr="00EF5E6C" w:rsidDel="00927522">
          <w:rPr>
            <w:rFonts w:asciiTheme="majorBidi" w:eastAsia="Times New Roman" w:hAnsiTheme="majorBidi" w:cstheme="majorBidi"/>
            <w:color w:val="1F4E79" w:themeColor="accent5" w:themeShade="80"/>
            <w:shd w:val="clear" w:color="auto" w:fill="FFFFFF"/>
          </w:rPr>
          <w:delText>high resolution</w:delText>
        </w:r>
      </w:del>
      <w:r w:rsidR="002513D8" w:rsidRPr="00EF5E6C">
        <w:rPr>
          <w:rFonts w:asciiTheme="majorBidi" w:eastAsia="Times New Roman" w:hAnsiTheme="majorBidi" w:cstheme="majorBidi"/>
          <w:color w:val="1F4E79" w:themeColor="accent5" w:themeShade="80"/>
          <w:shd w:val="clear" w:color="auto" w:fill="FFFFFF"/>
        </w:rPr>
        <w:t xml:space="preserve"> figures.</w:t>
      </w:r>
    </w:p>
    <w:p w14:paraId="3454237D" w14:textId="77777777" w:rsidR="002513D8" w:rsidRPr="00EF5E6C" w:rsidRDefault="002513D8" w:rsidP="001D3B8D">
      <w:pPr>
        <w:pStyle w:val="ListParagraph"/>
        <w:rPr>
          <w:rFonts w:asciiTheme="majorBidi" w:eastAsia="Times New Roman" w:hAnsiTheme="majorBidi" w:cstheme="majorBidi"/>
          <w:color w:val="3E3D40"/>
          <w:shd w:val="clear" w:color="auto" w:fill="FFFFFF"/>
        </w:rPr>
      </w:pPr>
    </w:p>
    <w:p w14:paraId="7DC6300A" w14:textId="77777777" w:rsidR="0041651B" w:rsidRPr="00EF5E6C" w:rsidRDefault="00815E1B" w:rsidP="001D3B8D">
      <w:pPr>
        <w:pStyle w:val="ListParagraph"/>
        <w:rPr>
          <w:rFonts w:asciiTheme="majorBidi" w:eastAsia="Times New Roman" w:hAnsiTheme="majorBidi" w:cstheme="majorBidi"/>
          <w:color w:val="3E3D40"/>
          <w:shd w:val="clear" w:color="auto" w:fill="FFFFFF"/>
        </w:rPr>
      </w:pPr>
      <w:r w:rsidRPr="00EF5E6C">
        <w:rPr>
          <w:rFonts w:asciiTheme="majorBidi" w:eastAsia="Times New Roman" w:hAnsiTheme="majorBidi" w:cstheme="majorBidi"/>
          <w:color w:val="3E3D40"/>
        </w:rPr>
        <w:lastRenderedPageBreak/>
        <w:br/>
      </w:r>
      <w:r w:rsidRPr="00EF5E6C">
        <w:rPr>
          <w:rFonts w:asciiTheme="majorBidi" w:eastAsia="Malgun Gothic" w:hAnsiTheme="majorBidi" w:cstheme="majorBidi"/>
          <w:color w:val="3E3D40"/>
          <w:shd w:val="clear" w:color="auto" w:fill="FFFFFF"/>
        </w:rPr>
        <w:t>（</w:t>
      </w:r>
      <w:r w:rsidRPr="00EF5E6C">
        <w:rPr>
          <w:rFonts w:asciiTheme="majorBidi" w:eastAsia="Times New Roman" w:hAnsiTheme="majorBidi" w:cstheme="majorBidi"/>
          <w:color w:val="3E3D40"/>
          <w:shd w:val="clear" w:color="auto" w:fill="FFFFFF"/>
        </w:rPr>
        <w:t>12</w:t>
      </w:r>
      <w:r w:rsidRPr="00EF5E6C">
        <w:rPr>
          <w:rFonts w:asciiTheme="majorBidi" w:eastAsia="Malgun Gothic" w:hAnsiTheme="majorBidi" w:cstheme="majorBidi"/>
          <w:color w:val="3E3D40"/>
          <w:shd w:val="clear" w:color="auto" w:fill="FFFFFF"/>
        </w:rPr>
        <w:t>）</w:t>
      </w:r>
      <w:r w:rsidRPr="00EF5E6C">
        <w:rPr>
          <w:rFonts w:asciiTheme="majorBidi" w:eastAsia="Times New Roman" w:hAnsiTheme="majorBidi" w:cstheme="majorBidi"/>
          <w:color w:val="3E3D40"/>
          <w:shd w:val="clear" w:color="auto" w:fill="FFFFFF"/>
        </w:rPr>
        <w:t xml:space="preserve"> The results in Fig.4 are obtained with the developed phase-field model, and then the elastic-plastic curves have been simulated in a smaller time increment?</w:t>
      </w:r>
    </w:p>
    <w:p w14:paraId="132CEAD3" w14:textId="47A20644" w:rsidR="0041651B" w:rsidRPr="00EF5E6C" w:rsidRDefault="0041651B" w:rsidP="0041651B">
      <w:pPr>
        <w:pStyle w:val="ListParagraph"/>
        <w:rPr>
          <w:rFonts w:asciiTheme="majorBidi" w:eastAsia="Times New Roman" w:hAnsiTheme="majorBidi" w:cstheme="majorBidi"/>
          <w:color w:val="1F4E79" w:themeColor="accent5" w:themeShade="80"/>
          <w:shd w:val="clear" w:color="auto" w:fill="FFFFFF"/>
        </w:rPr>
      </w:pPr>
      <w:r w:rsidRPr="00EF5E6C">
        <w:rPr>
          <w:rFonts w:asciiTheme="majorBidi" w:eastAsia="Times New Roman" w:hAnsiTheme="majorBidi" w:cstheme="majorBidi"/>
          <w:b/>
          <w:bCs/>
          <w:color w:val="1F4E79" w:themeColor="accent5" w:themeShade="80"/>
          <w:shd w:val="clear" w:color="auto" w:fill="FFFFFF"/>
        </w:rPr>
        <w:t>Response:</w:t>
      </w:r>
      <w:r w:rsidRPr="00EF5E6C">
        <w:rPr>
          <w:rFonts w:asciiTheme="majorBidi" w:eastAsia="Times New Roman" w:hAnsiTheme="majorBidi" w:cstheme="majorBidi"/>
          <w:color w:val="1F4E79" w:themeColor="accent5" w:themeShade="80"/>
          <w:shd w:val="clear" w:color="auto" w:fill="FFFFFF"/>
        </w:rPr>
        <w:t xml:space="preserve"> </w:t>
      </w:r>
      <w:r w:rsidR="00A84280" w:rsidRPr="00EF5E6C">
        <w:rPr>
          <w:rFonts w:asciiTheme="majorBidi" w:eastAsia="Times New Roman" w:hAnsiTheme="majorBidi" w:cstheme="majorBidi"/>
          <w:color w:val="1F4E79" w:themeColor="accent5" w:themeShade="80"/>
          <w:shd w:val="clear" w:color="auto" w:fill="FFFFFF"/>
        </w:rPr>
        <w:t xml:space="preserve">The results in Fig.4 </w:t>
      </w:r>
      <w:ins w:id="102" w:author="Benjamin W. Beeler" w:date="2021-04-26T16:36:00Z">
        <w:r w:rsidR="00927522">
          <w:rPr>
            <w:rFonts w:asciiTheme="majorBidi" w:eastAsia="Times New Roman" w:hAnsiTheme="majorBidi" w:cstheme="majorBidi"/>
            <w:color w:val="1F4E79" w:themeColor="accent5" w:themeShade="80"/>
            <w:shd w:val="clear" w:color="auto" w:fill="FFFFFF"/>
          </w:rPr>
          <w:t>are</w:t>
        </w:r>
      </w:ins>
      <w:del w:id="103" w:author="Benjamin W. Beeler" w:date="2021-04-26T16:36:00Z">
        <w:r w:rsidR="00C27660" w:rsidRPr="00EF5E6C" w:rsidDel="00927522">
          <w:rPr>
            <w:rFonts w:asciiTheme="majorBidi" w:eastAsia="Times New Roman" w:hAnsiTheme="majorBidi" w:cstheme="majorBidi"/>
            <w:color w:val="1F4E79" w:themeColor="accent5" w:themeShade="80"/>
            <w:shd w:val="clear" w:color="auto" w:fill="FFFFFF"/>
          </w:rPr>
          <w:delText>is</w:delText>
        </w:r>
      </w:del>
      <w:r w:rsidR="00C27660" w:rsidRPr="00EF5E6C">
        <w:rPr>
          <w:rFonts w:asciiTheme="majorBidi" w:eastAsia="Times New Roman" w:hAnsiTheme="majorBidi" w:cstheme="majorBidi"/>
          <w:color w:val="1F4E79" w:themeColor="accent5" w:themeShade="80"/>
          <w:shd w:val="clear" w:color="auto" w:fill="FFFFFF"/>
        </w:rPr>
        <w:t xml:space="preserve"> obtained at </w:t>
      </w:r>
      <w:ins w:id="104" w:author="Benjamin W. Beeler" w:date="2021-04-26T16:36:00Z">
        <w:r w:rsidR="00927522">
          <w:rPr>
            <w:rFonts w:asciiTheme="majorBidi" w:eastAsia="Times New Roman" w:hAnsiTheme="majorBidi" w:cstheme="majorBidi"/>
            <w:color w:val="1F4E79" w:themeColor="accent5" w:themeShade="80"/>
            <w:shd w:val="clear" w:color="auto" w:fill="FFFFFF"/>
          </w:rPr>
          <w:t xml:space="preserve">a </w:t>
        </w:r>
      </w:ins>
      <w:r w:rsidR="00C27660" w:rsidRPr="00EF5E6C">
        <w:rPr>
          <w:rFonts w:asciiTheme="majorBidi" w:eastAsia="Times New Roman" w:hAnsiTheme="majorBidi" w:cstheme="majorBidi"/>
          <w:color w:val="1F4E79" w:themeColor="accent5" w:themeShade="80"/>
          <w:shd w:val="clear" w:color="auto" w:fill="FFFFFF"/>
        </w:rPr>
        <w:t xml:space="preserve">low strain rate </w:t>
      </w:r>
      <m:oMath>
        <m:sSub>
          <m:sSubPr>
            <m:ctrlPr>
              <w:rPr>
                <w:rFonts w:ascii="Cambria Math" w:hAnsi="Cambria Math" w:cstheme="majorBidi"/>
                <w:i/>
                <w:color w:val="1F4E79" w:themeColor="accent5" w:themeShade="80"/>
              </w:rPr>
            </m:ctrlPr>
          </m:sSubPr>
          <m:e>
            <m:r>
              <w:rPr>
                <w:rFonts w:ascii="Cambria Math" w:hAnsi="Cambria Math" w:cstheme="majorBidi"/>
                <w:color w:val="1F4E79" w:themeColor="accent5" w:themeShade="80"/>
              </w:rPr>
              <m:t>d</m:t>
            </m:r>
            <m:acc>
              <m:accPr>
                <m:chr m:val="̅"/>
                <m:ctrlPr>
                  <w:rPr>
                    <w:rFonts w:ascii="Cambria Math" w:hAnsi="Cambria Math" w:cstheme="majorBidi"/>
                    <w:i/>
                    <w:color w:val="1F4E79" w:themeColor="accent5" w:themeShade="80"/>
                  </w:rPr>
                </m:ctrlPr>
              </m:accPr>
              <m:e>
                <m:r>
                  <w:rPr>
                    <w:rFonts w:ascii="Cambria Math" w:hAnsi="Cambria Math" w:cstheme="majorBidi"/>
                    <w:color w:val="1F4E79" w:themeColor="accent5" w:themeShade="80"/>
                  </w:rPr>
                  <m:t>ε</m:t>
                </m:r>
              </m:e>
            </m:acc>
          </m:e>
          <m:sub>
            <m:r>
              <w:rPr>
                <w:rFonts w:ascii="Cambria Math" w:hAnsi="Cambria Math" w:cstheme="majorBidi"/>
                <w:color w:val="1F4E79" w:themeColor="accent5" w:themeShade="80"/>
              </w:rPr>
              <m:t>33</m:t>
            </m:r>
          </m:sub>
        </m:sSub>
        <m:r>
          <w:rPr>
            <w:rFonts w:ascii="Cambria Math" w:hAnsi="Cambria Math" w:cstheme="majorBidi"/>
            <w:color w:val="1F4E79" w:themeColor="accent5" w:themeShade="80"/>
          </w:rPr>
          <m:t>/dt=3×</m:t>
        </m:r>
        <m:sSup>
          <m:sSupPr>
            <m:ctrlPr>
              <w:rPr>
                <w:rFonts w:ascii="Cambria Math" w:hAnsi="Cambria Math" w:cstheme="majorBidi"/>
                <w:i/>
                <w:color w:val="1F4E79" w:themeColor="accent5" w:themeShade="80"/>
              </w:rPr>
            </m:ctrlPr>
          </m:sSupPr>
          <m:e>
            <m:r>
              <w:rPr>
                <w:rFonts w:ascii="Cambria Math" w:hAnsi="Cambria Math" w:cstheme="majorBidi"/>
                <w:color w:val="1F4E79" w:themeColor="accent5" w:themeShade="80"/>
              </w:rPr>
              <m:t>10</m:t>
            </m:r>
          </m:e>
          <m:sup>
            <m:r>
              <w:rPr>
                <w:rFonts w:ascii="Cambria Math" w:hAnsi="Cambria Math" w:cstheme="majorBidi"/>
                <w:color w:val="1F4E79" w:themeColor="accent5" w:themeShade="80"/>
              </w:rPr>
              <m:t>-4</m:t>
            </m:r>
          </m:sup>
        </m:sSup>
        <m:r>
          <w:rPr>
            <w:rFonts w:ascii="Cambria Math" w:hAnsi="Cambria Math" w:cstheme="majorBidi"/>
            <w:color w:val="1F4E79" w:themeColor="accent5" w:themeShade="80"/>
          </w:rPr>
          <m:t>(1/s)</m:t>
        </m:r>
      </m:oMath>
      <w:r w:rsidR="00582A13" w:rsidRPr="00EF5E6C">
        <w:rPr>
          <w:rFonts w:asciiTheme="majorBidi" w:eastAsia="Times New Roman" w:hAnsiTheme="majorBidi" w:cstheme="majorBidi"/>
          <w:color w:val="1F4E79" w:themeColor="accent5" w:themeShade="80"/>
        </w:rPr>
        <w:t xml:space="preserve">. For the results in </w:t>
      </w:r>
      <w:del w:id="105" w:author="Benjamin W. Beeler" w:date="2021-04-26T16:37:00Z">
        <w:r w:rsidR="00840A7A" w:rsidRPr="00EF5E6C" w:rsidDel="00927522">
          <w:rPr>
            <w:rFonts w:asciiTheme="majorBidi" w:eastAsia="Times New Roman" w:hAnsiTheme="majorBidi" w:cstheme="majorBidi"/>
            <w:color w:val="1F4E79" w:themeColor="accent5" w:themeShade="80"/>
          </w:rPr>
          <w:delText xml:space="preserve">in </w:delText>
        </w:r>
      </w:del>
      <w:r w:rsidR="00840A7A" w:rsidRPr="00EF5E6C">
        <w:rPr>
          <w:rFonts w:asciiTheme="majorBidi" w:eastAsia="Times New Roman" w:hAnsiTheme="majorBidi" w:cstheme="majorBidi"/>
          <w:color w:val="1F4E79" w:themeColor="accent5" w:themeShade="80"/>
        </w:rPr>
        <w:t xml:space="preserve">Figure 9. </w:t>
      </w:r>
      <w:r w:rsidR="004F5666" w:rsidRPr="00EF5E6C">
        <w:rPr>
          <w:rFonts w:asciiTheme="majorBidi" w:eastAsia="Times New Roman" w:hAnsiTheme="majorBidi" w:cstheme="majorBidi"/>
          <w:color w:val="1F4E79" w:themeColor="accent5" w:themeShade="80"/>
        </w:rPr>
        <w:t xml:space="preserve">The deformation </w:t>
      </w:r>
      <w:r w:rsidR="0026151C" w:rsidRPr="00EF5E6C">
        <w:rPr>
          <w:rFonts w:asciiTheme="majorBidi" w:eastAsia="Times New Roman" w:hAnsiTheme="majorBidi" w:cstheme="majorBidi"/>
          <w:color w:val="1F4E79" w:themeColor="accent5" w:themeShade="80"/>
        </w:rPr>
        <w:t xml:space="preserve">is </w:t>
      </w:r>
      <w:r w:rsidR="009936EA" w:rsidRPr="00EF5E6C">
        <w:rPr>
          <w:rFonts w:asciiTheme="majorBidi" w:eastAsia="Times New Roman" w:hAnsiTheme="majorBidi" w:cstheme="majorBidi"/>
          <w:color w:val="1F4E79" w:themeColor="accent5" w:themeShade="80"/>
        </w:rPr>
        <w:t>update</w:t>
      </w:r>
      <w:r w:rsidR="0026151C" w:rsidRPr="00EF5E6C">
        <w:rPr>
          <w:rFonts w:asciiTheme="majorBidi" w:eastAsia="Times New Roman" w:hAnsiTheme="majorBidi" w:cstheme="majorBidi"/>
          <w:color w:val="1F4E79" w:themeColor="accent5" w:themeShade="80"/>
        </w:rPr>
        <w:t>d every 1000 diffusion steps.</w:t>
      </w:r>
      <w:r w:rsidR="009936EA" w:rsidRPr="00EF5E6C">
        <w:rPr>
          <w:rFonts w:asciiTheme="majorBidi" w:eastAsia="Times New Roman" w:hAnsiTheme="majorBidi" w:cstheme="majorBidi"/>
          <w:color w:val="1F4E79" w:themeColor="accent5" w:themeShade="80"/>
        </w:rPr>
        <w:t xml:space="preserve"> </w:t>
      </w:r>
    </w:p>
    <w:p w14:paraId="7545F9DE" w14:textId="77777777" w:rsidR="0041651B" w:rsidRPr="00EF5E6C" w:rsidRDefault="0041651B" w:rsidP="001D3B8D">
      <w:pPr>
        <w:pStyle w:val="ListParagraph"/>
        <w:rPr>
          <w:rFonts w:asciiTheme="majorBidi" w:eastAsia="Times New Roman" w:hAnsiTheme="majorBidi" w:cstheme="majorBidi"/>
          <w:color w:val="3E3D40"/>
          <w:shd w:val="clear" w:color="auto" w:fill="FFFFFF"/>
        </w:rPr>
      </w:pPr>
    </w:p>
    <w:p w14:paraId="70315ACE" w14:textId="189C8F13" w:rsidR="008D0689" w:rsidRPr="00EF5E6C" w:rsidRDefault="00815E1B" w:rsidP="001D3B8D">
      <w:pPr>
        <w:pStyle w:val="ListParagraph"/>
        <w:rPr>
          <w:rFonts w:asciiTheme="majorBidi" w:eastAsia="Times New Roman" w:hAnsiTheme="majorBidi" w:cstheme="majorBidi"/>
          <w:color w:val="3E3D40"/>
          <w:shd w:val="clear" w:color="auto" w:fill="FFFFFF"/>
        </w:rPr>
      </w:pPr>
      <w:r w:rsidRPr="00EF5E6C">
        <w:rPr>
          <w:rFonts w:asciiTheme="majorBidi" w:eastAsia="Times New Roman" w:hAnsiTheme="majorBidi" w:cstheme="majorBidi"/>
          <w:color w:val="3E3D40"/>
        </w:rPr>
        <w:br/>
      </w:r>
      <w:r w:rsidRPr="00EF5E6C">
        <w:rPr>
          <w:rFonts w:asciiTheme="majorBidi" w:eastAsia="Times New Roman" w:hAnsiTheme="majorBidi" w:cstheme="majorBidi"/>
          <w:color w:val="3E3D40"/>
          <w:shd w:val="clear" w:color="auto" w:fill="FFFFFF"/>
        </w:rPr>
        <w:t xml:space="preserve">(13) In Section 5.3, have the </w:t>
      </w:r>
      <w:proofErr w:type="spellStart"/>
      <w:r w:rsidRPr="00EF5E6C">
        <w:rPr>
          <w:rFonts w:asciiTheme="majorBidi" w:eastAsia="Times New Roman" w:hAnsiTheme="majorBidi" w:cstheme="majorBidi"/>
          <w:color w:val="3E3D40"/>
          <w:shd w:val="clear" w:color="auto" w:fill="FFFFFF"/>
        </w:rPr>
        <w:t>visco</w:t>
      </w:r>
      <w:proofErr w:type="spellEnd"/>
      <w:r w:rsidRPr="00EF5E6C">
        <w:rPr>
          <w:rFonts w:asciiTheme="majorBidi" w:eastAsia="Times New Roman" w:hAnsiTheme="majorBidi" w:cstheme="majorBidi"/>
          <w:color w:val="3E3D40"/>
          <w:shd w:val="clear" w:color="auto" w:fill="FFFFFF"/>
        </w:rPr>
        <w:t>-plastic or creep deformations affected the gas bubble evolution? what's the contribution of vacancy diffusion? It is well known that vacancy diffusion is also the important mechanism of macroscale creep deformations. What's the contribution of solid fission product swelling?</w:t>
      </w:r>
    </w:p>
    <w:p w14:paraId="4929800D" w14:textId="77777777" w:rsidR="00447046" w:rsidRPr="00EF5E6C" w:rsidRDefault="00447046" w:rsidP="001D3B8D">
      <w:pPr>
        <w:pStyle w:val="ListParagraph"/>
        <w:rPr>
          <w:rFonts w:asciiTheme="majorBidi" w:eastAsia="Times New Roman" w:hAnsiTheme="majorBidi" w:cstheme="majorBidi"/>
          <w:color w:val="3E3D40"/>
          <w:shd w:val="clear" w:color="auto" w:fill="FFFFFF"/>
        </w:rPr>
      </w:pPr>
    </w:p>
    <w:p w14:paraId="20EE9417" w14:textId="2DD745F5" w:rsidR="00FF5F51" w:rsidRPr="00EF5E6C" w:rsidRDefault="008D0689" w:rsidP="001D3B8D">
      <w:pPr>
        <w:pStyle w:val="ListParagraph"/>
        <w:rPr>
          <w:rFonts w:asciiTheme="majorBidi" w:eastAsia="Times New Roman" w:hAnsiTheme="majorBidi" w:cstheme="majorBidi"/>
          <w:color w:val="3E3D40"/>
          <w:shd w:val="clear" w:color="auto" w:fill="FFFFFF"/>
        </w:rPr>
      </w:pPr>
      <w:r w:rsidRPr="00EF5E6C">
        <w:rPr>
          <w:rFonts w:asciiTheme="majorBidi" w:eastAsia="Times New Roman" w:hAnsiTheme="majorBidi" w:cstheme="majorBidi"/>
          <w:b/>
          <w:bCs/>
          <w:color w:val="1F4E79" w:themeColor="accent5" w:themeShade="80"/>
          <w:shd w:val="clear" w:color="auto" w:fill="FFFFFF"/>
        </w:rPr>
        <w:t>Response:</w:t>
      </w:r>
      <w:r w:rsidRPr="00EF5E6C">
        <w:rPr>
          <w:rFonts w:asciiTheme="majorBidi" w:eastAsia="Times New Roman" w:hAnsiTheme="majorBidi" w:cstheme="majorBidi"/>
          <w:color w:val="1F4E79" w:themeColor="accent5" w:themeShade="80"/>
          <w:shd w:val="clear" w:color="auto" w:fill="FFFFFF"/>
        </w:rPr>
        <w:t xml:space="preserve"> In this model, we focused on the interaction between </w:t>
      </w:r>
      <w:r w:rsidR="00447046" w:rsidRPr="00EF5E6C">
        <w:rPr>
          <w:rFonts w:asciiTheme="majorBidi" w:eastAsia="Times New Roman" w:hAnsiTheme="majorBidi" w:cstheme="majorBidi"/>
          <w:color w:val="1F4E79" w:themeColor="accent5" w:themeShade="80"/>
          <w:shd w:val="clear" w:color="auto" w:fill="FFFFFF"/>
        </w:rPr>
        <w:t xml:space="preserve">deformation and gas bubble evolution. </w:t>
      </w:r>
      <w:r w:rsidR="00217DBB" w:rsidRPr="00EF5E6C">
        <w:rPr>
          <w:rFonts w:asciiTheme="majorBidi" w:eastAsia="Times New Roman" w:hAnsiTheme="majorBidi" w:cstheme="majorBidi"/>
          <w:color w:val="1F4E79" w:themeColor="accent5" w:themeShade="80"/>
          <w:shd w:val="clear" w:color="auto" w:fill="FFFFFF"/>
        </w:rPr>
        <w:t>The effect of radiation</w:t>
      </w:r>
      <w:r w:rsidR="007758FE" w:rsidRPr="00EF5E6C">
        <w:rPr>
          <w:rFonts w:asciiTheme="majorBidi" w:eastAsia="Times New Roman" w:hAnsiTheme="majorBidi" w:cstheme="majorBidi"/>
          <w:color w:val="1F4E79" w:themeColor="accent5" w:themeShade="80"/>
          <w:shd w:val="clear" w:color="auto" w:fill="FFFFFF"/>
        </w:rPr>
        <w:t xml:space="preserve"> and creep </w:t>
      </w:r>
      <w:r w:rsidR="00F260CE" w:rsidRPr="00EF5E6C">
        <w:rPr>
          <w:rFonts w:asciiTheme="majorBidi" w:eastAsia="Times New Roman" w:hAnsiTheme="majorBidi" w:cstheme="majorBidi"/>
          <w:color w:val="1F4E79" w:themeColor="accent5" w:themeShade="80"/>
          <w:shd w:val="clear" w:color="auto" w:fill="FFFFFF"/>
        </w:rPr>
        <w:t xml:space="preserve">on gas bubble evolution </w:t>
      </w:r>
      <w:proofErr w:type="gramStart"/>
      <w:r w:rsidR="00F260CE" w:rsidRPr="00EF5E6C">
        <w:rPr>
          <w:rFonts w:asciiTheme="majorBidi" w:eastAsia="Times New Roman" w:hAnsiTheme="majorBidi" w:cstheme="majorBidi"/>
          <w:color w:val="1F4E79" w:themeColor="accent5" w:themeShade="80"/>
          <w:shd w:val="clear" w:color="auto" w:fill="FFFFFF"/>
        </w:rPr>
        <w:t>were not considered</w:t>
      </w:r>
      <w:proofErr w:type="gramEnd"/>
      <w:r w:rsidR="00F260CE" w:rsidRPr="00EF5E6C">
        <w:rPr>
          <w:rFonts w:asciiTheme="majorBidi" w:eastAsia="Times New Roman" w:hAnsiTheme="majorBidi" w:cstheme="majorBidi"/>
          <w:color w:val="1F4E79" w:themeColor="accent5" w:themeShade="80"/>
          <w:shd w:val="clear" w:color="auto" w:fill="FFFFFF"/>
        </w:rPr>
        <w:t xml:space="preserve"> in </w:t>
      </w:r>
      <w:ins w:id="106" w:author="Benjamin W. Beeler" w:date="2021-04-26T16:37:00Z">
        <w:r w:rsidR="00927522">
          <w:rPr>
            <w:rFonts w:asciiTheme="majorBidi" w:eastAsia="Times New Roman" w:hAnsiTheme="majorBidi" w:cstheme="majorBidi"/>
            <w:color w:val="1F4E79" w:themeColor="accent5" w:themeShade="80"/>
            <w:shd w:val="clear" w:color="auto" w:fill="FFFFFF"/>
          </w:rPr>
          <w:t xml:space="preserve">the </w:t>
        </w:r>
      </w:ins>
      <w:r w:rsidR="00F260CE" w:rsidRPr="00EF5E6C">
        <w:rPr>
          <w:rFonts w:asciiTheme="majorBidi" w:eastAsia="Times New Roman" w:hAnsiTheme="majorBidi" w:cstheme="majorBidi"/>
          <w:color w:val="1F4E79" w:themeColor="accent5" w:themeShade="80"/>
          <w:shd w:val="clear" w:color="auto" w:fill="FFFFFF"/>
        </w:rPr>
        <w:t xml:space="preserve">current model. </w:t>
      </w:r>
      <w:r w:rsidR="003A784C" w:rsidRPr="00EF5E6C">
        <w:rPr>
          <w:rFonts w:asciiTheme="majorBidi" w:eastAsia="Times New Roman" w:hAnsiTheme="majorBidi" w:cstheme="majorBidi"/>
          <w:color w:val="1F4E79" w:themeColor="accent5" w:themeShade="80"/>
          <w:shd w:val="clear" w:color="auto" w:fill="FFFFFF"/>
        </w:rPr>
        <w:t xml:space="preserve">Solid </w:t>
      </w:r>
      <w:r w:rsidR="005D0071" w:rsidRPr="00EF5E6C">
        <w:rPr>
          <w:rFonts w:asciiTheme="majorBidi" w:eastAsia="Times New Roman" w:hAnsiTheme="majorBidi" w:cstheme="majorBidi"/>
          <w:color w:val="1F4E79" w:themeColor="accent5" w:themeShade="80"/>
          <w:shd w:val="clear" w:color="auto" w:fill="FFFFFF"/>
        </w:rPr>
        <w:t xml:space="preserve">fission product </w:t>
      </w:r>
      <w:r w:rsidR="003A784C" w:rsidRPr="00EF5E6C">
        <w:rPr>
          <w:rFonts w:asciiTheme="majorBidi" w:eastAsia="Times New Roman" w:hAnsiTheme="majorBidi" w:cstheme="majorBidi"/>
          <w:color w:val="1F4E79" w:themeColor="accent5" w:themeShade="80"/>
          <w:shd w:val="clear" w:color="auto" w:fill="FFFFFF"/>
        </w:rPr>
        <w:t>swelling definitely affect</w:t>
      </w:r>
      <w:r w:rsidR="005D0071" w:rsidRPr="00EF5E6C">
        <w:rPr>
          <w:rFonts w:asciiTheme="majorBidi" w:eastAsia="Times New Roman" w:hAnsiTheme="majorBidi" w:cstheme="majorBidi"/>
          <w:color w:val="1F4E79" w:themeColor="accent5" w:themeShade="80"/>
          <w:shd w:val="clear" w:color="auto" w:fill="FFFFFF"/>
        </w:rPr>
        <w:t>s</w:t>
      </w:r>
      <w:r w:rsidR="003A784C" w:rsidRPr="00EF5E6C">
        <w:rPr>
          <w:rFonts w:asciiTheme="majorBidi" w:eastAsia="Times New Roman" w:hAnsiTheme="majorBidi" w:cstheme="majorBidi"/>
          <w:color w:val="1F4E79" w:themeColor="accent5" w:themeShade="80"/>
          <w:shd w:val="clear" w:color="auto" w:fill="FFFFFF"/>
        </w:rPr>
        <w:t xml:space="preserve"> the </w:t>
      </w:r>
      <w:r w:rsidR="00ED5FCC" w:rsidRPr="00EF5E6C">
        <w:rPr>
          <w:rFonts w:asciiTheme="majorBidi" w:eastAsia="Times New Roman" w:hAnsiTheme="majorBidi" w:cstheme="majorBidi"/>
          <w:color w:val="1F4E79" w:themeColor="accent5" w:themeShade="80"/>
          <w:shd w:val="clear" w:color="auto" w:fill="FFFFFF"/>
        </w:rPr>
        <w:t>stress, hence</w:t>
      </w:r>
      <w:r w:rsidR="005D0071" w:rsidRPr="00EF5E6C">
        <w:rPr>
          <w:rFonts w:asciiTheme="majorBidi" w:eastAsia="Times New Roman" w:hAnsiTheme="majorBidi" w:cstheme="majorBidi"/>
          <w:color w:val="1F4E79" w:themeColor="accent5" w:themeShade="80"/>
          <w:shd w:val="clear" w:color="auto" w:fill="FFFFFF"/>
        </w:rPr>
        <w:t>,</w:t>
      </w:r>
      <w:r w:rsidR="00ED5FCC" w:rsidRPr="00EF5E6C">
        <w:rPr>
          <w:rFonts w:asciiTheme="majorBidi" w:eastAsia="Times New Roman" w:hAnsiTheme="majorBidi" w:cstheme="majorBidi"/>
          <w:color w:val="1F4E79" w:themeColor="accent5" w:themeShade="80"/>
          <w:shd w:val="clear" w:color="auto" w:fill="FFFFFF"/>
        </w:rPr>
        <w:t xml:space="preserve"> the gas bubble evolution and creep. We are working to extend the model</w:t>
      </w:r>
      <w:r w:rsidR="005D0071" w:rsidRPr="00EF5E6C">
        <w:rPr>
          <w:rFonts w:asciiTheme="majorBidi" w:eastAsia="Times New Roman" w:hAnsiTheme="majorBidi" w:cstheme="majorBidi"/>
          <w:color w:val="1F4E79" w:themeColor="accent5" w:themeShade="80"/>
          <w:shd w:val="clear" w:color="auto" w:fill="FFFFFF"/>
        </w:rPr>
        <w:t>.</w:t>
      </w:r>
      <w:r w:rsidR="00815E1B" w:rsidRPr="00EF5E6C">
        <w:rPr>
          <w:rFonts w:asciiTheme="majorBidi" w:eastAsia="Times New Roman" w:hAnsiTheme="majorBidi" w:cstheme="majorBidi"/>
          <w:color w:val="3E3D40"/>
        </w:rPr>
        <w:br/>
      </w:r>
      <w:r w:rsidR="00815E1B" w:rsidRPr="00EF5E6C">
        <w:rPr>
          <w:rFonts w:asciiTheme="majorBidi" w:eastAsia="Times New Roman" w:hAnsiTheme="majorBidi" w:cstheme="majorBidi"/>
          <w:color w:val="3E3D40"/>
        </w:rPr>
        <w:br/>
      </w:r>
      <w:r w:rsidR="00815E1B" w:rsidRPr="00EF5E6C">
        <w:rPr>
          <w:rFonts w:asciiTheme="majorBidi" w:eastAsia="Times New Roman" w:hAnsiTheme="majorBidi" w:cstheme="majorBidi"/>
          <w:color w:val="3E3D40"/>
          <w:shd w:val="clear" w:color="auto" w:fill="FFFFFF"/>
        </w:rPr>
        <w:t>(14) in the phase-field model, the chemical potentials of the matrix and gas bubble are assumed to the same, and it is reasonable?</w:t>
      </w:r>
    </w:p>
    <w:p w14:paraId="0D2959EA" w14:textId="6A52FAED" w:rsidR="00FE41E4" w:rsidRPr="00EF5E6C" w:rsidRDefault="00FF5F51" w:rsidP="001D3B8D">
      <w:pPr>
        <w:pStyle w:val="ListParagraph"/>
        <w:rPr>
          <w:rFonts w:asciiTheme="majorBidi" w:eastAsia="Times New Roman" w:hAnsiTheme="majorBidi" w:cstheme="majorBidi"/>
          <w:color w:val="1F4E79" w:themeColor="accent5" w:themeShade="80"/>
        </w:rPr>
      </w:pPr>
      <w:r w:rsidRPr="00EF5E6C">
        <w:rPr>
          <w:rFonts w:asciiTheme="majorBidi" w:eastAsia="Times New Roman" w:hAnsiTheme="majorBidi" w:cstheme="majorBidi"/>
          <w:b/>
          <w:bCs/>
          <w:color w:val="1F4E79" w:themeColor="accent5" w:themeShade="80"/>
          <w:shd w:val="clear" w:color="auto" w:fill="FFFFFF"/>
        </w:rPr>
        <w:t>Response:</w:t>
      </w:r>
      <w:r w:rsidRPr="00EF5E6C">
        <w:rPr>
          <w:rFonts w:asciiTheme="majorBidi" w:eastAsia="Times New Roman" w:hAnsiTheme="majorBidi" w:cstheme="majorBidi"/>
          <w:color w:val="1F4E79" w:themeColor="accent5" w:themeShade="80"/>
        </w:rPr>
        <w:t xml:space="preserve"> The phase-field model</w:t>
      </w:r>
      <w:r w:rsidR="00B67D24" w:rsidRPr="00EF5E6C">
        <w:rPr>
          <w:rFonts w:asciiTheme="majorBidi" w:eastAsia="Times New Roman" w:hAnsiTheme="majorBidi" w:cstheme="majorBidi"/>
          <w:color w:val="1F4E79" w:themeColor="accent5" w:themeShade="80"/>
        </w:rPr>
        <w:t xml:space="preserve"> assumes </w:t>
      </w:r>
      <w:r w:rsidR="009979AE" w:rsidRPr="00EF5E6C">
        <w:rPr>
          <w:rFonts w:asciiTheme="majorBidi" w:eastAsia="Times New Roman" w:hAnsiTheme="majorBidi" w:cstheme="majorBidi"/>
          <w:color w:val="1F4E79" w:themeColor="accent5" w:themeShade="80"/>
        </w:rPr>
        <w:t xml:space="preserve">that </w:t>
      </w:r>
      <w:r w:rsidR="00B67D24" w:rsidRPr="00EF5E6C">
        <w:rPr>
          <w:rFonts w:asciiTheme="majorBidi" w:eastAsia="Times New Roman" w:hAnsiTheme="majorBidi" w:cstheme="majorBidi"/>
          <w:color w:val="1F4E79" w:themeColor="accent5" w:themeShade="80"/>
        </w:rPr>
        <w:t xml:space="preserve">chemical gradient is the driving force of microstructure evolution. </w:t>
      </w:r>
      <w:proofErr w:type="gramStart"/>
      <w:r w:rsidR="00783AC6" w:rsidRPr="00EF5E6C">
        <w:rPr>
          <w:rFonts w:asciiTheme="majorBidi" w:eastAsia="Times New Roman" w:hAnsiTheme="majorBidi" w:cstheme="majorBidi"/>
          <w:color w:val="1F4E79" w:themeColor="accent5" w:themeShade="80"/>
        </w:rPr>
        <w:t>So</w:t>
      </w:r>
      <w:proofErr w:type="gramEnd"/>
      <w:r w:rsidR="00783AC6" w:rsidRPr="00EF5E6C">
        <w:rPr>
          <w:rFonts w:asciiTheme="majorBidi" w:eastAsia="Times New Roman" w:hAnsiTheme="majorBidi" w:cstheme="majorBidi"/>
          <w:color w:val="1F4E79" w:themeColor="accent5" w:themeShade="80"/>
        </w:rPr>
        <w:t xml:space="preserve"> </w:t>
      </w:r>
      <w:r w:rsidR="00783AC6" w:rsidRPr="00EF5E6C">
        <w:rPr>
          <w:rFonts w:asciiTheme="majorBidi" w:eastAsia="Times New Roman" w:hAnsiTheme="majorBidi" w:cstheme="majorBidi"/>
          <w:color w:val="1F4E79" w:themeColor="accent5" w:themeShade="80"/>
          <w:shd w:val="clear" w:color="auto" w:fill="FFFFFF"/>
        </w:rPr>
        <w:t xml:space="preserve">the chemical potentials of the matrix and gas bubble are the same </w:t>
      </w:r>
      <w:del w:id="107" w:author="Benjamin W. Beeler" w:date="2021-04-28T16:20:00Z">
        <w:r w:rsidR="00B67D24" w:rsidRPr="00EF5E6C" w:rsidDel="00460E68">
          <w:rPr>
            <w:rFonts w:asciiTheme="majorBidi" w:eastAsia="Times New Roman" w:hAnsiTheme="majorBidi" w:cstheme="majorBidi"/>
            <w:color w:val="1F4E79" w:themeColor="accent5" w:themeShade="80"/>
          </w:rPr>
          <w:delText xml:space="preserve">So </w:delText>
        </w:r>
      </w:del>
      <w:r w:rsidR="004F251A" w:rsidRPr="00EF5E6C">
        <w:rPr>
          <w:rFonts w:asciiTheme="majorBidi" w:eastAsia="Times New Roman" w:hAnsiTheme="majorBidi" w:cstheme="majorBidi"/>
          <w:color w:val="1F4E79" w:themeColor="accent5" w:themeShade="80"/>
        </w:rPr>
        <w:t>only when</w:t>
      </w:r>
      <w:r w:rsidR="00783AC6" w:rsidRPr="00EF5E6C">
        <w:rPr>
          <w:rFonts w:asciiTheme="majorBidi" w:eastAsia="Times New Roman" w:hAnsiTheme="majorBidi" w:cstheme="majorBidi"/>
          <w:color w:val="1F4E79" w:themeColor="accent5" w:themeShade="80"/>
        </w:rPr>
        <w:t xml:space="preserve"> </w:t>
      </w:r>
      <w:r w:rsidR="004F251A" w:rsidRPr="00EF5E6C">
        <w:rPr>
          <w:rFonts w:asciiTheme="majorBidi" w:eastAsia="Times New Roman" w:hAnsiTheme="majorBidi" w:cstheme="majorBidi"/>
          <w:color w:val="1F4E79" w:themeColor="accent5" w:themeShade="80"/>
        </w:rPr>
        <w:t xml:space="preserve">the </w:t>
      </w:r>
      <w:r w:rsidR="00783AC6" w:rsidRPr="00EF5E6C">
        <w:rPr>
          <w:rFonts w:asciiTheme="majorBidi" w:eastAsia="Times New Roman" w:hAnsiTheme="majorBidi" w:cstheme="majorBidi"/>
          <w:color w:val="1F4E79" w:themeColor="accent5" w:themeShade="80"/>
        </w:rPr>
        <w:t xml:space="preserve">system reaches </w:t>
      </w:r>
      <w:r w:rsidR="004F251A" w:rsidRPr="00EF5E6C">
        <w:rPr>
          <w:rFonts w:asciiTheme="majorBidi" w:eastAsia="Times New Roman" w:hAnsiTheme="majorBidi" w:cstheme="majorBidi"/>
          <w:color w:val="1F4E79" w:themeColor="accent5" w:themeShade="80"/>
        </w:rPr>
        <w:t>equilibrium.</w:t>
      </w:r>
      <w:r w:rsidR="003025EF" w:rsidRPr="00EF5E6C">
        <w:rPr>
          <w:rFonts w:asciiTheme="majorBidi" w:eastAsia="Times New Roman" w:hAnsiTheme="majorBidi" w:cstheme="majorBidi"/>
          <w:color w:val="1F4E79" w:themeColor="accent5" w:themeShade="80"/>
        </w:rPr>
        <w:t xml:space="preserve"> </w:t>
      </w:r>
    </w:p>
    <w:p w14:paraId="0C71473E" w14:textId="735F0A63" w:rsidR="009979AE" w:rsidRPr="00EF5E6C" w:rsidRDefault="00460E68" w:rsidP="001D3B8D">
      <w:pPr>
        <w:pStyle w:val="ListParagraph"/>
        <w:rPr>
          <w:rFonts w:asciiTheme="majorBidi" w:eastAsia="Times New Roman" w:hAnsiTheme="majorBidi" w:cstheme="majorBidi"/>
          <w:color w:val="1F4E79" w:themeColor="accent5" w:themeShade="80"/>
        </w:rPr>
      </w:pPr>
      <w:commentRangeStart w:id="108"/>
      <w:ins w:id="109" w:author="Benjamin W. Beeler" w:date="2021-04-28T16:20:00Z">
        <w:r>
          <w:rPr>
            <w:rFonts w:asciiTheme="majorBidi" w:eastAsia="Times New Roman" w:hAnsiTheme="majorBidi" w:cstheme="majorBidi"/>
            <w:color w:val="1F4E79" w:themeColor="accent5" w:themeShade="80"/>
            <w:shd w:val="clear" w:color="auto" w:fill="FFFFFF"/>
          </w:rPr>
          <w:t xml:space="preserve">The </w:t>
        </w:r>
      </w:ins>
      <w:r w:rsidR="009979AE" w:rsidRPr="00EF5E6C">
        <w:rPr>
          <w:rFonts w:asciiTheme="majorBidi" w:eastAsia="Times New Roman" w:hAnsiTheme="majorBidi" w:cstheme="majorBidi"/>
          <w:color w:val="1F4E79" w:themeColor="accent5" w:themeShade="80"/>
          <w:shd w:val="clear" w:color="auto" w:fill="FFFFFF"/>
        </w:rPr>
        <w:t>KKS model</w:t>
      </w:r>
      <w:r w:rsidR="00BE78AD" w:rsidRPr="00EF5E6C">
        <w:rPr>
          <w:rFonts w:asciiTheme="majorBidi" w:eastAsia="Times New Roman" w:hAnsiTheme="majorBidi" w:cstheme="majorBidi"/>
          <w:color w:val="1F4E79" w:themeColor="accent5" w:themeShade="80"/>
          <w:shd w:val="clear" w:color="auto" w:fill="FFFFFF"/>
        </w:rPr>
        <w:t xml:space="preserve"> assumed at any material point</w:t>
      </w:r>
      <w:r w:rsidR="00C56FB1" w:rsidRPr="00EF5E6C">
        <w:rPr>
          <w:rFonts w:asciiTheme="majorBidi" w:eastAsia="Times New Roman" w:hAnsiTheme="majorBidi" w:cstheme="majorBidi"/>
          <w:color w:val="1F4E79" w:themeColor="accent5" w:themeShade="80"/>
          <w:shd w:val="clear" w:color="auto" w:fill="FFFFFF"/>
        </w:rPr>
        <w:t xml:space="preserve"> </w:t>
      </w:r>
      <w:r w:rsidR="002943F0" w:rsidRPr="00EF5E6C">
        <w:rPr>
          <w:rFonts w:asciiTheme="majorBidi" w:hAnsiTheme="majorBidi" w:cstheme="majorBidi"/>
          <w:color w:val="1F4E79" w:themeColor="accent5" w:themeShade="80"/>
        </w:rPr>
        <w:t xml:space="preserve">the chemical potentials of the matrix and gas bubble phases are the same. </w:t>
      </w:r>
      <w:commentRangeEnd w:id="108"/>
      <w:r>
        <w:rPr>
          <w:rStyle w:val="CommentReference"/>
        </w:rPr>
        <w:commentReference w:id="108"/>
      </w:r>
      <w:r w:rsidR="002943F0" w:rsidRPr="00EF5E6C">
        <w:rPr>
          <w:rFonts w:asciiTheme="majorBidi" w:hAnsiTheme="majorBidi" w:cstheme="majorBidi"/>
          <w:color w:val="1F4E79" w:themeColor="accent5" w:themeShade="80"/>
        </w:rPr>
        <w:t xml:space="preserve">This means local equilibrium, but global is </w:t>
      </w:r>
      <w:r w:rsidR="00F42E4C" w:rsidRPr="00EF5E6C">
        <w:rPr>
          <w:rFonts w:asciiTheme="majorBidi" w:hAnsiTheme="majorBidi" w:cstheme="majorBidi"/>
          <w:color w:val="1F4E79" w:themeColor="accent5" w:themeShade="80"/>
        </w:rPr>
        <w:t>not equilibrium.</w:t>
      </w:r>
    </w:p>
    <w:p w14:paraId="53428011" w14:textId="71101FFB" w:rsidR="00815E1B" w:rsidRPr="00EF5E6C" w:rsidRDefault="00815E1B" w:rsidP="001D3B8D">
      <w:pPr>
        <w:pStyle w:val="ListParagraph"/>
        <w:rPr>
          <w:rFonts w:asciiTheme="majorBidi" w:eastAsia="Times New Roman" w:hAnsiTheme="majorBidi" w:cstheme="majorBidi"/>
          <w:color w:val="3E3D40"/>
          <w:shd w:val="clear" w:color="auto" w:fill="FFFFFF"/>
        </w:rPr>
      </w:pPr>
      <w:r w:rsidRPr="00EF5E6C">
        <w:rPr>
          <w:rFonts w:asciiTheme="majorBidi" w:eastAsia="Times New Roman" w:hAnsiTheme="majorBidi" w:cstheme="majorBidi"/>
          <w:color w:val="3E3D40"/>
        </w:rPr>
        <w:br/>
      </w:r>
      <w:r w:rsidRPr="00EF5E6C">
        <w:rPr>
          <w:rFonts w:asciiTheme="majorBidi" w:eastAsia="Times New Roman" w:hAnsiTheme="majorBidi" w:cstheme="majorBidi"/>
          <w:color w:val="3E3D40"/>
          <w:shd w:val="clear" w:color="auto" w:fill="FFFFFF"/>
        </w:rPr>
        <w:t xml:space="preserve">(15) In </w:t>
      </w:r>
      <w:proofErr w:type="gramStart"/>
      <w:r w:rsidRPr="00EF5E6C">
        <w:rPr>
          <w:rFonts w:asciiTheme="majorBidi" w:eastAsia="Times New Roman" w:hAnsiTheme="majorBidi" w:cstheme="majorBidi"/>
          <w:color w:val="3E3D40"/>
          <w:shd w:val="clear" w:color="auto" w:fill="FFFFFF"/>
        </w:rPr>
        <w:t>Eq.(</w:t>
      </w:r>
      <w:proofErr w:type="gramEnd"/>
      <w:r w:rsidRPr="00EF5E6C">
        <w:rPr>
          <w:rFonts w:asciiTheme="majorBidi" w:eastAsia="Times New Roman" w:hAnsiTheme="majorBidi" w:cstheme="majorBidi"/>
          <w:color w:val="3E3D40"/>
          <w:shd w:val="clear" w:color="auto" w:fill="FFFFFF"/>
        </w:rPr>
        <w:t>1), the magnitude of the gradient of the order parameter should be used?</w:t>
      </w:r>
    </w:p>
    <w:p w14:paraId="12A7DAD8" w14:textId="12C0909B" w:rsidR="00F42E4C" w:rsidRPr="00EF5E6C" w:rsidRDefault="00F42E4C" w:rsidP="001D3B8D">
      <w:pPr>
        <w:pStyle w:val="ListParagraph"/>
        <w:rPr>
          <w:rFonts w:asciiTheme="majorBidi" w:eastAsia="Times New Roman" w:hAnsiTheme="majorBidi" w:cstheme="majorBidi"/>
          <w:color w:val="1F4E79" w:themeColor="accent5" w:themeShade="80"/>
        </w:rPr>
      </w:pPr>
      <w:r w:rsidRPr="00EF5E6C">
        <w:rPr>
          <w:rFonts w:asciiTheme="majorBidi" w:eastAsia="Times New Roman" w:hAnsiTheme="majorBidi" w:cstheme="majorBidi"/>
          <w:b/>
          <w:bCs/>
          <w:color w:val="1F4E79" w:themeColor="accent5" w:themeShade="80"/>
          <w:shd w:val="clear" w:color="auto" w:fill="FFFFFF"/>
        </w:rPr>
        <w:t>Response:</w:t>
      </w:r>
      <w:r w:rsidRPr="00EF5E6C">
        <w:rPr>
          <w:rFonts w:asciiTheme="majorBidi" w:eastAsia="Times New Roman" w:hAnsiTheme="majorBidi" w:cstheme="majorBidi"/>
          <w:color w:val="1F4E79" w:themeColor="accent5" w:themeShade="80"/>
          <w:shd w:val="clear" w:color="auto" w:fill="FFFFFF"/>
        </w:rPr>
        <w:t xml:space="preserve"> </w:t>
      </w:r>
      <w:proofErr w:type="gramStart"/>
      <w:r w:rsidR="0023402F" w:rsidRPr="00EF5E6C">
        <w:rPr>
          <w:rFonts w:asciiTheme="majorBidi" w:eastAsia="Times New Roman" w:hAnsiTheme="majorBidi" w:cstheme="majorBidi"/>
          <w:color w:val="1F4E79" w:themeColor="accent5" w:themeShade="80"/>
          <w:shd w:val="clear" w:color="auto" w:fill="FFFFFF"/>
        </w:rPr>
        <w:t>Eq.(</w:t>
      </w:r>
      <w:proofErr w:type="gramEnd"/>
      <w:r w:rsidR="0023402F" w:rsidRPr="00EF5E6C">
        <w:rPr>
          <w:rFonts w:asciiTheme="majorBidi" w:eastAsia="Times New Roman" w:hAnsiTheme="majorBidi" w:cstheme="majorBidi"/>
          <w:color w:val="1F4E79" w:themeColor="accent5" w:themeShade="80"/>
          <w:shd w:val="clear" w:color="auto" w:fill="FFFFFF"/>
        </w:rPr>
        <w:t xml:space="preserve">1) is the total free energy of the system. </w:t>
      </w:r>
      <w:proofErr w:type="gramStart"/>
      <w:r w:rsidR="0023402F" w:rsidRPr="00EF5E6C">
        <w:rPr>
          <w:rFonts w:asciiTheme="majorBidi" w:eastAsia="Times New Roman" w:hAnsiTheme="majorBidi" w:cstheme="majorBidi"/>
          <w:color w:val="1F4E79" w:themeColor="accent5" w:themeShade="80"/>
          <w:shd w:val="clear" w:color="auto" w:fill="FFFFFF"/>
        </w:rPr>
        <w:t>So</w:t>
      </w:r>
      <w:proofErr w:type="gramEnd"/>
      <w:r w:rsidR="0023402F" w:rsidRPr="00EF5E6C">
        <w:rPr>
          <w:rFonts w:asciiTheme="majorBidi" w:eastAsia="Times New Roman" w:hAnsiTheme="majorBidi" w:cstheme="majorBidi"/>
          <w:color w:val="1F4E79" w:themeColor="accent5" w:themeShade="80"/>
          <w:shd w:val="clear" w:color="auto" w:fill="FFFFFF"/>
        </w:rPr>
        <w:t xml:space="preserve"> the interfacial energy should be included.</w:t>
      </w:r>
      <w:bookmarkStart w:id="110" w:name="_GoBack"/>
      <w:bookmarkEnd w:id="110"/>
    </w:p>
    <w:p w14:paraId="008549BB" w14:textId="3937FDB1" w:rsidR="00815E1B" w:rsidRPr="00EF5E6C" w:rsidRDefault="00815E1B" w:rsidP="00815E1B">
      <w:pPr>
        <w:rPr>
          <w:rFonts w:asciiTheme="majorBidi" w:eastAsia="Times New Roman" w:hAnsiTheme="majorBidi" w:cstheme="majorBidi"/>
        </w:rPr>
      </w:pPr>
    </w:p>
    <w:p w14:paraId="5861F7DE" w14:textId="77777777" w:rsidR="00815E1B" w:rsidRPr="00815E1B" w:rsidRDefault="00815E1B" w:rsidP="00815E1B">
      <w:pPr>
        <w:rPr>
          <w:rFonts w:asciiTheme="majorBidi" w:eastAsia="Times New Roman" w:hAnsiTheme="majorBidi" w:cstheme="majorBidi"/>
        </w:rPr>
      </w:pPr>
    </w:p>
    <w:p w14:paraId="788B25CD" w14:textId="77777777" w:rsidR="00A515AD" w:rsidRPr="00EF5E6C" w:rsidRDefault="00A515AD">
      <w:pPr>
        <w:rPr>
          <w:rFonts w:asciiTheme="majorBidi" w:hAnsiTheme="majorBidi" w:cstheme="majorBidi"/>
        </w:rPr>
      </w:pPr>
    </w:p>
    <w:sectPr w:rsidR="00A515AD" w:rsidRPr="00EF5E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enjamin W. Beeler" w:date="2021-04-28T12:06:00Z" w:initials="BWB">
    <w:p w14:paraId="68E723E6" w14:textId="77777777" w:rsidR="00237115" w:rsidRDefault="00237115">
      <w:pPr>
        <w:pStyle w:val="CommentText"/>
      </w:pPr>
      <w:r>
        <w:rPr>
          <w:rStyle w:val="CommentReference"/>
        </w:rPr>
        <w:annotationRef/>
      </w:r>
      <w:r>
        <w:t xml:space="preserve">Maybe you should emphasize that some work </w:t>
      </w:r>
      <w:proofErr w:type="gramStart"/>
      <w:r>
        <w:t>was performed</w:t>
      </w:r>
      <w:proofErr w:type="gramEnd"/>
      <w:r>
        <w:t xml:space="preserve"> in a previous paper, and point to it.</w:t>
      </w:r>
    </w:p>
    <w:p w14:paraId="0BD7DF62" w14:textId="68D5B0A9" w:rsidR="00237115" w:rsidRDefault="00237115">
      <w:pPr>
        <w:pStyle w:val="CommentText"/>
      </w:pPr>
    </w:p>
  </w:comment>
  <w:comment w:id="39" w:author="Benjamin W. Beeler" w:date="2021-04-28T16:05:00Z" w:initials="BWB">
    <w:p w14:paraId="291068B4" w14:textId="080DA97D" w:rsidR="00520DBA" w:rsidRDefault="00520DBA">
      <w:pPr>
        <w:pStyle w:val="CommentText"/>
      </w:pPr>
      <w:r>
        <w:rPr>
          <w:rStyle w:val="CommentReference"/>
        </w:rPr>
        <w:annotationRef/>
      </w:r>
      <w:r>
        <w:t>To do what? To describe irregular gas bubble shape? Revise to be explicit.</w:t>
      </w:r>
    </w:p>
  </w:comment>
  <w:comment w:id="62" w:author="Benjamin W. Beeler" w:date="2021-04-28T16:09:00Z" w:initials="BWB">
    <w:p w14:paraId="5429AF5A" w14:textId="652B522E" w:rsidR="00520DBA" w:rsidRDefault="00520DBA">
      <w:pPr>
        <w:pStyle w:val="CommentText"/>
      </w:pPr>
      <w:r>
        <w:rPr>
          <w:rStyle w:val="CommentReference"/>
        </w:rPr>
        <w:annotationRef/>
      </w:r>
      <w:r>
        <w:t xml:space="preserve">If it is rate-dependent, doesn’t that make it </w:t>
      </w:r>
      <w:proofErr w:type="spellStart"/>
      <w:r>
        <w:t>viscoplastic</w:t>
      </w:r>
      <w:proofErr w:type="spellEnd"/>
      <w:r>
        <w:t>? I am not a mechanics expert, but please verify all of the nomenclature here.</w:t>
      </w:r>
    </w:p>
  </w:comment>
  <w:comment w:id="95" w:author="Benjamin W. Beeler" w:date="2021-04-28T16:18:00Z" w:initials="BWB">
    <w:p w14:paraId="17E7713C" w14:textId="1CCFD583" w:rsidR="00460E68" w:rsidRDefault="00460E68">
      <w:pPr>
        <w:pStyle w:val="CommentText"/>
      </w:pPr>
      <w:r>
        <w:rPr>
          <w:rStyle w:val="CommentReference"/>
        </w:rPr>
        <w:annotationRef/>
      </w:r>
      <w:r>
        <w:t xml:space="preserve">You mean this has </w:t>
      </w:r>
      <w:proofErr w:type="gramStart"/>
      <w:r>
        <w:t>been corrected</w:t>
      </w:r>
      <w:proofErr w:type="gramEnd"/>
      <w:r>
        <w:t xml:space="preserve"> in the text?</w:t>
      </w:r>
    </w:p>
  </w:comment>
  <w:comment w:id="108" w:author="Benjamin W. Beeler" w:date="2021-04-28T16:21:00Z" w:initials="BWB">
    <w:p w14:paraId="7E90C70F" w14:textId="77777777" w:rsidR="00460E68" w:rsidRDefault="00460E68">
      <w:pPr>
        <w:pStyle w:val="CommentText"/>
      </w:pPr>
      <w:r>
        <w:rPr>
          <w:rStyle w:val="CommentReference"/>
        </w:rPr>
        <w:annotationRef/>
      </w:r>
      <w:r>
        <w:t>This sentence seems to state that you would have global equilibrium</w:t>
      </w:r>
    </w:p>
    <w:p w14:paraId="201E6E34" w14:textId="414B3DDB" w:rsidR="00460E68" w:rsidRDefault="00460E6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D7DF62" w15:done="0"/>
  <w15:commentEx w15:paraId="291068B4" w15:done="0"/>
  <w15:commentEx w15:paraId="5429AF5A" w15:done="0"/>
  <w15:commentEx w15:paraId="17E7713C" w15:done="0"/>
  <w15:commentEx w15:paraId="201E6E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D7DF62" w16cid:durableId="2433CE4F"/>
  <w16cid:commentId w16cid:paraId="291068B4" w16cid:durableId="24340642"/>
  <w16cid:commentId w16cid:paraId="5429AF5A" w16cid:durableId="24340735"/>
  <w16cid:commentId w16cid:paraId="17E7713C" w16cid:durableId="24340963"/>
  <w16cid:commentId w16cid:paraId="201E6E34" w16cid:durableId="243409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A70C8"/>
    <w:multiLevelType w:val="hybridMultilevel"/>
    <w:tmpl w:val="7B423442"/>
    <w:lvl w:ilvl="0" w:tplc="05E46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W. Beeler">
    <w15:presenceInfo w15:providerId="AD" w15:userId="S::benjamin.beeler@inl.gov::3c6aace1-7ab7-4fe7-aadb-aa5a21dcc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1B"/>
    <w:rsid w:val="00003B29"/>
    <w:rsid w:val="00013077"/>
    <w:rsid w:val="00013569"/>
    <w:rsid w:val="0003680E"/>
    <w:rsid w:val="00037F27"/>
    <w:rsid w:val="000555C2"/>
    <w:rsid w:val="0006101C"/>
    <w:rsid w:val="0007110A"/>
    <w:rsid w:val="00094885"/>
    <w:rsid w:val="00094A34"/>
    <w:rsid w:val="00095106"/>
    <w:rsid w:val="000A4D93"/>
    <w:rsid w:val="000B2EA7"/>
    <w:rsid w:val="000D0520"/>
    <w:rsid w:val="000E06F4"/>
    <w:rsid w:val="000E2F2F"/>
    <w:rsid w:val="00112B4C"/>
    <w:rsid w:val="00113CF7"/>
    <w:rsid w:val="00114023"/>
    <w:rsid w:val="00114FEE"/>
    <w:rsid w:val="0012560E"/>
    <w:rsid w:val="001317CF"/>
    <w:rsid w:val="00133CE5"/>
    <w:rsid w:val="0014008B"/>
    <w:rsid w:val="00142966"/>
    <w:rsid w:val="00160184"/>
    <w:rsid w:val="00162089"/>
    <w:rsid w:val="00163884"/>
    <w:rsid w:val="001825B8"/>
    <w:rsid w:val="00187322"/>
    <w:rsid w:val="001922D6"/>
    <w:rsid w:val="00197D5B"/>
    <w:rsid w:val="001A04D2"/>
    <w:rsid w:val="001B1302"/>
    <w:rsid w:val="001B7EDF"/>
    <w:rsid w:val="001C3062"/>
    <w:rsid w:val="001C7BD5"/>
    <w:rsid w:val="001D012A"/>
    <w:rsid w:val="001D3B8D"/>
    <w:rsid w:val="001D6097"/>
    <w:rsid w:val="00202AF0"/>
    <w:rsid w:val="00217DBB"/>
    <w:rsid w:val="00226CB7"/>
    <w:rsid w:val="0023402F"/>
    <w:rsid w:val="00237115"/>
    <w:rsid w:val="00245477"/>
    <w:rsid w:val="002513D8"/>
    <w:rsid w:val="002560AB"/>
    <w:rsid w:val="0026151C"/>
    <w:rsid w:val="00264790"/>
    <w:rsid w:val="00281F1C"/>
    <w:rsid w:val="00284900"/>
    <w:rsid w:val="002943F0"/>
    <w:rsid w:val="002A18C8"/>
    <w:rsid w:val="002B36B1"/>
    <w:rsid w:val="002C09AC"/>
    <w:rsid w:val="002C15CC"/>
    <w:rsid w:val="002C7295"/>
    <w:rsid w:val="002F254B"/>
    <w:rsid w:val="002F3459"/>
    <w:rsid w:val="00300409"/>
    <w:rsid w:val="003025EF"/>
    <w:rsid w:val="00307B1E"/>
    <w:rsid w:val="003159C5"/>
    <w:rsid w:val="00325668"/>
    <w:rsid w:val="00336A43"/>
    <w:rsid w:val="0033765F"/>
    <w:rsid w:val="00343168"/>
    <w:rsid w:val="00343D51"/>
    <w:rsid w:val="00353A02"/>
    <w:rsid w:val="00355B6F"/>
    <w:rsid w:val="00375999"/>
    <w:rsid w:val="003803A9"/>
    <w:rsid w:val="00382030"/>
    <w:rsid w:val="00393858"/>
    <w:rsid w:val="003A5451"/>
    <w:rsid w:val="003A5DB6"/>
    <w:rsid w:val="003A784C"/>
    <w:rsid w:val="003B0985"/>
    <w:rsid w:val="003B2BE9"/>
    <w:rsid w:val="003B580F"/>
    <w:rsid w:val="003C047E"/>
    <w:rsid w:val="003F476C"/>
    <w:rsid w:val="00415361"/>
    <w:rsid w:val="0041651B"/>
    <w:rsid w:val="00422B5C"/>
    <w:rsid w:val="00426FA5"/>
    <w:rsid w:val="00427733"/>
    <w:rsid w:val="00447046"/>
    <w:rsid w:val="00450AD6"/>
    <w:rsid w:val="00453252"/>
    <w:rsid w:val="004560B1"/>
    <w:rsid w:val="00460E68"/>
    <w:rsid w:val="00472839"/>
    <w:rsid w:val="00474E13"/>
    <w:rsid w:val="0049496F"/>
    <w:rsid w:val="004C3F60"/>
    <w:rsid w:val="004C7675"/>
    <w:rsid w:val="004D74EE"/>
    <w:rsid w:val="004E106A"/>
    <w:rsid w:val="004E6AA7"/>
    <w:rsid w:val="004F0AB7"/>
    <w:rsid w:val="004F0EFB"/>
    <w:rsid w:val="004F1F06"/>
    <w:rsid w:val="004F232B"/>
    <w:rsid w:val="004F251A"/>
    <w:rsid w:val="004F5666"/>
    <w:rsid w:val="004F56AE"/>
    <w:rsid w:val="00510F20"/>
    <w:rsid w:val="0051334E"/>
    <w:rsid w:val="00520DBA"/>
    <w:rsid w:val="00541998"/>
    <w:rsid w:val="00546D8E"/>
    <w:rsid w:val="005532DA"/>
    <w:rsid w:val="005539F3"/>
    <w:rsid w:val="0056338A"/>
    <w:rsid w:val="005759BA"/>
    <w:rsid w:val="00576527"/>
    <w:rsid w:val="00577B7C"/>
    <w:rsid w:val="00580CA7"/>
    <w:rsid w:val="00582A13"/>
    <w:rsid w:val="00587044"/>
    <w:rsid w:val="005A2CE4"/>
    <w:rsid w:val="005C06E2"/>
    <w:rsid w:val="005D0071"/>
    <w:rsid w:val="005D75B5"/>
    <w:rsid w:val="005F402C"/>
    <w:rsid w:val="00601996"/>
    <w:rsid w:val="00626B94"/>
    <w:rsid w:val="006373C9"/>
    <w:rsid w:val="006554C7"/>
    <w:rsid w:val="00671D3D"/>
    <w:rsid w:val="0067707B"/>
    <w:rsid w:val="00681F1A"/>
    <w:rsid w:val="00693BE7"/>
    <w:rsid w:val="006A69F4"/>
    <w:rsid w:val="006B11DE"/>
    <w:rsid w:val="006B211E"/>
    <w:rsid w:val="006B6900"/>
    <w:rsid w:val="006C1CFB"/>
    <w:rsid w:val="006C4A5A"/>
    <w:rsid w:val="006E1A0D"/>
    <w:rsid w:val="00711207"/>
    <w:rsid w:val="00723B00"/>
    <w:rsid w:val="00744F6C"/>
    <w:rsid w:val="00755AE3"/>
    <w:rsid w:val="00770158"/>
    <w:rsid w:val="00770B37"/>
    <w:rsid w:val="00773902"/>
    <w:rsid w:val="007758FE"/>
    <w:rsid w:val="00775DA2"/>
    <w:rsid w:val="00777CA6"/>
    <w:rsid w:val="00783AC6"/>
    <w:rsid w:val="00785BA4"/>
    <w:rsid w:val="00792ECC"/>
    <w:rsid w:val="007A1C2F"/>
    <w:rsid w:val="007A5FDE"/>
    <w:rsid w:val="007B00B1"/>
    <w:rsid w:val="007B1529"/>
    <w:rsid w:val="007E4981"/>
    <w:rsid w:val="007E7728"/>
    <w:rsid w:val="007F103A"/>
    <w:rsid w:val="007F561B"/>
    <w:rsid w:val="00803821"/>
    <w:rsid w:val="00815E1B"/>
    <w:rsid w:val="00825FCB"/>
    <w:rsid w:val="00833DB4"/>
    <w:rsid w:val="00834D3C"/>
    <w:rsid w:val="0083692A"/>
    <w:rsid w:val="008376CC"/>
    <w:rsid w:val="00840A7A"/>
    <w:rsid w:val="00840FC1"/>
    <w:rsid w:val="00843661"/>
    <w:rsid w:val="00846F27"/>
    <w:rsid w:val="00850C95"/>
    <w:rsid w:val="00856553"/>
    <w:rsid w:val="00861249"/>
    <w:rsid w:val="0086412B"/>
    <w:rsid w:val="00864D9E"/>
    <w:rsid w:val="00875FEB"/>
    <w:rsid w:val="0088120B"/>
    <w:rsid w:val="00893088"/>
    <w:rsid w:val="008C17F0"/>
    <w:rsid w:val="008D007B"/>
    <w:rsid w:val="008D0689"/>
    <w:rsid w:val="008D6BB2"/>
    <w:rsid w:val="008F3141"/>
    <w:rsid w:val="008F41EE"/>
    <w:rsid w:val="008F5F26"/>
    <w:rsid w:val="00911319"/>
    <w:rsid w:val="00927522"/>
    <w:rsid w:val="0093438E"/>
    <w:rsid w:val="00960EC1"/>
    <w:rsid w:val="009662DA"/>
    <w:rsid w:val="00973A00"/>
    <w:rsid w:val="009744B4"/>
    <w:rsid w:val="00976D14"/>
    <w:rsid w:val="00981701"/>
    <w:rsid w:val="009847EC"/>
    <w:rsid w:val="00987998"/>
    <w:rsid w:val="009936EA"/>
    <w:rsid w:val="009979AE"/>
    <w:rsid w:val="009A030C"/>
    <w:rsid w:val="009B1EC5"/>
    <w:rsid w:val="009C1180"/>
    <w:rsid w:val="009D0ED9"/>
    <w:rsid w:val="00A01FB8"/>
    <w:rsid w:val="00A124DC"/>
    <w:rsid w:val="00A130B2"/>
    <w:rsid w:val="00A20F96"/>
    <w:rsid w:val="00A3094A"/>
    <w:rsid w:val="00A515AD"/>
    <w:rsid w:val="00A70AEE"/>
    <w:rsid w:val="00A7223E"/>
    <w:rsid w:val="00A84280"/>
    <w:rsid w:val="00A92FB2"/>
    <w:rsid w:val="00A96665"/>
    <w:rsid w:val="00AB41E2"/>
    <w:rsid w:val="00AD0F38"/>
    <w:rsid w:val="00AE5A73"/>
    <w:rsid w:val="00AE7422"/>
    <w:rsid w:val="00B07926"/>
    <w:rsid w:val="00B16850"/>
    <w:rsid w:val="00B17207"/>
    <w:rsid w:val="00B22C3E"/>
    <w:rsid w:val="00B26C11"/>
    <w:rsid w:val="00B34958"/>
    <w:rsid w:val="00B4128E"/>
    <w:rsid w:val="00B4627C"/>
    <w:rsid w:val="00B542B2"/>
    <w:rsid w:val="00B62694"/>
    <w:rsid w:val="00B67D24"/>
    <w:rsid w:val="00B81B87"/>
    <w:rsid w:val="00B91DD4"/>
    <w:rsid w:val="00BC7B21"/>
    <w:rsid w:val="00BD47DA"/>
    <w:rsid w:val="00BE7059"/>
    <w:rsid w:val="00BE78AD"/>
    <w:rsid w:val="00C260C8"/>
    <w:rsid w:val="00C27660"/>
    <w:rsid w:val="00C415A8"/>
    <w:rsid w:val="00C44DF0"/>
    <w:rsid w:val="00C456FF"/>
    <w:rsid w:val="00C5024A"/>
    <w:rsid w:val="00C56FB1"/>
    <w:rsid w:val="00C73A39"/>
    <w:rsid w:val="00C75EDA"/>
    <w:rsid w:val="00C76134"/>
    <w:rsid w:val="00C81064"/>
    <w:rsid w:val="00C839F7"/>
    <w:rsid w:val="00C917D8"/>
    <w:rsid w:val="00CB07C7"/>
    <w:rsid w:val="00CB2E3C"/>
    <w:rsid w:val="00CB7068"/>
    <w:rsid w:val="00CB758B"/>
    <w:rsid w:val="00CD1193"/>
    <w:rsid w:val="00CD6B65"/>
    <w:rsid w:val="00CE2833"/>
    <w:rsid w:val="00CE6A3B"/>
    <w:rsid w:val="00CE6DC3"/>
    <w:rsid w:val="00CF2F07"/>
    <w:rsid w:val="00CF5481"/>
    <w:rsid w:val="00D05613"/>
    <w:rsid w:val="00D072F8"/>
    <w:rsid w:val="00D07FE3"/>
    <w:rsid w:val="00D3263E"/>
    <w:rsid w:val="00D35787"/>
    <w:rsid w:val="00D41D85"/>
    <w:rsid w:val="00D42C82"/>
    <w:rsid w:val="00D5757E"/>
    <w:rsid w:val="00D65FC6"/>
    <w:rsid w:val="00D6611E"/>
    <w:rsid w:val="00D7369D"/>
    <w:rsid w:val="00D76349"/>
    <w:rsid w:val="00D935B6"/>
    <w:rsid w:val="00DA16D4"/>
    <w:rsid w:val="00DC01F6"/>
    <w:rsid w:val="00DF7232"/>
    <w:rsid w:val="00DF7661"/>
    <w:rsid w:val="00E00DA2"/>
    <w:rsid w:val="00E1185A"/>
    <w:rsid w:val="00E1305A"/>
    <w:rsid w:val="00E1476C"/>
    <w:rsid w:val="00E203AF"/>
    <w:rsid w:val="00E2183B"/>
    <w:rsid w:val="00E25CD3"/>
    <w:rsid w:val="00E41239"/>
    <w:rsid w:val="00E51412"/>
    <w:rsid w:val="00E673BA"/>
    <w:rsid w:val="00E76FBB"/>
    <w:rsid w:val="00E815EC"/>
    <w:rsid w:val="00EA0AF9"/>
    <w:rsid w:val="00EA0C2F"/>
    <w:rsid w:val="00EA2158"/>
    <w:rsid w:val="00EA6ED0"/>
    <w:rsid w:val="00EB2ADC"/>
    <w:rsid w:val="00EC29F6"/>
    <w:rsid w:val="00EC7646"/>
    <w:rsid w:val="00ED06A5"/>
    <w:rsid w:val="00ED5FCC"/>
    <w:rsid w:val="00ED722E"/>
    <w:rsid w:val="00EE57DE"/>
    <w:rsid w:val="00EF5E6C"/>
    <w:rsid w:val="00F02757"/>
    <w:rsid w:val="00F051AA"/>
    <w:rsid w:val="00F172F1"/>
    <w:rsid w:val="00F260CE"/>
    <w:rsid w:val="00F409A9"/>
    <w:rsid w:val="00F42E4C"/>
    <w:rsid w:val="00F56C2E"/>
    <w:rsid w:val="00F6301B"/>
    <w:rsid w:val="00F66C92"/>
    <w:rsid w:val="00F720EF"/>
    <w:rsid w:val="00F7297C"/>
    <w:rsid w:val="00F7322F"/>
    <w:rsid w:val="00F754B7"/>
    <w:rsid w:val="00F87EEB"/>
    <w:rsid w:val="00FB4781"/>
    <w:rsid w:val="00FC06FE"/>
    <w:rsid w:val="00FD5C07"/>
    <w:rsid w:val="00FD5DE7"/>
    <w:rsid w:val="00FE0747"/>
    <w:rsid w:val="00FE1BC5"/>
    <w:rsid w:val="00FE41E4"/>
    <w:rsid w:val="00FE51C9"/>
    <w:rsid w:val="00FF18E2"/>
    <w:rsid w:val="00FF5F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0151899"/>
  <w15:chartTrackingRefBased/>
  <w15:docId w15:val="{0750FE27-1FFB-084D-B0FA-ECC24989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B8D"/>
    <w:pPr>
      <w:ind w:left="720"/>
      <w:contextualSpacing/>
    </w:pPr>
  </w:style>
  <w:style w:type="paragraph" w:styleId="BalloonText">
    <w:name w:val="Balloon Text"/>
    <w:basedOn w:val="Normal"/>
    <w:link w:val="BalloonTextChar"/>
    <w:uiPriority w:val="99"/>
    <w:semiHidden/>
    <w:unhideWhenUsed/>
    <w:rsid w:val="001400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008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37115"/>
    <w:rPr>
      <w:sz w:val="16"/>
      <w:szCs w:val="16"/>
    </w:rPr>
  </w:style>
  <w:style w:type="paragraph" w:styleId="CommentText">
    <w:name w:val="annotation text"/>
    <w:basedOn w:val="Normal"/>
    <w:link w:val="CommentTextChar"/>
    <w:uiPriority w:val="99"/>
    <w:semiHidden/>
    <w:unhideWhenUsed/>
    <w:rsid w:val="00237115"/>
    <w:rPr>
      <w:sz w:val="20"/>
      <w:szCs w:val="20"/>
    </w:rPr>
  </w:style>
  <w:style w:type="character" w:customStyle="1" w:styleId="CommentTextChar">
    <w:name w:val="Comment Text Char"/>
    <w:basedOn w:val="DefaultParagraphFont"/>
    <w:link w:val="CommentText"/>
    <w:uiPriority w:val="99"/>
    <w:semiHidden/>
    <w:rsid w:val="00237115"/>
    <w:rPr>
      <w:sz w:val="20"/>
      <w:szCs w:val="20"/>
    </w:rPr>
  </w:style>
  <w:style w:type="paragraph" w:styleId="CommentSubject">
    <w:name w:val="annotation subject"/>
    <w:basedOn w:val="CommentText"/>
    <w:next w:val="CommentText"/>
    <w:link w:val="CommentSubjectChar"/>
    <w:uiPriority w:val="99"/>
    <w:semiHidden/>
    <w:unhideWhenUsed/>
    <w:rsid w:val="00237115"/>
    <w:rPr>
      <w:b/>
      <w:bCs/>
    </w:rPr>
  </w:style>
  <w:style w:type="character" w:customStyle="1" w:styleId="CommentSubjectChar">
    <w:name w:val="Comment Subject Char"/>
    <w:basedOn w:val="CommentTextChar"/>
    <w:link w:val="CommentSubject"/>
    <w:uiPriority w:val="99"/>
    <w:semiHidden/>
    <w:rsid w:val="002371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6643">
      <w:bodyDiv w:val="1"/>
      <w:marLeft w:val="0"/>
      <w:marRight w:val="0"/>
      <w:marTop w:val="0"/>
      <w:marBottom w:val="0"/>
      <w:divBdr>
        <w:top w:val="none" w:sz="0" w:space="0" w:color="auto"/>
        <w:left w:val="none" w:sz="0" w:space="0" w:color="auto"/>
        <w:bottom w:val="none" w:sz="0" w:space="0" w:color="auto"/>
        <w:right w:val="none" w:sz="0" w:space="0" w:color="auto"/>
      </w:divBdr>
    </w:div>
    <w:div w:id="91901516">
      <w:bodyDiv w:val="1"/>
      <w:marLeft w:val="0"/>
      <w:marRight w:val="0"/>
      <w:marTop w:val="0"/>
      <w:marBottom w:val="0"/>
      <w:divBdr>
        <w:top w:val="none" w:sz="0" w:space="0" w:color="auto"/>
        <w:left w:val="none" w:sz="0" w:space="0" w:color="auto"/>
        <w:bottom w:val="none" w:sz="0" w:space="0" w:color="auto"/>
        <w:right w:val="none" w:sz="0" w:space="0" w:color="auto"/>
      </w:divBdr>
    </w:div>
    <w:div w:id="107086843">
      <w:bodyDiv w:val="1"/>
      <w:marLeft w:val="0"/>
      <w:marRight w:val="0"/>
      <w:marTop w:val="0"/>
      <w:marBottom w:val="0"/>
      <w:divBdr>
        <w:top w:val="none" w:sz="0" w:space="0" w:color="auto"/>
        <w:left w:val="none" w:sz="0" w:space="0" w:color="auto"/>
        <w:bottom w:val="none" w:sz="0" w:space="0" w:color="auto"/>
        <w:right w:val="none" w:sz="0" w:space="0" w:color="auto"/>
      </w:divBdr>
    </w:div>
    <w:div w:id="510486217">
      <w:bodyDiv w:val="1"/>
      <w:marLeft w:val="0"/>
      <w:marRight w:val="0"/>
      <w:marTop w:val="0"/>
      <w:marBottom w:val="0"/>
      <w:divBdr>
        <w:top w:val="none" w:sz="0" w:space="0" w:color="auto"/>
        <w:left w:val="none" w:sz="0" w:space="0" w:color="auto"/>
        <w:bottom w:val="none" w:sz="0" w:space="0" w:color="auto"/>
        <w:right w:val="none" w:sz="0" w:space="0" w:color="auto"/>
      </w:divBdr>
    </w:div>
    <w:div w:id="562372608">
      <w:bodyDiv w:val="1"/>
      <w:marLeft w:val="0"/>
      <w:marRight w:val="0"/>
      <w:marTop w:val="0"/>
      <w:marBottom w:val="0"/>
      <w:divBdr>
        <w:top w:val="none" w:sz="0" w:space="0" w:color="auto"/>
        <w:left w:val="none" w:sz="0" w:space="0" w:color="auto"/>
        <w:bottom w:val="none" w:sz="0" w:space="0" w:color="auto"/>
        <w:right w:val="none" w:sz="0" w:space="0" w:color="auto"/>
      </w:divBdr>
    </w:div>
    <w:div w:id="591936302">
      <w:bodyDiv w:val="1"/>
      <w:marLeft w:val="0"/>
      <w:marRight w:val="0"/>
      <w:marTop w:val="0"/>
      <w:marBottom w:val="0"/>
      <w:divBdr>
        <w:top w:val="none" w:sz="0" w:space="0" w:color="auto"/>
        <w:left w:val="none" w:sz="0" w:space="0" w:color="auto"/>
        <w:bottom w:val="none" w:sz="0" w:space="0" w:color="auto"/>
        <w:right w:val="none" w:sz="0" w:space="0" w:color="auto"/>
      </w:divBdr>
    </w:div>
    <w:div w:id="842861570">
      <w:bodyDiv w:val="1"/>
      <w:marLeft w:val="0"/>
      <w:marRight w:val="0"/>
      <w:marTop w:val="0"/>
      <w:marBottom w:val="0"/>
      <w:divBdr>
        <w:top w:val="none" w:sz="0" w:space="0" w:color="auto"/>
        <w:left w:val="none" w:sz="0" w:space="0" w:color="auto"/>
        <w:bottom w:val="none" w:sz="0" w:space="0" w:color="auto"/>
        <w:right w:val="none" w:sz="0" w:space="0" w:color="auto"/>
      </w:divBdr>
    </w:div>
    <w:div w:id="1074619172">
      <w:bodyDiv w:val="1"/>
      <w:marLeft w:val="0"/>
      <w:marRight w:val="0"/>
      <w:marTop w:val="0"/>
      <w:marBottom w:val="0"/>
      <w:divBdr>
        <w:top w:val="none" w:sz="0" w:space="0" w:color="auto"/>
        <w:left w:val="none" w:sz="0" w:space="0" w:color="auto"/>
        <w:bottom w:val="none" w:sz="0" w:space="0" w:color="auto"/>
        <w:right w:val="none" w:sz="0" w:space="0" w:color="auto"/>
      </w:divBdr>
    </w:div>
    <w:div w:id="1148352804">
      <w:bodyDiv w:val="1"/>
      <w:marLeft w:val="0"/>
      <w:marRight w:val="0"/>
      <w:marTop w:val="0"/>
      <w:marBottom w:val="0"/>
      <w:divBdr>
        <w:top w:val="none" w:sz="0" w:space="0" w:color="auto"/>
        <w:left w:val="none" w:sz="0" w:space="0" w:color="auto"/>
        <w:bottom w:val="none" w:sz="0" w:space="0" w:color="auto"/>
        <w:right w:val="none" w:sz="0" w:space="0" w:color="auto"/>
      </w:divBdr>
    </w:div>
    <w:div w:id="1164934845">
      <w:bodyDiv w:val="1"/>
      <w:marLeft w:val="0"/>
      <w:marRight w:val="0"/>
      <w:marTop w:val="0"/>
      <w:marBottom w:val="0"/>
      <w:divBdr>
        <w:top w:val="none" w:sz="0" w:space="0" w:color="auto"/>
        <w:left w:val="none" w:sz="0" w:space="0" w:color="auto"/>
        <w:bottom w:val="none" w:sz="0" w:space="0" w:color="auto"/>
        <w:right w:val="none" w:sz="0" w:space="0" w:color="auto"/>
      </w:divBdr>
    </w:div>
    <w:div w:id="1240208666">
      <w:bodyDiv w:val="1"/>
      <w:marLeft w:val="0"/>
      <w:marRight w:val="0"/>
      <w:marTop w:val="0"/>
      <w:marBottom w:val="0"/>
      <w:divBdr>
        <w:top w:val="none" w:sz="0" w:space="0" w:color="auto"/>
        <w:left w:val="none" w:sz="0" w:space="0" w:color="auto"/>
        <w:bottom w:val="none" w:sz="0" w:space="0" w:color="auto"/>
        <w:right w:val="none" w:sz="0" w:space="0" w:color="auto"/>
      </w:divBdr>
    </w:div>
    <w:div w:id="1256130338">
      <w:bodyDiv w:val="1"/>
      <w:marLeft w:val="0"/>
      <w:marRight w:val="0"/>
      <w:marTop w:val="0"/>
      <w:marBottom w:val="0"/>
      <w:divBdr>
        <w:top w:val="none" w:sz="0" w:space="0" w:color="auto"/>
        <w:left w:val="none" w:sz="0" w:space="0" w:color="auto"/>
        <w:bottom w:val="none" w:sz="0" w:space="0" w:color="auto"/>
        <w:right w:val="none" w:sz="0" w:space="0" w:color="auto"/>
      </w:divBdr>
    </w:div>
    <w:div w:id="1520971786">
      <w:bodyDiv w:val="1"/>
      <w:marLeft w:val="0"/>
      <w:marRight w:val="0"/>
      <w:marTop w:val="0"/>
      <w:marBottom w:val="0"/>
      <w:divBdr>
        <w:top w:val="none" w:sz="0" w:space="0" w:color="auto"/>
        <w:left w:val="none" w:sz="0" w:space="0" w:color="auto"/>
        <w:bottom w:val="none" w:sz="0" w:space="0" w:color="auto"/>
        <w:right w:val="none" w:sz="0" w:space="0" w:color="auto"/>
      </w:divBdr>
    </w:div>
    <w:div w:id="1658146368">
      <w:bodyDiv w:val="1"/>
      <w:marLeft w:val="0"/>
      <w:marRight w:val="0"/>
      <w:marTop w:val="0"/>
      <w:marBottom w:val="0"/>
      <w:divBdr>
        <w:top w:val="none" w:sz="0" w:space="0" w:color="auto"/>
        <w:left w:val="none" w:sz="0" w:space="0" w:color="auto"/>
        <w:bottom w:val="none" w:sz="0" w:space="0" w:color="auto"/>
        <w:right w:val="none" w:sz="0" w:space="0" w:color="auto"/>
      </w:divBdr>
    </w:div>
    <w:div w:id="1772237085">
      <w:bodyDiv w:val="1"/>
      <w:marLeft w:val="0"/>
      <w:marRight w:val="0"/>
      <w:marTop w:val="0"/>
      <w:marBottom w:val="0"/>
      <w:divBdr>
        <w:top w:val="none" w:sz="0" w:space="0" w:color="auto"/>
        <w:left w:val="none" w:sz="0" w:space="0" w:color="auto"/>
        <w:bottom w:val="none" w:sz="0" w:space="0" w:color="auto"/>
        <w:right w:val="none" w:sz="0" w:space="0" w:color="auto"/>
      </w:divBdr>
    </w:div>
    <w:div w:id="1851219741">
      <w:bodyDiv w:val="1"/>
      <w:marLeft w:val="0"/>
      <w:marRight w:val="0"/>
      <w:marTop w:val="0"/>
      <w:marBottom w:val="0"/>
      <w:divBdr>
        <w:top w:val="none" w:sz="0" w:space="0" w:color="auto"/>
        <w:left w:val="none" w:sz="0" w:space="0" w:color="auto"/>
        <w:bottom w:val="none" w:sz="0" w:space="0" w:color="auto"/>
        <w:right w:val="none" w:sz="0" w:space="0" w:color="auto"/>
      </w:divBdr>
    </w:div>
    <w:div w:id="197586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C760ED-7562-EB41-989F-D07588F35316}">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6</Pages>
  <Words>2320</Words>
  <Characters>13112</Characters>
  <Application>Microsoft Office Word</Application>
  <DocSecurity>0</DocSecurity>
  <Lines>238</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Shenyang</dc:creator>
  <cp:keywords/>
  <dc:description/>
  <cp:lastModifiedBy>Benjamin W. Beeler</cp:lastModifiedBy>
  <cp:revision>2</cp:revision>
  <dcterms:created xsi:type="dcterms:W3CDTF">2021-04-28T20:21:00Z</dcterms:created>
  <dcterms:modified xsi:type="dcterms:W3CDTF">2021-04-28T20:21:00Z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documentId_6325</vt:lpwstr>
  </property>
  <property fmtid="{D5CDD505-2E9C-101B-9397-08002B2CF9AE}" pid="3" name="grammarly_documentContext">
    <vt:lpwstr>{"goals":[],"domain":"general","emotions":[],"dialect":"american"}</vt:lpwstr>
  </property>
</Properties>
</file>
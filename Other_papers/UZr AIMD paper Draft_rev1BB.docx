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1928F" w14:textId="244BA096" w:rsidR="007149AC" w:rsidRDefault="007149AC" w:rsidP="0059365B">
      <w:pPr>
        <w:rPr>
          <w:ins w:id="0" w:author="Benjamin W. Beeler" w:date="2021-02-09T09:17:00Z"/>
          <w:b/>
          <w:bCs/>
        </w:rPr>
      </w:pPr>
      <w:ins w:id="1" w:author="Benjamin W. Beeler" w:date="2021-02-09T09:17:00Z">
        <w:r>
          <w:rPr>
            <w:b/>
            <w:bCs/>
          </w:rPr>
          <w:t>Abstract</w:t>
        </w:r>
      </w:ins>
    </w:p>
    <w:p w14:paraId="37357278" w14:textId="77777777" w:rsidR="007149AC" w:rsidRDefault="007149AC" w:rsidP="0059365B">
      <w:pPr>
        <w:rPr>
          <w:ins w:id="2" w:author="Benjamin W. Beeler" w:date="2021-02-09T09:17:00Z"/>
          <w:b/>
          <w:bCs/>
        </w:rPr>
      </w:pPr>
    </w:p>
    <w:p w14:paraId="46C30128" w14:textId="21E05BFB" w:rsidR="0056564C" w:rsidRDefault="00001437" w:rsidP="0059365B">
      <w:pPr>
        <w:rPr>
          <w:b/>
          <w:bCs/>
        </w:rPr>
      </w:pPr>
      <w:r w:rsidRPr="00CE3ACF">
        <w:rPr>
          <w:b/>
          <w:bCs/>
        </w:rPr>
        <w:t>Introduction</w:t>
      </w:r>
    </w:p>
    <w:p w14:paraId="16D112CE" w14:textId="2758A6EA" w:rsidR="004D1739" w:rsidDel="00E01728" w:rsidRDefault="000B4803" w:rsidP="004D1739">
      <w:pPr>
        <w:rPr>
          <w:del w:id="3" w:author="Benjamin W. Beeler" w:date="2021-02-09T09:22:00Z"/>
        </w:rPr>
      </w:pPr>
      <w:r>
        <w:t>The development of uranium-based fuel</w:t>
      </w:r>
      <w:r w:rsidR="00AC5B5A">
        <w:t xml:space="preserve"> was growing rapidly </w:t>
      </w:r>
      <w:r w:rsidR="0065688D">
        <w:t>during the 1950’s and 60’s</w:t>
      </w:r>
      <w:ins w:id="4" w:author="Benjamin W. Beeler" w:date="2021-02-09T09:21:00Z">
        <w:r w:rsidR="00E01728">
          <w:t>, leading to the development of</w:t>
        </w:r>
      </w:ins>
      <w:del w:id="5" w:author="Benjamin W. Beeler" w:date="2021-02-09T09:21:00Z">
        <w:r w:rsidR="00AC5B5A" w:rsidDel="00E01728">
          <w:delText>.</w:delText>
        </w:r>
      </w:del>
      <w:r w:rsidR="00AC5B5A">
        <w:t xml:space="preserve"> </w:t>
      </w:r>
      <w:del w:id="6" w:author="Benjamin W. Beeler" w:date="2021-02-09T09:20:00Z">
        <w:r w:rsidR="004F1443" w:rsidDel="00E01728">
          <w:delText>The high density of fissile material in uranium</w:delText>
        </w:r>
        <w:r w:rsidR="00C42362" w:rsidDel="00E01728">
          <w:delText xml:space="preserve"> (U)</w:delText>
        </w:r>
        <w:r w:rsidR="004F1443" w:rsidDel="00E01728">
          <w:delText xml:space="preserve"> </w:delText>
        </w:r>
      </w:del>
      <w:del w:id="7" w:author="Benjamin W. Beeler" w:date="2021-02-09T09:17:00Z">
        <w:r w:rsidR="004F1443" w:rsidDel="007149AC">
          <w:delText>o</w:delText>
        </w:r>
      </w:del>
      <w:del w:id="8" w:author="Benjamin W. Beeler" w:date="2021-02-09T09:20:00Z">
        <w:r w:rsidR="004F1443" w:rsidDel="00E01728">
          <w:delText xml:space="preserve">n its metallic form and its relatively higher thermal conductivity </w:delText>
        </w:r>
        <w:r w:rsidR="000D5CF0" w:rsidDel="00E01728">
          <w:delText>compared to oxides and mixed oxides fuel</w:delText>
        </w:r>
        <w:r w:rsidR="00623B0E" w:rsidDel="00E01728">
          <w:delText xml:space="preserve">s </w:delText>
        </w:r>
        <w:commentRangeStart w:id="9"/>
        <w:r w:rsidR="00623B0E" w:rsidDel="00E01728">
          <w:delText>qualif</w:delText>
        </w:r>
      </w:del>
      <w:del w:id="10" w:author="Benjamin W. Beeler" w:date="2021-02-09T09:18:00Z">
        <w:r w:rsidR="00623B0E" w:rsidDel="007149AC">
          <w:delText>y</w:delText>
        </w:r>
      </w:del>
      <w:del w:id="11" w:author="Benjamin W. Beeler" w:date="2021-02-09T09:20:00Z">
        <w:r w:rsidR="00623B0E" w:rsidDel="00E01728">
          <w:delText xml:space="preserve"> it to be the main fuel in nuclear reactors</w:delText>
        </w:r>
        <w:commentRangeEnd w:id="9"/>
        <w:r w:rsidR="00E01728" w:rsidDel="00E01728">
          <w:rPr>
            <w:rStyle w:val="CommentReference"/>
          </w:rPr>
          <w:commentReference w:id="9"/>
        </w:r>
      </w:del>
      <w:del w:id="12" w:author="Benjamin W. Beeler" w:date="2021-02-09T09:19:00Z">
        <w:r w:rsidR="00623B0E" w:rsidDel="00E01728">
          <w:delText>.</w:delText>
        </w:r>
      </w:del>
      <w:del w:id="13" w:author="Benjamin W. Beeler" w:date="2021-02-09T09:20:00Z">
        <w:r w:rsidR="00A73B9B" w:rsidDel="00E01728">
          <w:fldChar w:fldCharType="begin"/>
        </w:r>
        <w:r w:rsidR="00A73B9B" w:rsidDel="00E01728">
          <w:delInstrText xml:space="preserve"> REF _Ref61343684 \r \h </w:delInstrText>
        </w:r>
        <w:r w:rsidR="00A73B9B" w:rsidDel="00E01728">
          <w:fldChar w:fldCharType="separate"/>
        </w:r>
        <w:r w:rsidR="00A73B9B" w:rsidDel="00E01728">
          <w:rPr>
            <w:cs/>
          </w:rPr>
          <w:delText>‎</w:delText>
        </w:r>
        <w:r w:rsidR="00A73B9B" w:rsidDel="00E01728">
          <w:delText>[1]</w:delText>
        </w:r>
        <w:r w:rsidR="00A73B9B" w:rsidDel="00E01728">
          <w:fldChar w:fldCharType="end"/>
        </w:r>
        <w:r w:rsidR="00A73B9B" w:rsidDel="00E01728">
          <w:delText xml:space="preserve"> </w:delText>
        </w:r>
      </w:del>
      <w:r w:rsidR="000A0391">
        <w:t>UO</w:t>
      </w:r>
      <w:r w:rsidR="000A0391" w:rsidRPr="00894F9D">
        <w:rPr>
          <w:vertAlign w:val="subscript"/>
        </w:rPr>
        <w:t>2</w:t>
      </w:r>
      <w:r w:rsidR="000A0391">
        <w:rPr>
          <w:vertAlign w:val="subscript"/>
        </w:rPr>
        <w:t xml:space="preserve"> </w:t>
      </w:r>
      <w:r w:rsidR="000A0391">
        <w:t xml:space="preserve">and Mixed oxide fuel (MOX) </w:t>
      </w:r>
      <w:del w:id="14" w:author="Benjamin W. Beeler" w:date="2021-02-09T09:21:00Z">
        <w:r w:rsidR="000A0391" w:rsidDel="00E01728">
          <w:delText>were further developed</w:delText>
        </w:r>
      </w:del>
      <w:ins w:id="15" w:author="Benjamin W. Beeler" w:date="2021-02-09T09:21:00Z">
        <w:r w:rsidR="00E01728">
          <w:t>fuels</w:t>
        </w:r>
      </w:ins>
      <w:r w:rsidR="000A0391">
        <w:t xml:space="preserve"> due to their stability under irradiation and high melting point, which are important safety features. </w:t>
      </w:r>
      <w:r w:rsidR="00027047">
        <w:t>The need for a sustainable energy source to maintain the current and increasing demands for energy in the world accelerated the process of developing Generation IV (GEN-IV) reactors</w:t>
      </w:r>
      <w:ins w:id="16" w:author="Benjamin W. Beeler" w:date="2021-02-09T09:19:00Z">
        <w:r w:rsidR="00E01728">
          <w:t xml:space="preserve"> </w:t>
        </w:r>
      </w:ins>
      <w:del w:id="17" w:author="Benjamin W. Beeler" w:date="2021-02-09T09:19:00Z">
        <w:r w:rsidR="00027047" w:rsidDel="00E01728">
          <w:delText>.</w:delText>
        </w:r>
      </w:del>
      <w:r w:rsidR="00A73B9B">
        <w:fldChar w:fldCharType="begin"/>
      </w:r>
      <w:r w:rsidR="00A73B9B">
        <w:instrText xml:space="preserve"> REF _Ref61343693 \r \h </w:instrText>
      </w:r>
      <w:r w:rsidR="00A73B9B">
        <w:fldChar w:fldCharType="separate"/>
      </w:r>
      <w:r w:rsidR="00A73B9B">
        <w:rPr>
          <w:cs/>
        </w:rPr>
        <w:t>‎</w:t>
      </w:r>
      <w:r w:rsidR="00A73B9B">
        <w:t>[2]</w:t>
      </w:r>
      <w:r w:rsidR="00A73B9B">
        <w:fldChar w:fldCharType="end"/>
      </w:r>
      <w:ins w:id="18" w:author="Benjamin W. Beeler" w:date="2021-02-09T09:19:00Z">
        <w:r w:rsidR="00E01728">
          <w:t>.</w:t>
        </w:r>
      </w:ins>
      <w:r w:rsidR="0098355B" w:rsidRPr="0098355B">
        <w:t xml:space="preserve"> </w:t>
      </w:r>
      <w:r w:rsidR="00027047">
        <w:t>Recent developments in material properties of uranium</w:t>
      </w:r>
      <w:r w:rsidR="00241B22">
        <w:t xml:space="preserve"> </w:t>
      </w:r>
      <w:r w:rsidR="00027047">
        <w:t xml:space="preserve">alloys revived the interest in </w:t>
      </w:r>
      <w:ins w:id="19" w:author="Benjamin W. Beeler" w:date="2021-02-09T09:25:00Z">
        <w:r w:rsidR="00E01728">
          <w:t xml:space="preserve">metallic </w:t>
        </w:r>
      </w:ins>
      <w:del w:id="20" w:author="Benjamin W. Beeler" w:date="2021-02-09T09:25:00Z">
        <w:r w:rsidR="00027047" w:rsidDel="00E01728">
          <w:delText xml:space="preserve">the uranium metal as a </w:delText>
        </w:r>
      </w:del>
      <w:r w:rsidR="00027047">
        <w:t>fuel for Gen IV reactors.</w:t>
      </w:r>
      <w:ins w:id="21" w:author="Benjamin W. Beeler" w:date="2021-02-09T09:20:00Z">
        <w:r w:rsidR="00E01728">
          <w:t xml:space="preserve"> The high density of fissile material in uranium (U) in its metallic form, and its relatively higher thermal conductivity compared to oxides and mixed oxides fuels, makes it an attractive option as a main fuel in advance</w:t>
        </w:r>
      </w:ins>
      <w:ins w:id="22" w:author="Benjamin W. Beeler" w:date="2021-02-09T09:21:00Z">
        <w:r w:rsidR="00E01728">
          <w:t xml:space="preserve">d </w:t>
        </w:r>
      </w:ins>
      <w:ins w:id="23" w:author="Benjamin W. Beeler" w:date="2021-02-09T09:20:00Z">
        <w:r w:rsidR="00E01728">
          <w:t>nuclear reactors</w:t>
        </w:r>
        <w:commentRangeStart w:id="24"/>
        <w:r w:rsidR="00E01728">
          <w:t xml:space="preserve"> </w:t>
        </w:r>
        <w:r w:rsidR="00E01728">
          <w:fldChar w:fldCharType="begin"/>
        </w:r>
        <w:r w:rsidR="00E01728">
          <w:instrText xml:space="preserve"> REF _Ref61343684 \r \h </w:instrText>
        </w:r>
        <w:r w:rsidR="00E01728">
          <w:fldChar w:fldCharType="separate"/>
        </w:r>
        <w:r w:rsidR="00E01728">
          <w:rPr>
            <w:cs/>
          </w:rPr>
          <w:t>‎</w:t>
        </w:r>
        <w:r w:rsidR="00E01728">
          <w:t>[1]</w:t>
        </w:r>
        <w:r w:rsidR="00E01728">
          <w:fldChar w:fldCharType="end"/>
        </w:r>
        <w:r w:rsidR="00E01728">
          <w:t>.</w:t>
        </w:r>
      </w:ins>
      <w:commentRangeEnd w:id="24"/>
      <w:ins w:id="25" w:author="Benjamin W. Beeler" w:date="2021-02-09T09:22:00Z">
        <w:r w:rsidR="00E01728">
          <w:rPr>
            <w:rStyle w:val="CommentReference"/>
          </w:rPr>
          <w:commentReference w:id="24"/>
        </w:r>
        <w:r w:rsidR="00E01728">
          <w:t xml:space="preserve"> </w:t>
        </w:r>
      </w:ins>
    </w:p>
    <w:p w14:paraId="65F237F3" w14:textId="62A35954" w:rsidR="003D7609" w:rsidRDefault="003D7609" w:rsidP="003D7609">
      <w:del w:id="26" w:author="Benjamin W. Beeler" w:date="2021-02-09T09:22:00Z">
        <w:r w:rsidDel="00E01728">
          <w:delText>The interest in metallic uranium fuel was regained with the advances in material and alloying properties. However</w:delText>
        </w:r>
      </w:del>
      <w:ins w:id="27" w:author="Benjamin W. Beeler" w:date="2021-02-09T09:22:00Z">
        <w:r w:rsidR="00E01728">
          <w:t>Despite these beneficial properties</w:t>
        </w:r>
      </w:ins>
      <w:r>
        <w:t xml:space="preserve">, the issues of the lower melting point of uranium </w:t>
      </w:r>
      <w:ins w:id="28" w:author="Benjamin W. Beeler" w:date="2021-02-09T09:22:00Z">
        <w:r w:rsidR="00E01728">
          <w:t>alloys</w:t>
        </w:r>
      </w:ins>
      <w:del w:id="29" w:author="Benjamin W. Beeler" w:date="2021-02-09T09:22:00Z">
        <w:r w:rsidDel="00E01728">
          <w:delText>metal</w:delText>
        </w:r>
      </w:del>
      <w:r>
        <w:t xml:space="preserve"> and its phase </w:t>
      </w:r>
      <w:commentRangeStart w:id="30"/>
      <w:r>
        <w:t>instability</w:t>
      </w:r>
      <w:commentRangeEnd w:id="30"/>
      <w:r w:rsidR="00E01728">
        <w:rPr>
          <w:rStyle w:val="CommentReference"/>
        </w:rPr>
        <w:commentReference w:id="30"/>
      </w:r>
      <w:r>
        <w:t xml:space="preserve"> under irradiation and at high temperature ranges needs to be addressed. Alloying uranium with zirconium (Zr) or </w:t>
      </w:r>
      <w:ins w:id="31" w:author="Benjamin W. Beeler" w:date="2021-02-09T09:24:00Z">
        <w:r w:rsidR="00E01728">
          <w:t>m</w:t>
        </w:r>
      </w:ins>
      <w:del w:id="32" w:author="Benjamin W. Beeler" w:date="2021-02-09T09:24:00Z">
        <w:r w:rsidDel="00E01728">
          <w:delText>M</w:delText>
        </w:r>
      </w:del>
      <w:r>
        <w:t xml:space="preserve">olybdenum (Mo) is usually </w:t>
      </w:r>
      <w:del w:id="33" w:author="Benjamin W. Beeler" w:date="2021-02-09T09:24:00Z">
        <w:r w:rsidDel="00E01728">
          <w:delText xml:space="preserve">done </w:delText>
        </w:r>
      </w:del>
      <w:ins w:id="34" w:author="Benjamin W. Beeler" w:date="2021-02-09T09:24:00Z">
        <w:r w:rsidR="00E01728">
          <w:t xml:space="preserve">performed </w:t>
        </w:r>
      </w:ins>
      <w:r>
        <w:t xml:space="preserve">to stabilize </w:t>
      </w:r>
      <w:del w:id="35" w:author="Benjamin W. Beeler" w:date="2021-02-09T09:24:00Z">
        <w:r w:rsidDel="00E01728">
          <w:delText>uranium phases at</w:delText>
        </w:r>
      </w:del>
      <w:r>
        <w:t xml:space="preserve"> high temperature </w:t>
      </w:r>
      <w:ins w:id="36" w:author="Benjamin W. Beeler" w:date="2021-02-09T09:24:00Z">
        <w:r w:rsidR="00E01728">
          <w:t xml:space="preserve">uranium phases </w:t>
        </w:r>
      </w:ins>
      <w:del w:id="37" w:author="Benjamin W. Beeler" w:date="2021-02-09T09:24:00Z">
        <w:r w:rsidDel="00E01728">
          <w:delText>ranges related</w:delText>
        </w:r>
      </w:del>
      <w:ins w:id="38" w:author="Benjamin W. Beeler" w:date="2021-02-09T09:24:00Z">
        <w:r w:rsidR="00E01728">
          <w:t>to lower temperatures relevant</w:t>
        </w:r>
      </w:ins>
      <w:r>
        <w:t xml:space="preserve"> to nuclear reactors</w:t>
      </w:r>
      <w:ins w:id="39" w:author="Benjamin W. Beeler" w:date="2021-02-09T09:26:00Z">
        <w:r w:rsidR="00E01728">
          <w:t>, improving irradiation performance while also increasing the melting point</w:t>
        </w:r>
      </w:ins>
      <w:r>
        <w:t>. It is therefore important to study such alloys for nuclear fuel applications.</w:t>
      </w:r>
    </w:p>
    <w:p w14:paraId="6F117535" w14:textId="540B5F64" w:rsidR="00C744EE" w:rsidRDefault="006F030F" w:rsidP="008B5072">
      <w:pPr>
        <w:rPr>
          <w:ins w:id="40" w:author="Benjamin W. Beeler" w:date="2021-02-09T09:33:00Z"/>
        </w:rPr>
      </w:pPr>
      <w:del w:id="41" w:author="Benjamin W. Beeler" w:date="2021-02-09T09:33:00Z">
        <w:r w:rsidDel="00C744EE">
          <w:delText>Uranium is part of the actinide series of elements with an atomic number 92</w:delText>
        </w:r>
      </w:del>
      <w:del w:id="42" w:author="Benjamin W. Beeler" w:date="2021-02-09T09:29:00Z">
        <w:r w:rsidR="00844C6C" w:rsidDel="00E01728">
          <w:delText xml:space="preserve"> and</w:delText>
        </w:r>
      </w:del>
      <w:del w:id="43" w:author="Benjamin W. Beeler" w:date="2021-02-09T09:33:00Z">
        <w:r w:rsidR="00844C6C" w:rsidDel="00C744EE">
          <w:delText xml:space="preserve"> atomic weight </w:delText>
        </w:r>
        <w:r w:rsidR="00070A65" w:rsidDel="00C744EE">
          <w:delText>238.03</w:delText>
        </w:r>
      </w:del>
      <w:del w:id="44" w:author="Benjamin W. Beeler" w:date="2021-02-09T09:29:00Z">
        <w:r w:rsidDel="00E01728">
          <w:delText>.</w:delText>
        </w:r>
        <w:r w:rsidR="00070A65" w:rsidDel="00E01728">
          <w:delText xml:space="preserve"> It has a </w:delText>
        </w:r>
      </w:del>
      <w:del w:id="45" w:author="Benjamin W. Beeler" w:date="2021-02-09T09:33:00Z">
        <w:r w:rsidR="00070A65" w:rsidDel="00C744EE">
          <w:delText>high density of 19.13 g/cm</w:delText>
        </w:r>
        <w:r w:rsidR="00070A65" w:rsidRPr="00070A65" w:rsidDel="00C744EE">
          <w:rPr>
            <w:vertAlign w:val="superscript"/>
          </w:rPr>
          <w:delText>3</w:delText>
        </w:r>
        <w:r w:rsidR="00EE1482" w:rsidDel="00C744EE">
          <w:delText xml:space="preserve"> and melting temperature of 1407 K</w:delText>
        </w:r>
      </w:del>
      <w:del w:id="46" w:author="Benjamin W. Beeler" w:date="2021-02-09T09:28:00Z">
        <w:r w:rsidR="00EE1482" w:rsidDel="00E01728">
          <w:delText>.</w:delText>
        </w:r>
        <w:r w:rsidDel="00E01728">
          <w:delText xml:space="preserve"> </w:delText>
        </w:r>
        <w:r w:rsidR="001A2E50" w:rsidDel="00E01728">
          <w:delText>The element has three main isotopes U-238, U-235 and U-234 with atomic abundancies of 99.275%, 0.72% and 0.005%, respectively. It is a ductile electropositive metal with a silvery color.</w:delText>
        </w:r>
      </w:del>
      <w:del w:id="47" w:author="Benjamin W. Beeler" w:date="2021-02-09T09:33:00Z">
        <w:r w:rsidR="003E4F7D" w:rsidDel="00C744EE">
          <w:fldChar w:fldCharType="begin"/>
        </w:r>
        <w:r w:rsidR="003E4F7D" w:rsidDel="00C744EE">
          <w:delInstrText xml:space="preserve"> REF _Ref61343945 \r \h </w:delInstrText>
        </w:r>
        <w:r w:rsidR="003E4F7D" w:rsidDel="00C744EE">
          <w:fldChar w:fldCharType="separate"/>
        </w:r>
        <w:r w:rsidR="003E4F7D" w:rsidDel="00C744EE">
          <w:rPr>
            <w:cs/>
          </w:rPr>
          <w:delText>‎</w:delText>
        </w:r>
        <w:r w:rsidR="003E4F7D" w:rsidDel="00C744EE">
          <w:delText>[3]</w:delText>
        </w:r>
        <w:r w:rsidR="003E4F7D" w:rsidDel="00C744EE">
          <w:fldChar w:fldCharType="end"/>
        </w:r>
        <w:r w:rsidR="003E4F7D" w:rsidDel="00C744EE">
          <w:delText xml:space="preserve"> </w:delText>
        </w:r>
      </w:del>
      <w:r w:rsidR="00AF647C" w:rsidRPr="00883B64">
        <w:t xml:space="preserve">Uranium metal </w:t>
      </w:r>
      <w:r w:rsidR="00E127AD" w:rsidRPr="00883B64">
        <w:t>has three stable solid phases: α</w:t>
      </w:r>
      <w:r w:rsidR="00857538" w:rsidRPr="00883B64">
        <w:t xml:space="preserve"> (face-centered Orthorhombic)</w:t>
      </w:r>
      <w:r w:rsidR="00CB2988" w:rsidRPr="00883B64">
        <w:t xml:space="preserve"> up to 935 K</w:t>
      </w:r>
      <w:r w:rsidR="00857538" w:rsidRPr="00883B64">
        <w:t xml:space="preserve">, β (body-centered </w:t>
      </w:r>
      <w:r w:rsidR="00095E04" w:rsidRPr="00883B64">
        <w:t>tetragonal</w:t>
      </w:r>
      <w:r w:rsidR="00C72900" w:rsidRPr="00883B64">
        <w:t>)</w:t>
      </w:r>
      <w:r w:rsidR="00FD2C3C" w:rsidRPr="00883B64">
        <w:t xml:space="preserve"> between (935K and 1045 K)</w:t>
      </w:r>
      <w:r w:rsidR="00C72900" w:rsidRPr="00883B64">
        <w:t xml:space="preserve"> and γ (body-centered cubic)</w:t>
      </w:r>
      <w:r w:rsidR="00FD2C3C" w:rsidRPr="00883B64">
        <w:t xml:space="preserve"> up to melting point</w:t>
      </w:r>
      <w:r w:rsidR="006D06C0" w:rsidRPr="00883B64">
        <w:t xml:space="preserve"> </w:t>
      </w:r>
      <w:r w:rsidR="00BF4266" w:rsidRPr="00883B64">
        <w:t>(1407</w:t>
      </w:r>
      <w:r w:rsidR="0011550A" w:rsidRPr="00883B64">
        <w:t xml:space="preserve"> K</w:t>
      </w:r>
      <w:commentRangeStart w:id="48"/>
      <w:r w:rsidR="00BF4266" w:rsidRPr="00883B64">
        <w:t>)</w:t>
      </w:r>
      <w:r w:rsidR="0011550A" w:rsidRPr="00883B64">
        <w:t>.</w:t>
      </w:r>
      <w:r w:rsidR="00CB5BC4">
        <w:fldChar w:fldCharType="begin"/>
      </w:r>
      <w:r w:rsidR="00CB5BC4">
        <w:instrText xml:space="preserve"> REF _Ref61518051 \r \h </w:instrText>
      </w:r>
      <w:r w:rsidR="00CB5BC4">
        <w:fldChar w:fldCharType="separate"/>
      </w:r>
      <w:r w:rsidR="00CB5BC4">
        <w:rPr>
          <w:cs/>
        </w:rPr>
        <w:t>‎</w:t>
      </w:r>
      <w:r w:rsidR="00CB5BC4">
        <w:t>[4]</w:t>
      </w:r>
      <w:r w:rsidR="00CB5BC4">
        <w:fldChar w:fldCharType="end"/>
      </w:r>
      <w:r w:rsidR="00CB5BC4">
        <w:fldChar w:fldCharType="begin"/>
      </w:r>
      <w:r w:rsidR="00CB5BC4">
        <w:instrText xml:space="preserve"> REF _Ref61343946 \r \h </w:instrText>
      </w:r>
      <w:r w:rsidR="00CB5BC4">
        <w:fldChar w:fldCharType="separate"/>
      </w:r>
      <w:r w:rsidR="00CB5BC4">
        <w:rPr>
          <w:cs/>
        </w:rPr>
        <w:t>‎</w:t>
      </w:r>
      <w:r w:rsidR="00CB5BC4">
        <w:t>[5]</w:t>
      </w:r>
      <w:r w:rsidR="00CB5BC4">
        <w:fldChar w:fldCharType="end"/>
      </w:r>
      <w:r w:rsidR="0011550A" w:rsidRPr="00883B64">
        <w:t xml:space="preserve"> </w:t>
      </w:r>
      <w:commentRangeEnd w:id="48"/>
      <w:r w:rsidR="00C744EE">
        <w:rPr>
          <w:rStyle w:val="CommentReference"/>
        </w:rPr>
        <w:commentReference w:id="48"/>
      </w:r>
      <w:ins w:id="49" w:author="Benjamin W. Beeler" w:date="2021-02-09T09:30:00Z">
        <w:r w:rsidR="00C744EE">
          <w:t>The v</w:t>
        </w:r>
      </w:ins>
      <w:del w:id="50" w:author="Benjamin W. Beeler" w:date="2021-02-09T09:30:00Z">
        <w:r w:rsidR="006F7EFD" w:rsidRPr="00883B64" w:rsidDel="00C744EE">
          <w:delText>V</w:delText>
        </w:r>
      </w:del>
      <w:r w:rsidR="006F7EFD" w:rsidRPr="00883B64">
        <w:t>ast majority of experimental</w:t>
      </w:r>
      <w:r w:rsidR="00802719" w:rsidRPr="00883B64">
        <w:t xml:space="preserve"> and computational</w:t>
      </w:r>
      <w:r w:rsidR="006F7EFD" w:rsidRPr="00883B64">
        <w:t xml:space="preserve"> work was performed on the α phase </w:t>
      </w:r>
      <w:r w:rsidR="00802719" w:rsidRPr="00883B64">
        <w:t>of uranium</w:t>
      </w:r>
      <w:ins w:id="51" w:author="Benjamin W. Beeler" w:date="2021-02-09T09:30:00Z">
        <w:r w:rsidR="00C744EE">
          <w:t xml:space="preserve"> </w:t>
        </w:r>
      </w:ins>
      <w:del w:id="52" w:author="Benjamin W. Beeler" w:date="2021-02-09T09:30:00Z">
        <w:r w:rsidR="00802719" w:rsidRPr="00883B64" w:rsidDel="00C744EE">
          <w:delText>.</w:delText>
        </w:r>
      </w:del>
      <w:r w:rsidR="00883B64" w:rsidRPr="00883B64">
        <w:fldChar w:fldCharType="begin"/>
      </w:r>
      <w:r w:rsidR="00883B64" w:rsidRPr="00883B64">
        <w:instrText xml:space="preserve"> REF _Ref61345261 \r \h  \* MERGEFORMAT </w:instrText>
      </w:r>
      <w:r w:rsidR="00883B64" w:rsidRPr="00883B64">
        <w:fldChar w:fldCharType="separate"/>
      </w:r>
      <w:r w:rsidR="00CB5BC4">
        <w:rPr>
          <w:cs/>
        </w:rPr>
        <w:t>‎</w:t>
      </w:r>
      <w:r w:rsidR="00CB5BC4">
        <w:t>[6]</w:t>
      </w:r>
      <w:r w:rsidR="00883B64" w:rsidRPr="00883B64">
        <w:fldChar w:fldCharType="end"/>
      </w:r>
      <w:r w:rsidR="00883B64" w:rsidRPr="00883B64">
        <w:fldChar w:fldCharType="begin"/>
      </w:r>
      <w:r w:rsidR="00883B64" w:rsidRPr="00883B64">
        <w:instrText xml:space="preserve"> REF _Ref61345263 \r \h  \* MERGEFORMAT </w:instrText>
      </w:r>
      <w:r w:rsidR="00883B64" w:rsidRPr="00883B64">
        <w:fldChar w:fldCharType="separate"/>
      </w:r>
      <w:r w:rsidR="00CB5BC4">
        <w:rPr>
          <w:cs/>
        </w:rPr>
        <w:t>‎</w:t>
      </w:r>
      <w:r w:rsidR="00CB5BC4">
        <w:t>[7]</w:t>
      </w:r>
      <w:r w:rsidR="00883B64" w:rsidRPr="00883B64">
        <w:fldChar w:fldCharType="end"/>
      </w:r>
      <w:r w:rsidR="00883B64" w:rsidRPr="00883B64">
        <w:fldChar w:fldCharType="begin"/>
      </w:r>
      <w:r w:rsidR="00883B64" w:rsidRPr="00883B64">
        <w:instrText xml:space="preserve"> REF _Ref61345264 \r \h  \* MERGEFORMAT </w:instrText>
      </w:r>
      <w:r w:rsidR="00883B64" w:rsidRPr="00883B64">
        <w:fldChar w:fldCharType="separate"/>
      </w:r>
      <w:r w:rsidR="00CB5BC4">
        <w:rPr>
          <w:cs/>
        </w:rPr>
        <w:t>‎</w:t>
      </w:r>
      <w:r w:rsidR="00CB5BC4">
        <w:t>[8]</w:t>
      </w:r>
      <w:r w:rsidR="00883B64" w:rsidRPr="00883B64">
        <w:fldChar w:fldCharType="end"/>
      </w:r>
      <w:r w:rsidR="003157AD" w:rsidRPr="00883B64">
        <w:t xml:space="preserve"> </w:t>
      </w:r>
      <w:ins w:id="53" w:author="Benjamin W. Beeler" w:date="2021-02-09T09:30:00Z">
        <w:r w:rsidR="00C744EE">
          <w:t xml:space="preserve">because </w:t>
        </w:r>
      </w:ins>
      <w:ins w:id="54" w:author="Benjamin W. Beeler" w:date="2021-02-09T09:31:00Z">
        <w:r w:rsidR="00C744EE">
          <w:t xml:space="preserve">of </w:t>
        </w:r>
      </w:ins>
      <w:ins w:id="55" w:author="Benjamin W. Beeler" w:date="2021-02-09T09:30:00Z">
        <w:r w:rsidR="00C744EE">
          <w:t>t</w:t>
        </w:r>
      </w:ins>
      <w:del w:id="56" w:author="Benjamin W. Beeler" w:date="2021-02-09T09:30:00Z">
        <w:r w:rsidR="003157AD" w:rsidRPr="00883B64" w:rsidDel="00C744EE">
          <w:delText>T</w:delText>
        </w:r>
      </w:del>
      <w:r w:rsidR="003157AD" w:rsidRPr="00883B64">
        <w:t>he</w:t>
      </w:r>
      <w:ins w:id="57" w:author="Benjamin W. Beeler" w:date="2021-02-09T09:31:00Z">
        <w:r w:rsidR="00C744EE">
          <w:t xml:space="preserve"> </w:t>
        </w:r>
      </w:ins>
      <w:del w:id="58" w:author="Benjamin W. Beeler" w:date="2021-02-09T09:31:00Z">
        <w:r w:rsidR="003157AD" w:rsidRPr="00883B64" w:rsidDel="00C744EE">
          <w:delText xml:space="preserve"> high </w:delText>
        </w:r>
      </w:del>
      <w:r w:rsidR="003157AD" w:rsidRPr="00883B64">
        <w:t xml:space="preserve">mechanical instability of the γ phase </w:t>
      </w:r>
      <w:del w:id="59" w:author="Benjamin W. Beeler" w:date="2021-02-09T09:30:00Z">
        <w:r w:rsidR="003157AD" w:rsidRPr="00883B64" w:rsidDel="00C744EE">
          <w:delText xml:space="preserve">of uranium and its alloys </w:delText>
        </w:r>
      </w:del>
      <w:r w:rsidR="003157AD" w:rsidRPr="00883B64">
        <w:t xml:space="preserve">at </w:t>
      </w:r>
      <w:r w:rsidR="00D1035C" w:rsidRPr="00883B64">
        <w:t>room temperature</w:t>
      </w:r>
      <w:del w:id="60" w:author="Benjamin W. Beeler" w:date="2021-02-09T09:31:00Z">
        <w:r w:rsidR="00D1035C" w:rsidRPr="00883B64" w:rsidDel="00C744EE">
          <w:delText xml:space="preserve"> led to a relatively less experimental work on that phase</w:delText>
        </w:r>
      </w:del>
      <w:r w:rsidR="00D1035C" w:rsidRPr="00883B64">
        <w:t xml:space="preserve">. </w:t>
      </w:r>
      <w:ins w:id="61" w:author="Benjamin W. Beeler" w:date="2021-02-09T09:31:00Z">
        <w:r w:rsidR="00C744EE">
          <w:t>Performing hi</w:t>
        </w:r>
      </w:ins>
      <w:ins w:id="62" w:author="Benjamin W. Beeler" w:date="2021-02-09T09:32:00Z">
        <w:r w:rsidR="00C744EE">
          <w:t xml:space="preserve">gh temperature experiments on nuclear materials poses significant challenges that have ultimately led to limited experimental investigation of the </w:t>
        </w:r>
        <w:r w:rsidR="00C744EE" w:rsidRPr="00883B64">
          <w:t>γ phase</w:t>
        </w:r>
        <w:r w:rsidR="00C744EE">
          <w:t xml:space="preserve">. </w:t>
        </w:r>
      </w:ins>
      <w:r w:rsidR="00712F45" w:rsidRPr="00883B64">
        <w:t xml:space="preserve">This emphasizes the importance of computational work in investigating these alloys </w:t>
      </w:r>
      <w:r w:rsidR="00EE1488" w:rsidRPr="00883B64">
        <w:t>at temperatures applicable to nuclear reactors</w:t>
      </w:r>
      <w:r w:rsidR="00302661" w:rsidRPr="00883B64">
        <w:t>.</w:t>
      </w:r>
      <w:r w:rsidR="002F3890" w:rsidRPr="00883B64">
        <w:t xml:space="preserve"> </w:t>
      </w:r>
      <w:r w:rsidR="00566208">
        <w:t xml:space="preserve">Zirconium is </w:t>
      </w:r>
      <w:ins w:id="63" w:author="Benjamin W. Beeler" w:date="2021-02-09T09:33:00Z">
        <w:r w:rsidR="00C744EE">
          <w:t xml:space="preserve">alloyed with U </w:t>
        </w:r>
      </w:ins>
      <w:ins w:id="64" w:author="Benjamin W. Beeler" w:date="2021-02-09T09:34:00Z">
        <w:r w:rsidR="00C744EE">
          <w:t xml:space="preserve">in order to increase the melting point (the melting temperature of </w:t>
        </w:r>
        <w:proofErr w:type="spellStart"/>
        <w:r w:rsidR="00C744EE">
          <w:t>Zr</w:t>
        </w:r>
        <w:proofErr w:type="spellEnd"/>
        <w:r w:rsidR="00C744EE">
          <w:t xml:space="preserve"> is </w:t>
        </w:r>
        <w:r w:rsidR="00C744EE" w:rsidRPr="002664DA">
          <w:t>2125</w:t>
        </w:r>
        <w:r w:rsidR="00C744EE">
          <w:t xml:space="preserve"> </w:t>
        </w:r>
        <w:r w:rsidR="00C744EE" w:rsidRPr="002664DA">
          <w:t>K</w:t>
        </w:r>
        <w:r w:rsidR="00C744EE">
          <w:t xml:space="preserve">) and to stabilize the high temperature </w:t>
        </w:r>
        <w:r w:rsidR="00C744EE" w:rsidRPr="00883B64">
          <w:t>γ phase</w:t>
        </w:r>
        <w:r w:rsidR="00C744EE">
          <w:t xml:space="preserve">. Zirconium has a hexagonal close-packed structure up to 1140K, above which the phase </w:t>
        </w:r>
        <w:proofErr w:type="spellStart"/>
        <w:r w:rsidR="00C744EE">
          <w:t>transfors</w:t>
        </w:r>
        <w:proofErr w:type="spellEnd"/>
        <w:r w:rsidR="00C744EE">
          <w:t xml:space="preserve"> to bcc up to the melting point.</w:t>
        </w:r>
        <w:r w:rsidR="00C744EE">
          <w:fldChar w:fldCharType="begin"/>
        </w:r>
        <w:r w:rsidR="00C744EE">
          <w:instrText xml:space="preserve"> REF _Ref61523060 \r \h </w:instrText>
        </w:r>
        <w:r w:rsidR="00C744EE">
          <w:fldChar w:fldCharType="separate"/>
        </w:r>
        <w:r w:rsidR="00C744EE">
          <w:rPr>
            <w:cs/>
          </w:rPr>
          <w:t>‎</w:t>
        </w:r>
        <w:r w:rsidR="00C744EE">
          <w:t>[9]</w:t>
        </w:r>
        <w:r w:rsidR="00C744EE">
          <w:fldChar w:fldCharType="end"/>
        </w:r>
        <w:r w:rsidR="00C744EE">
          <w:t xml:space="preserve"> </w:t>
        </w:r>
      </w:ins>
      <w:ins w:id="65" w:author="Benjamin W. Beeler" w:date="2021-02-09T09:35:00Z">
        <w:r w:rsidR="00C744EE">
          <w:t xml:space="preserve">The identical high temperature crystal structure, in addition to broad solubility, leads to a high temperature </w:t>
        </w:r>
      </w:ins>
      <w:ins w:id="66" w:author="Benjamin W. Beeler" w:date="2021-02-09T09:36:00Z">
        <w:r w:rsidR="00C744EE">
          <w:t xml:space="preserve">bcc </w:t>
        </w:r>
      </w:ins>
      <w:ins w:id="67" w:author="Benjamin W. Beeler" w:date="2021-02-09T09:35:00Z">
        <w:r w:rsidR="00C744EE">
          <w:t>U-</w:t>
        </w:r>
        <w:proofErr w:type="spellStart"/>
        <w:r w:rsidR="00C744EE">
          <w:t>Zr</w:t>
        </w:r>
        <w:proofErr w:type="spellEnd"/>
        <w:r w:rsidR="00C744EE">
          <w:t xml:space="preserve"> </w:t>
        </w:r>
      </w:ins>
      <w:ins w:id="68" w:author="Benjamin W. Beeler" w:date="2021-02-09T09:36:00Z">
        <w:r w:rsidR="00C744EE">
          <w:t xml:space="preserve">phase that is a random solid </w:t>
        </w:r>
        <w:commentRangeStart w:id="69"/>
        <w:r w:rsidR="00C744EE">
          <w:t xml:space="preserve">substitutional alloy. </w:t>
        </w:r>
      </w:ins>
      <w:ins w:id="70" w:author="Benjamin W. Beeler" w:date="2021-02-09T09:35:00Z">
        <w:r w:rsidR="00C744EE">
          <w:t xml:space="preserve"> </w:t>
        </w:r>
      </w:ins>
      <w:commentRangeEnd w:id="69"/>
      <w:ins w:id="71" w:author="Benjamin W. Beeler" w:date="2021-02-09T09:36:00Z">
        <w:r w:rsidR="00C744EE">
          <w:rPr>
            <w:rStyle w:val="CommentReference"/>
          </w:rPr>
          <w:commentReference w:id="69"/>
        </w:r>
      </w:ins>
      <w:ins w:id="72" w:author="Benjamin W. Beeler" w:date="2021-02-09T09:39:00Z">
        <w:r w:rsidR="00C744EE" w:rsidRPr="00C744EE">
          <w:t xml:space="preserve"> </w:t>
        </w:r>
        <w:r w:rsidR="00C744EE">
          <w:t xml:space="preserve">Additionally, </w:t>
        </w:r>
        <w:proofErr w:type="spellStart"/>
        <w:r w:rsidR="00C744EE">
          <w:t>Zr</w:t>
        </w:r>
        <w:proofErr w:type="spellEnd"/>
        <w:r w:rsidR="00C744EE">
          <w:t xml:space="preserve"> is compatible with the steel cladding and inhibits migration of cladding constituents into the fuel that might reduce its melting point</w:t>
        </w:r>
        <w:r w:rsidR="00C744EE" w:rsidRPr="00E10A1E">
          <w:fldChar w:fldCharType="begin"/>
        </w:r>
        <w:r w:rsidR="00C744EE" w:rsidRPr="00E10A1E">
          <w:instrText xml:space="preserve"> REF _Ref62559271 \r \h </w:instrText>
        </w:r>
        <w:r w:rsidR="00C744EE">
          <w:instrText xml:space="preserve"> \* MERGEFORMAT </w:instrText>
        </w:r>
        <w:r w:rsidR="00C744EE" w:rsidRPr="00E10A1E">
          <w:fldChar w:fldCharType="separate"/>
        </w:r>
        <w:r w:rsidR="00C744EE" w:rsidRPr="00E10A1E">
          <w:rPr>
            <w:cs/>
          </w:rPr>
          <w:t>‎</w:t>
        </w:r>
        <w:r w:rsidR="00C744EE" w:rsidRPr="00E10A1E">
          <w:t>[10]</w:t>
        </w:r>
        <w:r w:rsidR="00C744EE" w:rsidRPr="00E10A1E">
          <w:fldChar w:fldCharType="end"/>
        </w:r>
      </w:ins>
      <w:ins w:id="73" w:author="Benjamin W. Beeler" w:date="2021-02-09T09:40:00Z">
        <w:r w:rsidR="00897874">
          <w:t>.</w:t>
        </w:r>
      </w:ins>
    </w:p>
    <w:p w14:paraId="7994F04F" w14:textId="2B83AB44" w:rsidR="0096138C" w:rsidDel="00C744EE" w:rsidRDefault="00566208" w:rsidP="008B5072">
      <w:pPr>
        <w:rPr>
          <w:del w:id="74" w:author="Benjamin W. Beeler" w:date="2021-02-09T09:37:00Z"/>
        </w:rPr>
      </w:pPr>
      <w:del w:id="75" w:author="Benjamin W. Beeler" w:date="2021-02-09T09:37:00Z">
        <w:r w:rsidDel="00C744EE">
          <w:delText>a member of the 4</w:delText>
        </w:r>
        <w:r w:rsidRPr="00E44EE0" w:rsidDel="00C744EE">
          <w:rPr>
            <w:vertAlign w:val="superscript"/>
          </w:rPr>
          <w:delText>th</w:delText>
        </w:r>
        <w:r w:rsidDel="00C744EE">
          <w:delText xml:space="preserve"> group in the periodic table. It has an atomic number 40</w:delText>
        </w:r>
        <w:r w:rsidR="00D00B5E" w:rsidDel="00C744EE">
          <w:delText xml:space="preserve"> and an atomic mass of 91.22</w:delText>
        </w:r>
        <w:r w:rsidR="00D24C18" w:rsidDel="00C744EE">
          <w:delText>. Its density</w:delText>
        </w:r>
        <w:r w:rsidR="00F50F54" w:rsidDel="00C744EE">
          <w:delText xml:space="preserve"> is 6.51 g/cm3 and </w:delText>
        </w:r>
        <w:r w:rsidR="00B50EA0" w:rsidDel="00C744EE">
          <w:delText xml:space="preserve">a melting temperature of </w:delText>
        </w:r>
        <w:r w:rsidR="00B50EA0" w:rsidRPr="002664DA" w:rsidDel="00C744EE">
          <w:delText>2125K</w:delText>
        </w:r>
        <w:r w:rsidRPr="002664DA" w:rsidDel="00C744EE">
          <w:delText>. Its</w:delText>
        </w:r>
        <w:r w:rsidDel="00C744EE">
          <w:delText xml:space="preserve"> key isotopes are Zr-90, Zr-92 and Zr-94. Its melting point is 2127 K.</w:delText>
        </w:r>
        <w:r w:rsidR="008618D4" w:rsidDel="00C744EE">
          <w:delText xml:space="preserve"> Its</w:delText>
        </w:r>
        <w:r w:rsidR="008D1F41" w:rsidDel="00C744EE">
          <w:delText xml:space="preserve"> good</w:delText>
        </w:r>
        <w:r w:rsidR="008618D4" w:rsidDel="00C744EE">
          <w:delText xml:space="preserve"> </w:delText>
        </w:r>
        <w:r w:rsidR="003D34F6" w:rsidDel="00C744EE">
          <w:delText xml:space="preserve">mechanical stability and transparency to neutrons qualified it to be used </w:delText>
        </w:r>
        <w:r w:rsidR="008D1F41" w:rsidDel="00C744EE">
          <w:delText>in nuclear energy application.</w:delText>
        </w:r>
        <w:r w:rsidDel="00C744EE">
          <w:delText xml:space="preserve"> Zirconium has a hexagonal close-packed structure up to </w:delText>
        </w:r>
        <w:r w:rsidR="006804E3" w:rsidDel="00C744EE">
          <w:delText>1140K</w:delText>
        </w:r>
        <w:r w:rsidDel="00C744EE">
          <w:delText xml:space="preserve">, </w:delText>
        </w:r>
        <w:r w:rsidR="00A41E00" w:rsidDel="00C744EE">
          <w:delText xml:space="preserve">above which phase transformation to </w:delText>
        </w:r>
        <w:r w:rsidR="008D086A" w:rsidDel="00C744EE">
          <w:delText>bcc up to the melting point.</w:delText>
        </w:r>
        <w:r w:rsidR="007C56A1" w:rsidDel="00C744EE">
          <w:fldChar w:fldCharType="begin"/>
        </w:r>
        <w:r w:rsidR="007C56A1" w:rsidDel="00C744EE">
          <w:delInstrText xml:space="preserve"> REF _Ref61523060 \r \h </w:delInstrText>
        </w:r>
        <w:r w:rsidR="007C56A1" w:rsidDel="00C744EE">
          <w:fldChar w:fldCharType="separate"/>
        </w:r>
        <w:r w:rsidR="007C56A1" w:rsidDel="00C744EE">
          <w:rPr>
            <w:cs/>
          </w:rPr>
          <w:delText>‎</w:delText>
        </w:r>
        <w:r w:rsidR="007C56A1" w:rsidDel="00C744EE">
          <w:delText>[9]</w:delText>
        </w:r>
        <w:r w:rsidR="007C56A1" w:rsidDel="00C744EE">
          <w:fldChar w:fldCharType="end"/>
        </w:r>
      </w:del>
    </w:p>
    <w:p w14:paraId="58087326" w14:textId="3E2DB631" w:rsidR="0065014F" w:rsidRPr="00FE5253" w:rsidDel="007149AC" w:rsidRDefault="0065014F" w:rsidP="008B5072">
      <w:pPr>
        <w:rPr>
          <w:del w:id="76" w:author="Benjamin W. Beeler" w:date="2021-02-09T09:17:00Z"/>
          <w:b/>
          <w:bCs/>
        </w:rPr>
      </w:pPr>
      <w:del w:id="77" w:author="Benjamin W. Beeler" w:date="2021-02-09T09:17:00Z">
        <w:r w:rsidRPr="00FE5253" w:rsidDel="007149AC">
          <w:rPr>
            <w:b/>
            <w:bCs/>
          </w:rPr>
          <w:delText>Background on U-Zr</w:delText>
        </w:r>
      </w:del>
    </w:p>
    <w:p w14:paraId="3254C6EA" w14:textId="708F55BD" w:rsidR="00D843D8" w:rsidRDefault="00171E82" w:rsidP="008B5072">
      <w:r>
        <w:t>The U</w:t>
      </w:r>
      <w:r w:rsidR="004029AC">
        <w:t>-10</w:t>
      </w:r>
      <w:del w:id="78" w:author="Benjamin W. Beeler" w:date="2021-02-09T09:37:00Z">
        <w:r w:rsidR="004029AC" w:rsidDel="00C744EE">
          <w:delText>wt.%</w:delText>
        </w:r>
      </w:del>
      <w:r>
        <w:t>Zr</w:t>
      </w:r>
      <w:r w:rsidR="004029AC">
        <w:t xml:space="preserve"> </w:t>
      </w:r>
      <w:ins w:id="79" w:author="Benjamin W. Beeler" w:date="2021-02-09T09:37:00Z">
        <w:r w:rsidR="00C744EE">
          <w:t xml:space="preserve">(10 weight percent) </w:t>
        </w:r>
      </w:ins>
      <w:r w:rsidR="004029AC">
        <w:t xml:space="preserve">alloy has been typically used as a </w:t>
      </w:r>
      <w:r w:rsidR="007D1F32">
        <w:t>metal fu</w:t>
      </w:r>
      <w:r w:rsidR="00396A82">
        <w:t>e</w:t>
      </w:r>
      <w:r w:rsidR="007D1F32">
        <w:t>l in fast reactors. It was the driver fuel in</w:t>
      </w:r>
      <w:ins w:id="80" w:author="Benjamin W. Beeler" w:date="2021-02-09T09:38:00Z">
        <w:r w:rsidR="00C744EE">
          <w:t xml:space="preserve"> the</w:t>
        </w:r>
      </w:ins>
      <w:r w:rsidR="007D1F32">
        <w:t xml:space="preserve"> Experimental Breeder Reactor (EBR-II)</w:t>
      </w:r>
      <w:ins w:id="81" w:author="Benjamin W. Beeler" w:date="2021-02-09T09:38:00Z">
        <w:r w:rsidR="00C744EE">
          <w:t>. EBR-II</w:t>
        </w:r>
      </w:ins>
      <w:del w:id="82" w:author="Benjamin W. Beeler" w:date="2021-02-09T09:38:00Z">
        <w:r w:rsidR="007D1F32" w:rsidDel="00C744EE">
          <w:delText xml:space="preserve"> whi</w:delText>
        </w:r>
        <w:r w:rsidR="009A50C3" w:rsidDel="00C744EE">
          <w:delText>ch</w:delText>
        </w:r>
      </w:del>
      <w:r w:rsidR="009A50C3">
        <w:t xml:space="preserve"> was an experimental Sodium Fast Reactor (SFR) where many experiments </w:t>
      </w:r>
      <w:r w:rsidR="00A57FD7">
        <w:t xml:space="preserve">were performed to investigate </w:t>
      </w:r>
      <w:r w:rsidR="00394344">
        <w:t>the fuel performance</w:t>
      </w:r>
      <w:del w:id="83" w:author="Benjamin W. Beeler" w:date="2021-02-09T09:38:00Z">
        <w:r w:rsidR="00394344" w:rsidDel="00C744EE">
          <w:delText>,</w:delText>
        </w:r>
      </w:del>
      <w:r w:rsidR="00394344">
        <w:t xml:space="preserve"> and safety features of such type of reactors.</w:t>
      </w:r>
      <w:r w:rsidR="007526D9">
        <w:t xml:space="preserve"> </w:t>
      </w:r>
      <w:del w:id="84" w:author="Benjamin W. Beeler" w:date="2021-02-09T09:40:00Z">
        <w:r w:rsidR="007526D9" w:rsidDel="00897874">
          <w:delText xml:space="preserve">Zirconium </w:delText>
        </w:r>
        <w:r w:rsidR="00506FC3" w:rsidDel="00897874">
          <w:delText xml:space="preserve">addition increases the melting point of the fuel but also is </w:delText>
        </w:r>
      </w:del>
      <w:del w:id="85" w:author="Benjamin W. Beeler" w:date="2021-02-09T09:39:00Z">
        <w:r w:rsidR="00506FC3" w:rsidDel="00C744EE">
          <w:delText>compatible with the</w:delText>
        </w:r>
        <w:r w:rsidR="00E11C2E" w:rsidDel="00C744EE">
          <w:delText xml:space="preserve"> steel cladding and prevents migration of </w:delText>
        </w:r>
        <w:r w:rsidR="0091764F" w:rsidDel="00C744EE">
          <w:delText>cladding constituents into the fuel that might reduce its melting point</w:delText>
        </w:r>
        <w:r w:rsidR="00E10A1E" w:rsidRPr="00E10A1E" w:rsidDel="00C744EE">
          <w:fldChar w:fldCharType="begin"/>
        </w:r>
        <w:r w:rsidR="00E10A1E" w:rsidRPr="00E10A1E" w:rsidDel="00C744EE">
          <w:delInstrText xml:space="preserve"> REF _Ref62559271 \r \h </w:delInstrText>
        </w:r>
        <w:r w:rsidR="00E10A1E" w:rsidDel="00C744EE">
          <w:delInstrText xml:space="preserve"> \* MERGEFORMAT </w:delInstrText>
        </w:r>
        <w:r w:rsidR="00E10A1E" w:rsidRPr="00E10A1E" w:rsidDel="00C744EE">
          <w:fldChar w:fldCharType="separate"/>
        </w:r>
        <w:r w:rsidR="00E10A1E" w:rsidRPr="00E10A1E" w:rsidDel="00C744EE">
          <w:rPr>
            <w:cs/>
          </w:rPr>
          <w:delText>‎</w:delText>
        </w:r>
        <w:r w:rsidR="00E10A1E" w:rsidRPr="00E10A1E" w:rsidDel="00C744EE">
          <w:delText>[10]</w:delText>
        </w:r>
        <w:r w:rsidR="00E10A1E" w:rsidRPr="00E10A1E" w:rsidDel="00C744EE">
          <w:fldChar w:fldCharType="end"/>
        </w:r>
        <w:r w:rsidR="003A12CC" w:rsidDel="00C744EE">
          <w:delText xml:space="preserve"> </w:delText>
        </w:r>
      </w:del>
      <w:r w:rsidR="003A12CC">
        <w:t xml:space="preserve">The historical </w:t>
      </w:r>
      <w:r w:rsidR="009D6788">
        <w:t xml:space="preserve">utilization of </w:t>
      </w:r>
      <w:ins w:id="86" w:author="Benjamin W. Beeler" w:date="2021-02-09T09:40:00Z">
        <w:r w:rsidR="00897874">
          <w:t xml:space="preserve">the </w:t>
        </w:r>
      </w:ins>
      <w:del w:id="87" w:author="Benjamin W. Beeler" w:date="2021-02-09T09:40:00Z">
        <w:r w:rsidR="009D6788" w:rsidDel="00897874">
          <w:delText xml:space="preserve">the 10wt.% </w:delText>
        </w:r>
      </w:del>
      <w:del w:id="88" w:author="Benjamin W. Beeler" w:date="2021-02-09T09:41:00Z">
        <w:r w:rsidR="009D6788" w:rsidDel="00897874">
          <w:delText xml:space="preserve">Zr </w:delText>
        </w:r>
      </w:del>
      <w:r w:rsidR="009D6788">
        <w:t xml:space="preserve">ratio in the fresh fuel </w:t>
      </w:r>
      <w:r w:rsidR="0058333D">
        <w:t xml:space="preserve">implemented in such types of reactors led </w:t>
      </w:r>
      <w:ins w:id="89" w:author="Benjamin W. Beeler" w:date="2021-02-09T09:40:00Z">
        <w:r w:rsidR="00897874">
          <w:t xml:space="preserve">to </w:t>
        </w:r>
      </w:ins>
      <w:r w:rsidR="0058333D">
        <w:t xml:space="preserve">the research of the fuel properties to focus on obtaining </w:t>
      </w:r>
      <w:ins w:id="90" w:author="Benjamin W. Beeler" w:date="2021-02-09T09:40:00Z">
        <w:r w:rsidR="00897874">
          <w:t xml:space="preserve">information </w:t>
        </w:r>
      </w:ins>
      <w:del w:id="91" w:author="Benjamin W. Beeler" w:date="2021-02-09T09:40:00Z">
        <w:r w:rsidR="0058333D" w:rsidDel="00897874">
          <w:delText xml:space="preserve">them </w:delText>
        </w:r>
      </w:del>
      <w:r w:rsidR="0058333D">
        <w:t>at this ratio.</w:t>
      </w:r>
      <w:r w:rsidR="00B33F5A">
        <w:t xml:space="preserve"> Indeed, most of the experiment</w:t>
      </w:r>
      <w:r w:rsidR="00C85FA2">
        <w:t>al database</w:t>
      </w:r>
      <w:ins w:id="92" w:author="Benjamin W. Beeler" w:date="2021-02-09T09:41:00Z">
        <w:r w:rsidR="00897874">
          <w:t xml:space="preserve"> used to validate the fuel performance codes</w:t>
        </w:r>
      </w:ins>
      <w:r w:rsidR="00C85FA2">
        <w:t xml:space="preserve"> are based on experimental </w:t>
      </w:r>
      <w:ins w:id="93" w:author="Benjamin W. Beeler" w:date="2021-02-09T09:41:00Z">
        <w:r w:rsidR="00897874">
          <w:t>U-10Zr</w:t>
        </w:r>
      </w:ins>
      <w:del w:id="94" w:author="Benjamin W. Beeler" w:date="2021-02-09T09:41:00Z">
        <w:r w:rsidR="00C85FA2" w:rsidDel="00897874">
          <w:delText>10wt.%Zr</w:delText>
        </w:r>
        <w:r w:rsidR="00773CFA" w:rsidDel="00897874">
          <w:delText xml:space="preserve"> which are used to validate the fuel performance codes empirical correlations</w:delText>
        </w:r>
      </w:del>
      <w:r w:rsidR="00773CFA">
        <w:t>.</w:t>
      </w:r>
      <w:r w:rsidR="00CA6088">
        <w:fldChar w:fldCharType="begin"/>
      </w:r>
      <w:r w:rsidR="00CA6088">
        <w:instrText xml:space="preserve"> REF _Ref62559483 \r \h </w:instrText>
      </w:r>
      <w:r w:rsidR="00CA6088">
        <w:fldChar w:fldCharType="separate"/>
      </w:r>
      <w:r w:rsidR="00CA6088">
        <w:rPr>
          <w:cs/>
        </w:rPr>
        <w:t>‎</w:t>
      </w:r>
      <w:r w:rsidR="00CA6088">
        <w:t>[11]</w:t>
      </w:r>
      <w:r w:rsidR="00CA6088">
        <w:fldChar w:fldCharType="end"/>
      </w:r>
      <w:r w:rsidR="00CA6088">
        <w:t xml:space="preserve"> </w:t>
      </w:r>
      <w:r w:rsidR="0058333D">
        <w:t>This</w:t>
      </w:r>
      <w:r w:rsidR="00E70F58">
        <w:t xml:space="preserve"> means that the models</w:t>
      </w:r>
      <w:r w:rsidR="0058333D">
        <w:t xml:space="preserve"> do not </w:t>
      </w:r>
      <w:r w:rsidR="004C6CAD">
        <w:t>consider</w:t>
      </w:r>
      <w:r w:rsidR="0058333D">
        <w:t xml:space="preserve"> the </w:t>
      </w:r>
      <w:del w:id="95" w:author="Benjamin W. Beeler" w:date="2021-02-09T09:41:00Z">
        <w:r w:rsidR="0058333D" w:rsidDel="00897874">
          <w:delText>fuel restructuring</w:delText>
        </w:r>
      </w:del>
      <w:ins w:id="96" w:author="Benjamin W. Beeler" w:date="2021-02-09T09:41:00Z">
        <w:r w:rsidR="00897874">
          <w:t xml:space="preserve">constituent </w:t>
        </w:r>
      </w:ins>
      <w:del w:id="97" w:author="Benjamin W. Beeler" w:date="2021-02-09T09:42:00Z">
        <w:r w:rsidR="00E4130C" w:rsidDel="00897874">
          <w:delText xml:space="preserve"> </w:delText>
        </w:r>
      </w:del>
      <w:ins w:id="98" w:author="Benjamin W. Beeler" w:date="2021-02-09T09:42:00Z">
        <w:r w:rsidR="00897874">
          <w:t xml:space="preserve">redistribution </w:t>
        </w:r>
      </w:ins>
      <w:r w:rsidR="00E4130C">
        <w:t>during irradiation</w:t>
      </w:r>
      <w:r w:rsidR="0058333D">
        <w:t xml:space="preserve"> in the reactor</w:t>
      </w:r>
      <w:ins w:id="99" w:author="Benjamin W. Beeler" w:date="2021-02-09T09:42:00Z">
        <w:r w:rsidR="00897874">
          <w:t>,</w:t>
        </w:r>
      </w:ins>
      <w:r w:rsidR="0058333D">
        <w:t xml:space="preserve"> which </w:t>
      </w:r>
      <w:del w:id="100" w:author="Benjamin W. Beeler" w:date="2021-02-09T09:42:00Z">
        <w:r w:rsidR="0058333D" w:rsidDel="00897874">
          <w:delText xml:space="preserve">would </w:delText>
        </w:r>
      </w:del>
      <w:r w:rsidR="0058333D">
        <w:t>lead</w:t>
      </w:r>
      <w:ins w:id="101" w:author="Benjamin W. Beeler" w:date="2021-02-09T09:42:00Z">
        <w:r w:rsidR="00897874">
          <w:t>s</w:t>
        </w:r>
      </w:ins>
      <w:r w:rsidR="0058333D">
        <w:t xml:space="preserve"> to variation of the zirconium concentrations</w:t>
      </w:r>
      <w:ins w:id="102" w:author="Benjamin W. Beeler" w:date="2021-02-09T09:42:00Z">
        <w:r w:rsidR="00897874">
          <w:t>, producing</w:t>
        </w:r>
      </w:ins>
      <w:del w:id="103" w:author="Benjamin W. Beeler" w:date="2021-02-09T09:42:00Z">
        <w:r w:rsidR="0058333D" w:rsidDel="00897874">
          <w:delText xml:space="preserve"> </w:delText>
        </w:r>
        <w:r w:rsidR="00EF5CBC" w:rsidDel="00897874">
          <w:delText>leading to</w:delText>
        </w:r>
      </w:del>
      <w:r w:rsidR="00EF5CBC">
        <w:t xml:space="preserve"> regions with enriched zirconium, and </w:t>
      </w:r>
      <w:r w:rsidR="00EF5CBC">
        <w:lastRenderedPageBreak/>
        <w:t xml:space="preserve">others with depleted </w:t>
      </w:r>
      <w:r w:rsidR="004C6CAD">
        <w:t>zirconium.</w:t>
      </w:r>
      <w:r w:rsidR="00CA6088">
        <w:fldChar w:fldCharType="begin"/>
      </w:r>
      <w:r w:rsidR="00CA6088">
        <w:instrText xml:space="preserve"> REF _Ref62559564 \r \h </w:instrText>
      </w:r>
      <w:r w:rsidR="00CA6088">
        <w:fldChar w:fldCharType="separate"/>
      </w:r>
      <w:r w:rsidR="00CA6088">
        <w:rPr>
          <w:cs/>
        </w:rPr>
        <w:t>‎</w:t>
      </w:r>
      <w:r w:rsidR="00CA6088">
        <w:t>[12]</w:t>
      </w:r>
      <w:r w:rsidR="00CA6088">
        <w:fldChar w:fldCharType="end"/>
      </w:r>
      <w:r w:rsidR="004C6CAD">
        <w:t xml:space="preserve"> Therefore, it is important to study the </w:t>
      </w:r>
      <w:r w:rsidR="004907C7">
        <w:t>fuel properties at different concentrations of zirconium</w:t>
      </w:r>
      <w:ins w:id="104" w:author="Benjamin W. Beeler" w:date="2021-02-09T09:42:00Z">
        <w:r w:rsidR="00897874">
          <w:t>,</w:t>
        </w:r>
      </w:ins>
      <w:r w:rsidR="004907C7">
        <w:t xml:space="preserve"> whether it</w:t>
      </w:r>
      <w:r w:rsidR="001D6A0D">
        <w:t xml:space="preserve"> is</w:t>
      </w:r>
      <w:r w:rsidR="004907C7">
        <w:t xml:space="preserve"> low concentrations </w:t>
      </w:r>
      <w:r w:rsidR="001D6A0D">
        <w:t xml:space="preserve">down to </w:t>
      </w:r>
      <w:ins w:id="105" w:author="Benjamin W. Beeler" w:date="2021-02-09T09:42:00Z">
        <w:r w:rsidR="00897874">
          <w:t>U-2Zr</w:t>
        </w:r>
      </w:ins>
      <w:del w:id="106" w:author="Benjamin W. Beeler" w:date="2021-02-09T09:42:00Z">
        <w:r w:rsidR="001D6A0D" w:rsidDel="00897874">
          <w:delText xml:space="preserve">2 wt.% </w:delText>
        </w:r>
      </w:del>
      <w:ins w:id="107" w:author="Benjamin W. Beeler" w:date="2021-02-09T09:42:00Z">
        <w:r w:rsidR="00897874">
          <w:t xml:space="preserve"> </w:t>
        </w:r>
      </w:ins>
      <w:r w:rsidR="001D6A0D">
        <w:t xml:space="preserve">or zirconium enriched regions with </w:t>
      </w:r>
      <w:del w:id="108" w:author="Benjamin W. Beeler" w:date="2021-02-09T09:43:00Z">
        <w:r w:rsidR="001D6A0D" w:rsidDel="00897874">
          <w:delText xml:space="preserve">Zr </w:delText>
        </w:r>
        <w:r w:rsidR="0081682D" w:rsidDel="00897874">
          <w:delText>more than 15%</w:delText>
        </w:r>
        <w:r w:rsidR="00166612" w:rsidDel="00897874">
          <w:delText>.wt</w:delText>
        </w:r>
      </w:del>
      <w:ins w:id="109" w:author="Benjamin W. Beeler" w:date="2021-02-09T09:43:00Z">
        <w:r w:rsidR="00897874">
          <w:t>concentrations as high as U-15Zr, because these concentrations exist in real fuel, and can have significantly different properties than U-10Zr</w:t>
        </w:r>
      </w:ins>
      <w:r w:rsidR="0081682D">
        <w:t>.</w:t>
      </w:r>
    </w:p>
    <w:p w14:paraId="1FF98CAB" w14:textId="529DCD56" w:rsidR="00256BF9" w:rsidDel="00897874" w:rsidRDefault="004B559D" w:rsidP="009721AF">
      <w:pPr>
        <w:rPr>
          <w:del w:id="110" w:author="Benjamin W. Beeler" w:date="2021-02-09T09:44:00Z"/>
        </w:rPr>
      </w:pPr>
      <w:del w:id="111" w:author="Benjamin W. Beeler" w:date="2021-02-09T09:44:00Z">
        <w:r w:rsidDel="00897874">
          <w:delText>For the reasons above, th</w:delText>
        </w:r>
        <w:r w:rsidR="002102FE" w:rsidDel="00897874">
          <w:delText xml:space="preserve">e goal of this work </w:delText>
        </w:r>
        <w:r w:rsidR="00BF07B5" w:rsidDel="00897874">
          <w:delText>is to study the thermophysical properties of</w:delText>
        </w:r>
        <w:r w:rsidR="009E0475" w:rsidDel="00897874">
          <w:delText xml:space="preserve"> the (γ</w:delText>
        </w:r>
        <w:r w:rsidR="00BF07B5" w:rsidDel="00897874">
          <w:delText xml:space="preserve"> U</w:delText>
        </w:r>
        <w:r w:rsidR="009E0475" w:rsidDel="00897874">
          <w:delText>-</w:delText>
        </w:r>
        <w:r w:rsidR="00BF07B5" w:rsidDel="00897874">
          <w:delText>Zr alloys at</w:delText>
        </w:r>
        <w:r w:rsidR="007E69B6" w:rsidDel="00897874">
          <w:delText xml:space="preserve"> </w:delText>
        </w:r>
        <w:r w:rsidR="00100192" w:rsidDel="00897874">
          <w:delText>various concentrations</w:delText>
        </w:r>
        <w:r w:rsidR="00C76EC9" w:rsidDel="00897874">
          <w:delText xml:space="preserve"> between 3 to 20 wt.%Zr using AIMD</w:delText>
        </w:r>
        <w:r w:rsidR="00461767" w:rsidDel="00897874">
          <w:delText xml:space="preserve">. </w:delText>
        </w:r>
        <w:r w:rsidR="0073488E" w:rsidDel="00897874">
          <w:delText>The work started by investigating the equilibrium volumes at various temperature and compositions and obtaining the</w:delText>
        </w:r>
        <w:r w:rsidR="00CA0F9B" w:rsidDel="00897874">
          <w:delText xml:space="preserve"> corresponding</w:delText>
        </w:r>
        <w:r w:rsidR="0073488E" w:rsidDel="00897874">
          <w:delText xml:space="preserve"> </w:delText>
        </w:r>
        <w:r w:rsidR="00CA0F9B" w:rsidDel="00897874">
          <w:delText>equilibrium lattice parameters.</w:delText>
        </w:r>
        <w:r w:rsidR="00233A44" w:rsidDel="00897874">
          <w:delText xml:space="preserve"> The linear thermal expansion was computed as a function of temperature and composition same as the heat capacities and formation enthalpies. The work is completed by investigating surfaces formation using 100 and 110 orientations and compare the results.</w:delText>
        </w:r>
      </w:del>
    </w:p>
    <w:p w14:paraId="2FBF5DC0" w14:textId="17630D8B" w:rsidR="009721AF" w:rsidRDefault="00F5141B" w:rsidP="009721AF">
      <w:pPr>
        <w:rPr>
          <w:ins w:id="112" w:author="Benjamin W. Beeler" w:date="2021-02-09T09:48:00Z"/>
        </w:rPr>
      </w:pPr>
      <w:commentRangeStart w:id="113"/>
      <w:r>
        <w:t xml:space="preserve">Beeler et al. has performed </w:t>
      </w:r>
      <w:ins w:id="114" w:author="Benjamin W. Beeler" w:date="2021-02-09T09:45:00Z">
        <w:r w:rsidR="00897874">
          <w:t>ab initio molecular dynamics (</w:t>
        </w:r>
      </w:ins>
      <w:del w:id="115" w:author="Benjamin W. Beeler" w:date="2021-02-09T09:45:00Z">
        <w:r w:rsidR="00C65185" w:rsidDel="00897874">
          <w:delText>A</w:delText>
        </w:r>
      </w:del>
      <w:ins w:id="116" w:author="Benjamin W. Beeler" w:date="2021-02-09T09:45:00Z">
        <w:r w:rsidR="00897874">
          <w:t>A</w:t>
        </w:r>
      </w:ins>
      <w:r w:rsidR="00C65185">
        <w:t>IMD</w:t>
      </w:r>
      <w:ins w:id="117" w:author="Benjamin W. Beeler" w:date="2021-02-09T09:45:00Z">
        <w:r w:rsidR="00897874">
          <w:t>)</w:t>
        </w:r>
      </w:ins>
      <w:r w:rsidR="00C65185">
        <w:t xml:space="preserve"> work </w:t>
      </w:r>
      <w:r w:rsidR="002460D2">
        <w:t xml:space="preserve">on </w:t>
      </w:r>
      <w:r w:rsidR="00E14A58">
        <w:t>γ</w:t>
      </w:r>
      <w:r w:rsidR="002460D2">
        <w:t>-</w:t>
      </w:r>
      <w:commentRangeStart w:id="118"/>
      <w:r w:rsidR="00E14A58">
        <w:t>U</w:t>
      </w:r>
      <w:commentRangeEnd w:id="118"/>
      <w:r w:rsidR="00897874">
        <w:rPr>
          <w:rStyle w:val="CommentReference"/>
        </w:rPr>
        <w:commentReference w:id="118"/>
      </w:r>
      <w:r w:rsidR="00E14A58">
        <w:t xml:space="preserve">. </w:t>
      </w:r>
      <w:r w:rsidR="00C77E73">
        <w:t xml:space="preserve">The linear thermal expansion they obtained fits well with the </w:t>
      </w:r>
      <w:r w:rsidR="00A57301">
        <w:t xml:space="preserve">lattice parameter calculated by </w:t>
      </w:r>
      <w:proofErr w:type="spellStart"/>
      <w:r w:rsidR="00A57301">
        <w:t>Basak</w:t>
      </w:r>
      <w:proofErr w:type="spellEnd"/>
      <w:r w:rsidR="00A57301">
        <w:t xml:space="preserve"> et al.</w:t>
      </w:r>
      <w:r w:rsidR="009E27AA">
        <w:fldChar w:fldCharType="begin"/>
      </w:r>
      <w:r w:rsidR="009E27AA">
        <w:instrText xml:space="preserve"> REF _Ref62559896 \r \h </w:instrText>
      </w:r>
      <w:r w:rsidR="009E27AA">
        <w:fldChar w:fldCharType="separate"/>
      </w:r>
      <w:r w:rsidR="009E27AA">
        <w:rPr>
          <w:cs/>
        </w:rPr>
        <w:t>‎</w:t>
      </w:r>
      <w:r w:rsidR="009E27AA">
        <w:t>[13]</w:t>
      </w:r>
      <w:r w:rsidR="009E27AA">
        <w:fldChar w:fldCharType="end"/>
      </w:r>
      <w:r w:rsidR="009E27AA">
        <w:fldChar w:fldCharType="begin"/>
      </w:r>
      <w:r w:rsidR="009E27AA">
        <w:instrText xml:space="preserve"> REF _Ref62559898 \r \h </w:instrText>
      </w:r>
      <w:r w:rsidR="009E27AA">
        <w:fldChar w:fldCharType="separate"/>
      </w:r>
      <w:r w:rsidR="009E27AA">
        <w:rPr>
          <w:cs/>
        </w:rPr>
        <w:t>‎</w:t>
      </w:r>
      <w:r w:rsidR="009E27AA">
        <w:t>[14]</w:t>
      </w:r>
      <w:r w:rsidR="009E27AA">
        <w:fldChar w:fldCharType="end"/>
      </w:r>
      <w:r w:rsidR="001A38D1">
        <w:t xml:space="preserve"> Their results however deviated from the data by </w:t>
      </w:r>
      <w:proofErr w:type="spellStart"/>
      <w:r w:rsidR="001A38D1">
        <w:t>Toul</w:t>
      </w:r>
      <w:r w:rsidR="006D26FF">
        <w:t>ou</w:t>
      </w:r>
      <w:r w:rsidR="001A38D1">
        <w:t>kian</w:t>
      </w:r>
      <w:proofErr w:type="spellEnd"/>
      <w:r w:rsidR="002C4B4D">
        <w:t>.</w:t>
      </w:r>
      <w:r w:rsidR="009E27AA">
        <w:fldChar w:fldCharType="begin"/>
      </w:r>
      <w:r w:rsidR="009E27AA">
        <w:instrText xml:space="preserve"> REF _Ref62559904 \r \h </w:instrText>
      </w:r>
      <w:r w:rsidR="009E27AA">
        <w:fldChar w:fldCharType="separate"/>
      </w:r>
      <w:r w:rsidR="009E27AA">
        <w:rPr>
          <w:cs/>
        </w:rPr>
        <w:t>‎</w:t>
      </w:r>
      <w:r w:rsidR="009E27AA">
        <w:t>[15]</w:t>
      </w:r>
      <w:r w:rsidR="009E27AA">
        <w:fldChar w:fldCharType="end"/>
      </w:r>
      <w:r w:rsidR="00BE6138">
        <w:t xml:space="preserve"> </w:t>
      </w:r>
      <w:r w:rsidR="00326BA7">
        <w:t>The density of uranium was determine</w:t>
      </w:r>
      <w:r w:rsidR="00622BDF">
        <w:t xml:space="preserve">d at 1060 K from the lattice parameter measured by </w:t>
      </w:r>
      <w:r w:rsidR="0084790C">
        <w:t>L</w:t>
      </w:r>
      <w:r w:rsidR="00622BDF">
        <w:t>awson</w:t>
      </w:r>
      <w:r w:rsidR="0077148C">
        <w:t xml:space="preserve"> et al.</w:t>
      </w:r>
      <w:r w:rsidR="00CE7D1B">
        <w:fldChar w:fldCharType="begin"/>
      </w:r>
      <w:r w:rsidR="00CE7D1B">
        <w:instrText xml:space="preserve"> REF _Ref62560125 \r \h </w:instrText>
      </w:r>
      <w:r w:rsidR="00CE7D1B">
        <w:fldChar w:fldCharType="separate"/>
      </w:r>
      <w:r w:rsidR="00CE7D1B">
        <w:rPr>
          <w:cs/>
        </w:rPr>
        <w:t>‎</w:t>
      </w:r>
      <w:r w:rsidR="00CE7D1B">
        <w:t>[16]</w:t>
      </w:r>
      <w:r w:rsidR="00CE7D1B">
        <w:fldChar w:fldCharType="end"/>
      </w:r>
      <w:r w:rsidR="00622BDF">
        <w:t xml:space="preserve"> to be </w:t>
      </w:r>
      <w:r w:rsidR="00DA5EBB">
        <w:t xml:space="preserve">17.92 g/cm3. </w:t>
      </w:r>
      <w:r w:rsidR="00BE6138">
        <w:t xml:space="preserve">Experimental work was performed on β-Zr to estimate </w:t>
      </w:r>
      <w:r w:rsidR="00B10213">
        <w:t xml:space="preserve">its lattice </w:t>
      </w:r>
      <w:r w:rsidR="00B10213" w:rsidRPr="005601CA">
        <w:t xml:space="preserve">parameters. </w:t>
      </w:r>
      <w:proofErr w:type="spellStart"/>
      <w:r w:rsidR="00B10213" w:rsidRPr="005601CA">
        <w:t>He</w:t>
      </w:r>
      <w:r w:rsidR="005601CA" w:rsidRPr="005601CA">
        <w:t>i</w:t>
      </w:r>
      <w:r w:rsidR="00B10213" w:rsidRPr="005601CA">
        <w:t>ming</w:t>
      </w:r>
      <w:proofErr w:type="spellEnd"/>
      <w:r w:rsidR="00B10213" w:rsidRPr="005601CA">
        <w:t xml:space="preserve"> et al. </w:t>
      </w:r>
      <w:r w:rsidR="00387925" w:rsidRPr="005601CA">
        <w:t xml:space="preserve">used neutron </w:t>
      </w:r>
      <w:r w:rsidR="003F1B9C" w:rsidRPr="005601CA">
        <w:t>dif</w:t>
      </w:r>
      <w:r w:rsidR="004156F8" w:rsidRPr="005601CA">
        <w:t>fraction</w:t>
      </w:r>
      <w:r w:rsidR="00387925" w:rsidRPr="005601CA">
        <w:t xml:space="preserve"> methods to estimate the lattice parameter for</w:t>
      </w:r>
      <w:r w:rsidR="004156F8" w:rsidRPr="005601CA">
        <w:t xml:space="preserve"> Zr for</w:t>
      </w:r>
      <w:r w:rsidR="00387925" w:rsidRPr="005601CA">
        <w:t xml:space="preserve"> temperatures between </w:t>
      </w:r>
      <w:r w:rsidR="004C7112" w:rsidRPr="005601CA">
        <w:t>1173</w:t>
      </w:r>
      <w:r w:rsidR="00387925" w:rsidRPr="005601CA">
        <w:t xml:space="preserve"> K to </w:t>
      </w:r>
      <w:r w:rsidR="004C7112" w:rsidRPr="005601CA">
        <w:t xml:space="preserve">1823 </w:t>
      </w:r>
      <w:r w:rsidR="00387925" w:rsidRPr="005601CA">
        <w:t>K.</w:t>
      </w:r>
      <w:r w:rsidR="004C7112" w:rsidRPr="005601CA">
        <w:fldChar w:fldCharType="begin"/>
      </w:r>
      <w:r w:rsidR="004C7112" w:rsidRPr="005601CA">
        <w:instrText xml:space="preserve"> REF _Ref62560589 \r \h </w:instrText>
      </w:r>
      <w:r w:rsidR="005601CA">
        <w:instrText xml:space="preserve"> \* MERGEFORMAT </w:instrText>
      </w:r>
      <w:r w:rsidR="004C7112" w:rsidRPr="005601CA">
        <w:fldChar w:fldCharType="separate"/>
      </w:r>
      <w:r w:rsidR="004C7112" w:rsidRPr="005601CA">
        <w:rPr>
          <w:cs/>
        </w:rPr>
        <w:t>‎</w:t>
      </w:r>
      <w:r w:rsidR="004C7112" w:rsidRPr="005601CA">
        <w:t>[17]</w:t>
      </w:r>
      <w:r w:rsidR="004C7112" w:rsidRPr="005601CA">
        <w:fldChar w:fldCharType="end"/>
      </w:r>
      <w:r w:rsidR="00E77D93" w:rsidRPr="005601CA">
        <w:t xml:space="preserve">. </w:t>
      </w:r>
      <w:proofErr w:type="spellStart"/>
      <w:r w:rsidR="00592635" w:rsidRPr="005601CA">
        <w:t>Petukhov</w:t>
      </w:r>
      <w:proofErr w:type="spellEnd"/>
      <w:r w:rsidR="00592635">
        <w:t xml:space="preserve"> determined the thermal expansion of high temperature zirconium</w:t>
      </w:r>
      <w:r w:rsidR="0059213D">
        <w:t xml:space="preserve"> for temperature ranges between</w:t>
      </w:r>
      <w:r w:rsidR="006D6A02">
        <w:t xml:space="preserve"> </w:t>
      </w:r>
      <w:r w:rsidR="0059213D">
        <w:t>1</w:t>
      </w:r>
      <w:r w:rsidR="002A2829">
        <w:t xml:space="preserve">200 </w:t>
      </w:r>
      <w:r w:rsidR="002A2829" w:rsidRPr="00186342">
        <w:t xml:space="preserve">K to 1830 </w:t>
      </w:r>
      <w:r w:rsidR="004E52A6" w:rsidRPr="00186342">
        <w:t>k</w:t>
      </w:r>
      <w:r w:rsidR="00186342" w:rsidRPr="00186342">
        <w:fldChar w:fldCharType="begin"/>
      </w:r>
      <w:r w:rsidR="00186342" w:rsidRPr="00186342">
        <w:instrText xml:space="preserve"> REF _Ref62560793 \r \h  \* MERGEFORMAT </w:instrText>
      </w:r>
      <w:r w:rsidR="00186342" w:rsidRPr="00186342">
        <w:fldChar w:fldCharType="separate"/>
      </w:r>
      <w:r w:rsidR="00186342" w:rsidRPr="00186342">
        <w:rPr>
          <w:cs/>
        </w:rPr>
        <w:t>‎</w:t>
      </w:r>
      <w:r w:rsidR="00186342" w:rsidRPr="00186342">
        <w:t>[18]</w:t>
      </w:r>
      <w:r w:rsidR="00186342" w:rsidRPr="00186342">
        <w:fldChar w:fldCharType="end"/>
      </w:r>
      <w:r w:rsidR="002A2829" w:rsidRPr="00186342">
        <w:t xml:space="preserve"> while Paradis</w:t>
      </w:r>
      <w:r w:rsidR="002A2829">
        <w:t xml:space="preserve"> and </w:t>
      </w:r>
      <w:proofErr w:type="spellStart"/>
      <w:r w:rsidR="002A2829">
        <w:t>Rhim</w:t>
      </w:r>
      <w:proofErr w:type="spellEnd"/>
      <w:r w:rsidR="002A2829">
        <w:t xml:space="preserve"> determined the volume expansion c</w:t>
      </w:r>
      <w:r w:rsidR="002E76B9">
        <w:t>oefficient for β-Zr at 2128 K and for liquid zirconium to be 2.35</w:t>
      </w:r>
      <w:r w:rsidR="000F095C">
        <w:t>x10^-5 K-1 and 4.6x10-5 K-1 respectively</w:t>
      </w:r>
      <w:r w:rsidR="00434409">
        <w:t>.</w:t>
      </w:r>
      <w:r w:rsidR="00106882">
        <w:fldChar w:fldCharType="begin"/>
      </w:r>
      <w:r w:rsidR="00106882">
        <w:instrText xml:space="preserve"> REF _Ref62561008 \r \h </w:instrText>
      </w:r>
      <w:r w:rsidR="00106882">
        <w:fldChar w:fldCharType="separate"/>
      </w:r>
      <w:r w:rsidR="00106882">
        <w:rPr>
          <w:cs/>
        </w:rPr>
        <w:t>‎</w:t>
      </w:r>
      <w:r w:rsidR="00106882">
        <w:t>[19]</w:t>
      </w:r>
      <w:r w:rsidR="00106882">
        <w:fldChar w:fldCharType="end"/>
      </w:r>
      <w:r w:rsidR="002076FB">
        <w:t xml:space="preserve"> The density of zirconium was determined for </w:t>
      </w:r>
      <w:r w:rsidR="00B058AA">
        <w:t>β-Zr to be 6.47 g/cm3 at 1250 K</w:t>
      </w:r>
      <w:r w:rsidR="007A6DF1">
        <w:t>.</w:t>
      </w:r>
      <w:r w:rsidR="00106882">
        <w:fldChar w:fldCharType="begin"/>
      </w:r>
      <w:r w:rsidR="00106882">
        <w:instrText xml:space="preserve"> REF _Ref62561008 \r \h </w:instrText>
      </w:r>
      <w:r w:rsidR="00106882">
        <w:fldChar w:fldCharType="separate"/>
      </w:r>
      <w:r w:rsidR="00106882">
        <w:rPr>
          <w:cs/>
        </w:rPr>
        <w:t>‎</w:t>
      </w:r>
      <w:r w:rsidR="00106882">
        <w:t>[19]</w:t>
      </w:r>
      <w:r w:rsidR="00106882">
        <w:fldChar w:fldCharType="end"/>
      </w:r>
      <w:r w:rsidR="007A6DF1">
        <w:t xml:space="preserve"> The thermal expansion of U-Zr systems were determined by </w:t>
      </w:r>
      <w:proofErr w:type="spellStart"/>
      <w:r w:rsidR="007A6DF1">
        <w:t>Toul</w:t>
      </w:r>
      <w:r w:rsidR="008648F8">
        <w:t>ou</w:t>
      </w:r>
      <w:r w:rsidR="007A6DF1">
        <w:t>kian</w:t>
      </w:r>
      <w:proofErr w:type="spellEnd"/>
      <w:r w:rsidR="009512C6">
        <w:t xml:space="preserve"> and by </w:t>
      </w:r>
      <w:proofErr w:type="spellStart"/>
      <w:r w:rsidR="009512C6">
        <w:t>Basak</w:t>
      </w:r>
      <w:proofErr w:type="spellEnd"/>
      <w:r w:rsidR="009512C6">
        <w:t>.</w:t>
      </w:r>
      <w:r w:rsidR="00C97142">
        <w:fldChar w:fldCharType="begin"/>
      </w:r>
      <w:r w:rsidR="00C97142">
        <w:instrText xml:space="preserve"> REF _Ref62559898 \r \h </w:instrText>
      </w:r>
      <w:r w:rsidR="00C97142">
        <w:fldChar w:fldCharType="separate"/>
      </w:r>
      <w:r w:rsidR="00C97142">
        <w:rPr>
          <w:cs/>
        </w:rPr>
        <w:t>‎</w:t>
      </w:r>
      <w:r w:rsidR="00C97142">
        <w:t>[14]</w:t>
      </w:r>
      <w:r w:rsidR="00C97142">
        <w:fldChar w:fldCharType="end"/>
      </w:r>
      <w:r w:rsidR="00C97142">
        <w:fldChar w:fldCharType="begin"/>
      </w:r>
      <w:r w:rsidR="00C97142">
        <w:instrText xml:space="preserve"> REF _Ref62559904 \r \h </w:instrText>
      </w:r>
      <w:r w:rsidR="00C97142">
        <w:fldChar w:fldCharType="separate"/>
      </w:r>
      <w:r w:rsidR="00C97142">
        <w:rPr>
          <w:cs/>
        </w:rPr>
        <w:t>‎</w:t>
      </w:r>
      <w:r w:rsidR="00C97142">
        <w:t>[15]</w:t>
      </w:r>
      <w:r w:rsidR="00C97142">
        <w:fldChar w:fldCharType="end"/>
      </w:r>
      <w:r w:rsidR="009512C6">
        <w:t xml:space="preserve"> </w:t>
      </w:r>
      <w:proofErr w:type="spellStart"/>
      <w:r w:rsidR="009512C6">
        <w:t>Basak</w:t>
      </w:r>
      <w:proofErr w:type="spellEnd"/>
      <w:r w:rsidR="009512C6">
        <w:t xml:space="preserve"> predicted lower</w:t>
      </w:r>
      <w:r w:rsidR="00B03FC8">
        <w:t xml:space="preserve"> linear</w:t>
      </w:r>
      <w:r w:rsidR="009512C6">
        <w:t xml:space="preserve"> </w:t>
      </w:r>
      <w:r w:rsidR="00DF17E2">
        <w:t>thermal expansion</w:t>
      </w:r>
      <w:r w:rsidR="00B03FC8">
        <w:t xml:space="preserve"> with zirconium content</w:t>
      </w:r>
      <w:r w:rsidR="00DF17E2">
        <w:t xml:space="preserve"> than </w:t>
      </w:r>
      <w:proofErr w:type="spellStart"/>
      <w:r w:rsidR="00DF17E2">
        <w:t>toul</w:t>
      </w:r>
      <w:r w:rsidR="008648F8">
        <w:t>ou</w:t>
      </w:r>
      <w:r w:rsidR="00DF17E2">
        <w:t>kian</w:t>
      </w:r>
      <w:proofErr w:type="spellEnd"/>
      <w:r w:rsidR="00DF17E2">
        <w:t xml:space="preserve">. He also predicted an increase </w:t>
      </w:r>
      <w:r w:rsidR="009416B4">
        <w:t xml:space="preserve">in the thermal expansion with </w:t>
      </w:r>
      <w:r w:rsidR="009B5FB9">
        <w:t xml:space="preserve">zirconium content which </w:t>
      </w:r>
      <w:r w:rsidR="00E66F09">
        <w:t>opposes</w:t>
      </w:r>
      <w:r w:rsidR="007A2A8C">
        <w:t xml:space="preserve"> the idea that zirconium has a lower thermal expansion than uranium</w:t>
      </w:r>
      <w:r w:rsidR="00B03FC8">
        <w:t>.</w:t>
      </w:r>
      <w:r w:rsidR="009721AF">
        <w:t xml:space="preserve"> The heat capacity </w:t>
      </w:r>
      <w:r w:rsidR="00735528">
        <w:t xml:space="preserve">of </w:t>
      </w:r>
      <w:r w:rsidR="00DE751C">
        <w:t>γ-U</w:t>
      </w:r>
      <w:r w:rsidR="00E66F09">
        <w:t xml:space="preserve"> was determined by </w:t>
      </w:r>
      <w:proofErr w:type="spellStart"/>
      <w:r w:rsidR="00DE751C" w:rsidRPr="006D26FF">
        <w:t>Konings</w:t>
      </w:r>
      <w:proofErr w:type="spellEnd"/>
      <w:r w:rsidR="00DE751C" w:rsidRPr="006D26FF">
        <w:t xml:space="preserve"> and Benes</w:t>
      </w:r>
      <w:r w:rsidR="001A3687">
        <w:t>.</w:t>
      </w:r>
      <w:r w:rsidR="006D26FF">
        <w:fldChar w:fldCharType="begin"/>
      </w:r>
      <w:r w:rsidR="006D26FF">
        <w:instrText xml:space="preserve"> REF _Ref62561237 \r \h  \* MERGEFORMAT </w:instrText>
      </w:r>
      <w:r w:rsidR="006D26FF">
        <w:fldChar w:fldCharType="separate"/>
      </w:r>
      <w:r w:rsidR="006D26FF">
        <w:rPr>
          <w:cs/>
        </w:rPr>
        <w:t>‎</w:t>
      </w:r>
      <w:r w:rsidR="006D26FF">
        <w:t>[20]</w:t>
      </w:r>
      <w:r w:rsidR="006D26FF">
        <w:fldChar w:fldCharType="end"/>
      </w:r>
      <w:r w:rsidR="001A3687">
        <w:t xml:space="preserve"> </w:t>
      </w:r>
      <w:r w:rsidR="006D26FF" w:rsidRPr="00A81F31">
        <w:t>Z</w:t>
      </w:r>
      <w:r w:rsidR="00735528" w:rsidRPr="00A81F31">
        <w:t xml:space="preserve">irconium </w:t>
      </w:r>
      <w:r w:rsidR="00BE752F" w:rsidRPr="00A81F31">
        <w:t xml:space="preserve">heat capacity </w:t>
      </w:r>
      <w:r w:rsidR="006D26FF" w:rsidRPr="00A81F31">
        <w:t xml:space="preserve">was </w:t>
      </w:r>
      <w:r w:rsidR="007F5332" w:rsidRPr="00A81F31">
        <w:t>determined as a function of temperature</w:t>
      </w:r>
      <w:r w:rsidR="009B7990" w:rsidRPr="00A81F31">
        <w:t>.</w:t>
      </w:r>
      <w:r w:rsidR="00EF60D6" w:rsidRPr="00A81F31">
        <w:fldChar w:fldCharType="begin"/>
      </w:r>
      <w:r w:rsidR="00EF60D6" w:rsidRPr="00A81F31">
        <w:instrText xml:space="preserve"> REF _Ref62561426 \r \h </w:instrText>
      </w:r>
      <w:r w:rsidR="00A81F31" w:rsidRPr="00A81F31">
        <w:instrText xml:space="preserve"> \* MERGEFORMAT </w:instrText>
      </w:r>
      <w:r w:rsidR="00EF60D6" w:rsidRPr="00A81F31">
        <w:fldChar w:fldCharType="separate"/>
      </w:r>
      <w:r w:rsidR="00EF60D6" w:rsidRPr="00A81F31">
        <w:rPr>
          <w:cs/>
        </w:rPr>
        <w:t>‎</w:t>
      </w:r>
      <w:r w:rsidR="00EF60D6" w:rsidRPr="00A81F31">
        <w:t>[21]</w:t>
      </w:r>
      <w:r w:rsidR="00EF60D6" w:rsidRPr="00A81F31">
        <w:fldChar w:fldCharType="end"/>
      </w:r>
      <w:r w:rsidR="007F5332" w:rsidRPr="00A81F31">
        <w:t xml:space="preserve"> </w:t>
      </w:r>
      <w:r w:rsidR="0054564A" w:rsidRPr="00A81F31">
        <w:t xml:space="preserve">Both metals’ heat </w:t>
      </w:r>
      <w:r w:rsidR="00D17B48" w:rsidRPr="00A81F31">
        <w:t>capacities</w:t>
      </w:r>
      <w:r w:rsidR="0054564A" w:rsidRPr="00A81F31">
        <w:t xml:space="preserve"> showed temperature dependency.</w:t>
      </w:r>
      <w:r w:rsidR="00785A9E" w:rsidRPr="00A81F31">
        <w:t xml:space="preserve"> </w:t>
      </w:r>
      <w:r w:rsidR="0082539D" w:rsidRPr="00A81F31">
        <w:t>The</w:t>
      </w:r>
      <w:r w:rsidR="00860799" w:rsidRPr="00A81F31">
        <w:t xml:space="preserve"> heat capacity of γ-(</w:t>
      </w:r>
      <w:proofErr w:type="spellStart"/>
      <w:proofErr w:type="gramStart"/>
      <w:r w:rsidR="00860799" w:rsidRPr="00A81F31">
        <w:t>U,Zr</w:t>
      </w:r>
      <w:proofErr w:type="spellEnd"/>
      <w:proofErr w:type="gramEnd"/>
      <w:r w:rsidR="00860799" w:rsidRPr="00A81F31">
        <w:t>)</w:t>
      </w:r>
      <w:r w:rsidR="00E13868" w:rsidRPr="00A81F31">
        <w:t xml:space="preserve"> were determined at</w:t>
      </w:r>
      <w:r w:rsidR="00E13868">
        <w:t xml:space="preserve"> 1000 K for </w:t>
      </w:r>
      <w:r w:rsidR="00533E6A">
        <w:t>6,</w:t>
      </w:r>
      <w:r w:rsidR="001A5ABC">
        <w:t xml:space="preserve"> and 9 </w:t>
      </w:r>
      <w:proofErr w:type="spellStart"/>
      <w:r w:rsidR="001A5ABC">
        <w:t>w</w:t>
      </w:r>
      <w:r w:rsidR="00533E6A">
        <w:t>t</w:t>
      </w:r>
      <w:proofErr w:type="spellEnd"/>
      <w:r w:rsidR="00533E6A">
        <w:t>.%</w:t>
      </w:r>
      <w:proofErr w:type="spellStart"/>
      <w:r w:rsidR="00533E6A">
        <w:t>Zr</w:t>
      </w:r>
      <w:proofErr w:type="spellEnd"/>
      <w:r w:rsidR="00533E6A">
        <w:t xml:space="preserve"> to be 33.8, and 34.3 </w:t>
      </w:r>
      <w:r w:rsidR="00C35A4F">
        <w:t>J/</w:t>
      </w:r>
      <w:proofErr w:type="spellStart"/>
      <w:r w:rsidR="00C35A4F">
        <w:t>mol.K</w:t>
      </w:r>
      <w:proofErr w:type="spellEnd"/>
      <w:r w:rsidR="00533E6A">
        <w:t xml:space="preserve"> </w:t>
      </w:r>
      <w:r w:rsidR="00C35A4F">
        <w:t>respectively.</w:t>
      </w:r>
      <w:r w:rsidR="00B6376F">
        <w:t>[ref 73 metal fuel]</w:t>
      </w:r>
      <w:r w:rsidR="00253759">
        <w:t>.</w:t>
      </w:r>
      <w:r w:rsidR="00C23403">
        <w:t xml:space="preserve"> Moore et al. performed </w:t>
      </w:r>
      <w:r w:rsidR="00E63D93">
        <w:t>Molecular Dynamics</w:t>
      </w:r>
      <w:r w:rsidR="00557042">
        <w:t xml:space="preserve"> (MD)</w:t>
      </w:r>
      <w:r w:rsidR="00E63D93">
        <w:t xml:space="preserve"> simulations to determine the heat capacity of U-</w:t>
      </w:r>
      <w:proofErr w:type="spellStart"/>
      <w:proofErr w:type="gramStart"/>
      <w:r w:rsidR="00E63D93">
        <w:t>Zr</w:t>
      </w:r>
      <w:proofErr w:type="spellEnd"/>
      <w:r w:rsidR="00E63D93">
        <w:t>.[</w:t>
      </w:r>
      <w:proofErr w:type="spellStart"/>
      <w:proofErr w:type="gramEnd"/>
      <w:r w:rsidR="00E63D93">
        <w:t>moore</w:t>
      </w:r>
      <w:proofErr w:type="spellEnd"/>
      <w:r w:rsidR="00E63D93">
        <w:t xml:space="preserve"> paper]</w:t>
      </w:r>
      <w:r w:rsidR="00557042">
        <w:t xml:space="preserve"> The heat of formation </w:t>
      </w:r>
      <w:r w:rsidR="0060069A">
        <w:t xml:space="preserve">was determined by </w:t>
      </w:r>
      <w:proofErr w:type="spellStart"/>
      <w:r w:rsidR="0060069A">
        <w:t>Landa</w:t>
      </w:r>
      <w:proofErr w:type="spellEnd"/>
      <w:r w:rsidR="0060069A">
        <w:t xml:space="preserve"> et al</w:t>
      </w:r>
      <w:r w:rsidR="002F7C6A">
        <w:t>. using Density Function Theory (DFT) at 0 K.[</w:t>
      </w:r>
      <w:proofErr w:type="spellStart"/>
      <w:r w:rsidR="002F7C6A">
        <w:t>Landa</w:t>
      </w:r>
      <w:proofErr w:type="spellEnd"/>
      <w:r w:rsidR="002F7C6A">
        <w:t xml:space="preserve"> paper]</w:t>
      </w:r>
      <w:r w:rsidR="00233A44">
        <w:t xml:space="preserve"> The surface energy </w:t>
      </w:r>
      <w:r w:rsidR="002D364B">
        <w:t xml:space="preserve">was determined by </w:t>
      </w:r>
      <w:r w:rsidR="00B27AC4">
        <w:t>Beeler et al. used MD methods to determine the surface energ</w:t>
      </w:r>
      <w:r w:rsidR="00D72F8B">
        <w:t>y</w:t>
      </w:r>
      <w:r w:rsidR="007E2776">
        <w:t>.</w:t>
      </w:r>
      <w:commentRangeEnd w:id="113"/>
      <w:r w:rsidR="00897874">
        <w:rPr>
          <w:rStyle w:val="CommentReference"/>
        </w:rPr>
        <w:commentReference w:id="113"/>
      </w:r>
    </w:p>
    <w:p w14:paraId="4E0B55CD" w14:textId="02E062FC" w:rsidR="00897874" w:rsidRDefault="00897874" w:rsidP="009721AF">
      <w:pPr>
        <w:rPr>
          <w:ins w:id="119" w:author="Benjamin W. Beeler" w:date="2021-02-09T09:44:00Z"/>
        </w:rPr>
      </w:pPr>
      <w:ins w:id="120" w:author="Benjamin W. Beeler" w:date="2021-02-09T09:48:00Z">
        <w:r>
          <w:t xml:space="preserve">Add in a DFT-&gt;AIMD short paragraph. </w:t>
        </w:r>
      </w:ins>
    </w:p>
    <w:p w14:paraId="27D34028" w14:textId="7E9A9A99" w:rsidR="00897874" w:rsidRDefault="00897874" w:rsidP="009721AF">
      <w:ins w:id="121" w:author="Benjamin W. Beeler" w:date="2021-02-09T10:02:00Z">
        <w:r>
          <w:t>T</w:t>
        </w:r>
      </w:ins>
      <w:ins w:id="122" w:author="Benjamin W. Beeler" w:date="2021-02-09T09:45:00Z">
        <w:r>
          <w:t>he goal of this work is to study the thermophysical properties of γ U-</w:t>
        </w:r>
        <w:proofErr w:type="spellStart"/>
        <w:r>
          <w:t>Zr</w:t>
        </w:r>
        <w:proofErr w:type="spellEnd"/>
        <w:r>
          <w:t xml:space="preserve"> alloys at various concentrations between 3 to 20 </w:t>
        </w:r>
        <w:proofErr w:type="spellStart"/>
        <w:r>
          <w:t>wt</w:t>
        </w:r>
        <w:proofErr w:type="spellEnd"/>
        <w:r>
          <w:t>.%</w:t>
        </w:r>
        <w:proofErr w:type="spellStart"/>
        <w:r>
          <w:t>Zr</w:t>
        </w:r>
        <w:proofErr w:type="spellEnd"/>
        <w:r>
          <w:t xml:space="preserve"> using AIMD. The work started by investigating the equilibrium volumes at various temperature and compositions and obtaining the corresponding equilibrium lattice parameters. The linear thermal expansion</w:t>
        </w:r>
      </w:ins>
      <w:ins w:id="123" w:author="Benjamin W. Beeler" w:date="2021-02-09T10:03:00Z">
        <w:r>
          <w:t xml:space="preserve">, heat capacities, and formation enthalpies </w:t>
        </w:r>
      </w:ins>
      <w:ins w:id="124" w:author="Benjamin W. Beeler" w:date="2021-02-09T09:45:00Z">
        <w:r>
          <w:t>w</w:t>
        </w:r>
      </w:ins>
      <w:ins w:id="125" w:author="Benjamin W. Beeler" w:date="2021-02-09T10:03:00Z">
        <w:r>
          <w:t>ere</w:t>
        </w:r>
      </w:ins>
      <w:ins w:id="126" w:author="Benjamin W. Beeler" w:date="2021-02-09T09:45:00Z">
        <w:r>
          <w:t xml:space="preserve"> computed as a function of temperature and composition. The work is completed by investigating surfaces </w:t>
        </w:r>
      </w:ins>
      <w:ins w:id="127" w:author="Benjamin W. Beeler" w:date="2021-02-09T10:03:00Z">
        <w:r w:rsidR="008D77B5">
          <w:t>en</w:t>
        </w:r>
      </w:ins>
      <w:ins w:id="128" w:author="Benjamin W. Beeler" w:date="2021-02-09T10:04:00Z">
        <w:r w:rsidR="008D77B5">
          <w:t>ergies of the</w:t>
        </w:r>
      </w:ins>
      <w:ins w:id="129" w:author="Benjamin W. Beeler" w:date="2021-02-09T09:45:00Z">
        <w:r>
          <w:t xml:space="preserve"> </w:t>
        </w:r>
      </w:ins>
      <w:ins w:id="130" w:author="Benjamin W. Beeler" w:date="2021-02-09T10:03:00Z">
        <w:r>
          <w:t>(</w:t>
        </w:r>
      </w:ins>
      <w:ins w:id="131" w:author="Benjamin W. Beeler" w:date="2021-02-09T09:45:00Z">
        <w:r>
          <w:t>100</w:t>
        </w:r>
      </w:ins>
      <w:ins w:id="132" w:author="Benjamin W. Beeler" w:date="2021-02-09T10:03:00Z">
        <w:r>
          <w:t>)</w:t>
        </w:r>
      </w:ins>
      <w:ins w:id="133" w:author="Benjamin W. Beeler" w:date="2021-02-09T09:45:00Z">
        <w:r>
          <w:t xml:space="preserve"> and </w:t>
        </w:r>
      </w:ins>
      <w:ins w:id="134" w:author="Benjamin W. Beeler" w:date="2021-02-09T10:03:00Z">
        <w:r w:rsidR="008D77B5">
          <w:t>(</w:t>
        </w:r>
      </w:ins>
      <w:ins w:id="135" w:author="Benjamin W. Beeler" w:date="2021-02-09T09:45:00Z">
        <w:r>
          <w:t>110</w:t>
        </w:r>
      </w:ins>
      <w:ins w:id="136" w:author="Benjamin W. Beeler" w:date="2021-02-09T10:03:00Z">
        <w:r w:rsidR="008D77B5">
          <w:t>)</w:t>
        </w:r>
      </w:ins>
      <w:ins w:id="137" w:author="Benjamin W. Beeler" w:date="2021-02-09T09:45:00Z">
        <w:r>
          <w:t xml:space="preserve"> orientations.</w:t>
        </w:r>
      </w:ins>
    </w:p>
    <w:p w14:paraId="22E68050" w14:textId="099C8ACD" w:rsidR="00D841BA" w:rsidRPr="00D841BA" w:rsidRDefault="00FE5253" w:rsidP="000F35E0">
      <w:pPr>
        <w:rPr>
          <w:b/>
          <w:bCs/>
        </w:rPr>
      </w:pPr>
      <w:r>
        <w:rPr>
          <w:b/>
          <w:bCs/>
        </w:rPr>
        <w:t>Computational details</w:t>
      </w:r>
    </w:p>
    <w:p w14:paraId="6A861214" w14:textId="75F4A182" w:rsidR="00D841BA" w:rsidRDefault="00D841BA" w:rsidP="00796B99">
      <w:commentRangeStart w:id="138"/>
      <w:r>
        <w:t xml:space="preserve">AIMD </w:t>
      </w:r>
      <w:r w:rsidR="00303560">
        <w:t>was</w:t>
      </w:r>
      <w:r>
        <w:t xml:space="preserve"> used to performed quantum mechanical molecular dynamics calculations at high temperature. </w:t>
      </w:r>
      <w:del w:id="139" w:author="Benjamin W. Beeler" w:date="2021-02-09T10:34:00Z">
        <w:r w:rsidDel="004B4549">
          <w:delText>It has been utilized to investigate various systems in the past. It was</w:delText>
        </w:r>
      </w:del>
      <w:ins w:id="140" w:author="Benjamin W. Beeler" w:date="2021-02-09T10:34:00Z">
        <w:r w:rsidR="004B4549">
          <w:t>AIMD has been</w:t>
        </w:r>
      </w:ins>
      <w:r>
        <w:t xml:space="preserve"> </w:t>
      </w:r>
      <w:ins w:id="141" w:author="Benjamin W. Beeler" w:date="2021-02-09T10:34:00Z">
        <w:r w:rsidR="004B4549">
          <w:t>s</w:t>
        </w:r>
      </w:ins>
      <w:ins w:id="142" w:author="Benjamin W. Beeler" w:date="2021-02-09T10:35:00Z">
        <w:r w:rsidR="004B4549">
          <w:t xml:space="preserve">uccessfully </w:t>
        </w:r>
      </w:ins>
      <w:r>
        <w:t xml:space="preserve">used to investigate </w:t>
      </w:r>
      <w:ins w:id="143" w:author="Benjamin W. Beeler" w:date="2021-02-09T10:34:00Z">
        <w:r w:rsidR="004B4549">
          <w:t xml:space="preserve">systems such as </w:t>
        </w:r>
      </w:ins>
      <w:r>
        <w:t>liquid phase diffusion in Al-Si system</w:t>
      </w:r>
      <w:ins w:id="144" w:author="Benjamin W. Beeler" w:date="2021-02-09T10:34:00Z">
        <w:r w:rsidR="004B4549">
          <w:t>,</w:t>
        </w:r>
      </w:ins>
      <w:del w:id="145" w:author="Benjamin W. Beeler" w:date="2021-02-09T10:34:00Z">
        <w:r w:rsidDel="004B4549">
          <w:delText>.</w:delText>
        </w:r>
      </w:del>
      <w:r w:rsidR="00F27D35" w:rsidRPr="00F27D35">
        <w:rPr>
          <w:vertAlign w:val="superscript"/>
        </w:rPr>
        <w:t>8</w:t>
      </w:r>
      <w:r>
        <w:t xml:space="preserve"> </w:t>
      </w:r>
      <w:ins w:id="146" w:author="Benjamin W. Beeler" w:date="2021-02-09T10:35:00Z">
        <w:r w:rsidR="004B4549">
          <w:t xml:space="preserve">and </w:t>
        </w:r>
      </w:ins>
      <w:ins w:id="147" w:author="Benjamin W. Beeler" w:date="2021-02-09T10:34:00Z">
        <w:r w:rsidR="004B4549">
          <w:t>f</w:t>
        </w:r>
      </w:ins>
      <w:del w:id="148" w:author="Benjamin W. Beeler" w:date="2021-02-09T10:34:00Z">
        <w:r w:rsidDel="004B4549">
          <w:delText>F</w:delText>
        </w:r>
      </w:del>
      <w:r>
        <w:t>inite temperature phono</w:t>
      </w:r>
      <w:r w:rsidR="00EB046F">
        <w:t>n</w:t>
      </w:r>
      <w:r>
        <w:t xml:space="preserve"> dispersion curves in bcc Z and bcc Li</w:t>
      </w:r>
      <w:commentRangeStart w:id="149"/>
      <w:r>
        <w:t>.</w:t>
      </w:r>
      <w:r w:rsidR="0086537F" w:rsidRPr="0086537F">
        <w:rPr>
          <w:vertAlign w:val="superscript"/>
        </w:rPr>
        <w:t>9</w:t>
      </w:r>
      <w:r>
        <w:t xml:space="preserve"> </w:t>
      </w:r>
      <w:commentRangeEnd w:id="149"/>
      <w:r w:rsidR="004B4549">
        <w:rPr>
          <w:rStyle w:val="CommentReference"/>
        </w:rPr>
        <w:commentReference w:id="149"/>
      </w:r>
      <w:commentRangeStart w:id="150"/>
      <w:proofErr w:type="spellStart"/>
      <w:r>
        <w:t>Soderlind</w:t>
      </w:r>
      <w:proofErr w:type="spellEnd"/>
      <w:r>
        <w:t xml:space="preserve"> et al. utilized self-consistent ab initio lattice dynamics SCAILD to study the high temperature stabilization of the γ-U phase by calculating phonon modes at 1100 K .</w:t>
      </w:r>
      <w:r w:rsidR="00D1346D" w:rsidRPr="00D1346D">
        <w:rPr>
          <w:vertAlign w:val="superscript"/>
        </w:rPr>
        <w:t>10</w:t>
      </w:r>
      <w:commentRangeEnd w:id="150"/>
      <w:r w:rsidR="004B4549">
        <w:rPr>
          <w:rStyle w:val="CommentReference"/>
        </w:rPr>
        <w:commentReference w:id="150"/>
      </w:r>
      <w:commentRangeEnd w:id="138"/>
      <w:r w:rsidR="004B4549">
        <w:rPr>
          <w:rStyle w:val="CommentReference"/>
        </w:rPr>
        <w:commentReference w:id="138"/>
      </w:r>
    </w:p>
    <w:p w14:paraId="37DD11EA" w14:textId="2703DE40" w:rsidR="00DE6DE7" w:rsidDel="00B8080C" w:rsidRDefault="004B4549" w:rsidP="00EC1771">
      <w:pPr>
        <w:rPr>
          <w:del w:id="151" w:author="Benjamin W. Beeler" w:date="2021-02-09T10:48:00Z"/>
        </w:rPr>
      </w:pPr>
      <w:ins w:id="152" w:author="Benjamin W. Beeler" w:date="2021-02-09T10:36:00Z">
        <w:r>
          <w:t xml:space="preserve">The </w:t>
        </w:r>
      </w:ins>
      <w:r w:rsidR="00D841BA">
        <w:t xml:space="preserve">Vienna ab initio Simulation Package (VASP) </w:t>
      </w:r>
      <w:r w:rsidR="00303560">
        <w:t>was</w:t>
      </w:r>
      <w:r w:rsidR="00D841BA">
        <w:t xml:space="preserve"> </w:t>
      </w:r>
      <w:r w:rsidR="00FA4D32">
        <w:t>utilized for all the performed calculations</w:t>
      </w:r>
      <w:r w:rsidR="00D841BA">
        <w:t>.</w:t>
      </w:r>
      <w:r w:rsidR="00467201" w:rsidRPr="00467201">
        <w:rPr>
          <w:vertAlign w:val="superscript"/>
        </w:rPr>
        <w:t>11-12</w:t>
      </w:r>
      <w:r w:rsidR="00D841BA">
        <w:t xml:space="preserve"> The Projector augmented wave (PAW) method </w:t>
      </w:r>
      <w:r w:rsidR="00303560">
        <w:t>was</w:t>
      </w:r>
      <w:r w:rsidR="00D841BA">
        <w:t xml:space="preserve"> utilized within the DFT framework.</w:t>
      </w:r>
      <w:r w:rsidR="00D0789D" w:rsidRPr="00D0789D">
        <w:rPr>
          <w:vertAlign w:val="superscript"/>
        </w:rPr>
        <w:t>13</w:t>
      </w:r>
      <w:r w:rsidR="00D841BA">
        <w:t xml:space="preserve"> The </w:t>
      </w:r>
      <w:r w:rsidR="00D841BA">
        <w:lastRenderedPageBreak/>
        <w:t xml:space="preserve">calculations </w:t>
      </w:r>
      <w:r w:rsidR="00303560">
        <w:t>were</w:t>
      </w:r>
      <w:r w:rsidR="00D841BA">
        <w:t xml:space="preserve"> performed using </w:t>
      </w:r>
      <w:ins w:id="153" w:author="Benjamin W. Beeler" w:date="2021-02-09T10:36:00Z">
        <w:r>
          <w:t xml:space="preserve">the </w:t>
        </w:r>
      </w:ins>
      <w:proofErr w:type="spellStart"/>
      <w:r w:rsidR="00D841BA">
        <w:t>Perdew</w:t>
      </w:r>
      <w:proofErr w:type="spellEnd"/>
      <w:r w:rsidR="00D841BA">
        <w:t>-Burke-</w:t>
      </w:r>
      <w:proofErr w:type="spellStart"/>
      <w:r w:rsidR="00D841BA">
        <w:t>Ernzerhof</w:t>
      </w:r>
      <w:proofErr w:type="spellEnd"/>
      <w:r w:rsidR="00D841BA">
        <w:t xml:space="preserve"> (PBE) Generalized gradient Approximation (GGA) density functional implementation for the description of the exchange-correlations.</w:t>
      </w:r>
      <w:r w:rsidR="00995606" w:rsidRPr="00995606">
        <w:rPr>
          <w:vertAlign w:val="superscript"/>
        </w:rPr>
        <w:t>14</w:t>
      </w:r>
      <w:r w:rsidR="00D841BA">
        <w:t xml:space="preserve"> </w:t>
      </w:r>
      <w:commentRangeStart w:id="154"/>
      <w:r w:rsidR="00D841BA">
        <w:t xml:space="preserve">For uranium, </w:t>
      </w:r>
      <w:r w:rsidR="00396B67">
        <w:t xml:space="preserve">a </w:t>
      </w:r>
      <w:r w:rsidR="00D841BA">
        <w:t>PAW pseudopotential</w:t>
      </w:r>
      <w:del w:id="155" w:author="Benjamin W. Beeler" w:date="2021-02-09T10:37:00Z">
        <w:r w:rsidR="00D841BA" w:rsidDel="004B4549">
          <w:delText>s</w:delText>
        </w:r>
      </w:del>
      <w:r w:rsidR="00D841BA">
        <w:t xml:space="preserve"> with</w:t>
      </w:r>
      <w:r w:rsidR="006C1B93">
        <w:t xml:space="preserve"> </w:t>
      </w:r>
      <w:del w:id="156" w:author="Benjamin W. Beeler" w:date="2021-02-09T10:41:00Z">
        <w:r w:rsidR="006C1B93" w:rsidDel="004B4549">
          <w:delText>a</w:delText>
        </w:r>
        <w:r w:rsidR="00D841BA" w:rsidDel="004B4549">
          <w:delText xml:space="preserve"> 6s</w:delText>
        </w:r>
        <w:r w:rsidR="00D841BA" w:rsidRPr="0044514A" w:rsidDel="004B4549">
          <w:rPr>
            <w:vertAlign w:val="superscript"/>
          </w:rPr>
          <w:delText>2</w:delText>
        </w:r>
        <w:r w:rsidR="00D841BA" w:rsidDel="004B4549">
          <w:delText>6p</w:delText>
        </w:r>
        <w:r w:rsidR="00D841BA" w:rsidRPr="0044514A" w:rsidDel="004B4549">
          <w:rPr>
            <w:vertAlign w:val="superscript"/>
          </w:rPr>
          <w:delText>6</w:delText>
        </w:r>
        <w:r w:rsidR="00D841BA" w:rsidDel="004B4549">
          <w:delText>5f</w:delText>
        </w:r>
        <w:r w:rsidR="00D841BA" w:rsidRPr="0044514A" w:rsidDel="004B4549">
          <w:rPr>
            <w:vertAlign w:val="superscript"/>
          </w:rPr>
          <w:delText>3</w:delText>
        </w:r>
        <w:r w:rsidR="00D841BA" w:rsidDel="004B4549">
          <w:delText>6d</w:delText>
        </w:r>
        <w:r w:rsidR="00D841BA" w:rsidRPr="0044514A" w:rsidDel="004B4549">
          <w:rPr>
            <w:vertAlign w:val="superscript"/>
          </w:rPr>
          <w:delText>1</w:delText>
        </w:r>
        <w:r w:rsidR="00D841BA" w:rsidDel="004B4549">
          <w:delText>7s</w:delText>
        </w:r>
        <w:r w:rsidR="00D841BA" w:rsidRPr="0044514A" w:rsidDel="004B4549">
          <w:rPr>
            <w:vertAlign w:val="superscript"/>
          </w:rPr>
          <w:delText>2</w:delText>
        </w:r>
        <w:r w:rsidR="00D841BA" w:rsidDel="004B4549">
          <w:delText xml:space="preserve"> valence</w:delText>
        </w:r>
      </w:del>
      <w:ins w:id="157" w:author="Benjamin W. Beeler" w:date="2021-02-09T10:41:00Z">
        <w:r>
          <w:t>fourteen valence electrons</w:t>
        </w:r>
      </w:ins>
      <w:r w:rsidR="00DB2C26">
        <w:t xml:space="preserve"> and a</w:t>
      </w:r>
      <w:r w:rsidR="00D841BA">
        <w:t xml:space="preserve"> core represented by [Xe,5d,</w:t>
      </w:r>
      <w:ins w:id="158" w:author="Benjamin W. Beeler" w:date="2021-02-09T10:41:00Z">
        <w:r>
          <w:t>4</w:t>
        </w:r>
      </w:ins>
      <w:del w:id="159" w:author="Benjamin W. Beeler" w:date="2021-02-09T10:41:00Z">
        <w:r w:rsidR="00D841BA" w:rsidDel="004B4549">
          <w:delText>3</w:delText>
        </w:r>
      </w:del>
      <w:r w:rsidR="00D841BA">
        <w:t>f]</w:t>
      </w:r>
      <w:r w:rsidR="008F7808">
        <w:t xml:space="preserve"> was utilized</w:t>
      </w:r>
      <w:r w:rsidR="00D841BA">
        <w:t xml:space="preserve">. </w:t>
      </w:r>
      <w:r w:rsidR="00D841BA" w:rsidRPr="00DE6DE7">
        <w:rPr>
          <w:highlight w:val="yellow"/>
        </w:rPr>
        <w:t xml:space="preserve">For Zirconium, </w:t>
      </w:r>
      <w:ins w:id="160" w:author="Benjamin W. Beeler" w:date="2021-02-09T10:43:00Z">
        <w:r>
          <w:rPr>
            <w:highlight w:val="yellow"/>
          </w:rPr>
          <w:t xml:space="preserve">the pseudopotential contained </w:t>
        </w:r>
      </w:ins>
      <w:del w:id="161" w:author="Benjamin W. Beeler" w:date="2021-02-09T10:43:00Z">
        <w:r w:rsidR="00D841BA" w:rsidRPr="00DE6DE7" w:rsidDel="004B4549">
          <w:rPr>
            <w:highlight w:val="yellow"/>
          </w:rPr>
          <w:delText>4d</w:delText>
        </w:r>
        <w:r w:rsidR="00D841BA" w:rsidRPr="00DE6DE7" w:rsidDel="004B4549">
          <w:rPr>
            <w:highlight w:val="yellow"/>
            <w:vertAlign w:val="superscript"/>
          </w:rPr>
          <w:delText>2</w:delText>
        </w:r>
        <w:r w:rsidR="00D841BA" w:rsidRPr="00DE6DE7" w:rsidDel="004B4549">
          <w:rPr>
            <w:highlight w:val="yellow"/>
          </w:rPr>
          <w:delText>5s</w:delText>
        </w:r>
        <w:r w:rsidR="00D841BA" w:rsidRPr="00DE6DE7" w:rsidDel="004B4549">
          <w:rPr>
            <w:highlight w:val="yellow"/>
            <w:vertAlign w:val="superscript"/>
          </w:rPr>
          <w:delText>2</w:delText>
        </w:r>
        <w:r w:rsidR="00D841BA" w:rsidRPr="00DE6DE7" w:rsidDel="004B4549">
          <w:rPr>
            <w:highlight w:val="yellow"/>
          </w:rPr>
          <w:delText xml:space="preserve"> </w:delText>
        </w:r>
      </w:del>
      <w:ins w:id="162" w:author="Benjamin W. Beeler" w:date="2021-02-09T10:43:00Z">
        <w:r>
          <w:rPr>
            <w:highlight w:val="yellow"/>
          </w:rPr>
          <w:t xml:space="preserve">twelve </w:t>
        </w:r>
      </w:ins>
      <w:del w:id="163" w:author="Benjamin W. Beeler" w:date="2021-02-09T10:43:00Z">
        <w:r w:rsidR="00303560" w:rsidRPr="00DE6DE7" w:rsidDel="004B4549">
          <w:rPr>
            <w:highlight w:val="yellow"/>
          </w:rPr>
          <w:delText>were</w:delText>
        </w:r>
        <w:r w:rsidR="00D841BA" w:rsidRPr="00DE6DE7" w:rsidDel="004B4549">
          <w:rPr>
            <w:highlight w:val="yellow"/>
          </w:rPr>
          <w:delText xml:space="preserve"> </w:delText>
        </w:r>
      </w:del>
      <w:r w:rsidR="0053717A" w:rsidRPr="00DE6DE7">
        <w:rPr>
          <w:highlight w:val="yellow"/>
        </w:rPr>
        <w:t xml:space="preserve">valence electrons while the core </w:t>
      </w:r>
      <w:r w:rsidR="00303560" w:rsidRPr="00DE6DE7">
        <w:rPr>
          <w:highlight w:val="yellow"/>
        </w:rPr>
        <w:t>was</w:t>
      </w:r>
      <w:r w:rsidR="0053717A" w:rsidRPr="00DE6DE7">
        <w:rPr>
          <w:highlight w:val="yellow"/>
        </w:rPr>
        <w:t xml:space="preserve"> defined by </w:t>
      </w:r>
      <w:del w:id="164" w:author="Benjamin W. Beeler" w:date="2021-02-09T10:43:00Z">
        <w:r w:rsidR="00534132" w:rsidRPr="00DE6DE7" w:rsidDel="004B4549">
          <w:rPr>
            <w:highlight w:val="yellow"/>
          </w:rPr>
          <w:delText>the</w:delText>
        </w:r>
        <w:r w:rsidR="0053717A" w:rsidRPr="00DE6DE7" w:rsidDel="004B4549">
          <w:rPr>
            <w:highlight w:val="yellow"/>
          </w:rPr>
          <w:delText xml:space="preserve"> Krypton atom </w:delText>
        </w:r>
      </w:del>
      <w:r w:rsidR="0053717A" w:rsidRPr="00DE6DE7">
        <w:rPr>
          <w:highlight w:val="yellow"/>
        </w:rPr>
        <w:t>[</w:t>
      </w:r>
      <w:ins w:id="165" w:author="Benjamin W. Beeler" w:date="2021-02-09T10:42:00Z">
        <w:r>
          <w:rPr>
            <w:highlight w:val="yellow"/>
          </w:rPr>
          <w:t>A</w:t>
        </w:r>
      </w:ins>
      <w:del w:id="166" w:author="Benjamin W. Beeler" w:date="2021-02-09T10:42:00Z">
        <w:r w:rsidR="0053717A" w:rsidRPr="00DE6DE7" w:rsidDel="004B4549">
          <w:rPr>
            <w:highlight w:val="yellow"/>
          </w:rPr>
          <w:delText>K</w:delText>
        </w:r>
      </w:del>
      <w:r w:rsidR="0053717A" w:rsidRPr="00DE6DE7">
        <w:rPr>
          <w:highlight w:val="yellow"/>
        </w:rPr>
        <w:t>r</w:t>
      </w:r>
      <w:ins w:id="167" w:author="Benjamin W. Beeler" w:date="2021-02-09T10:42:00Z">
        <w:r>
          <w:rPr>
            <w:highlight w:val="yellow"/>
          </w:rPr>
          <w:t>,4d</w:t>
        </w:r>
      </w:ins>
      <w:r w:rsidR="0053717A" w:rsidRPr="00DE6DE7">
        <w:rPr>
          <w:highlight w:val="yellow"/>
        </w:rPr>
        <w:t>].</w:t>
      </w:r>
      <w:commentRangeEnd w:id="154"/>
      <w:r>
        <w:rPr>
          <w:rStyle w:val="CommentReference"/>
        </w:rPr>
        <w:commentReference w:id="154"/>
      </w:r>
    </w:p>
    <w:p w14:paraId="338DF5D3" w14:textId="389A7ADB" w:rsidR="004A358F" w:rsidRDefault="00B8080C" w:rsidP="00EC1771">
      <w:ins w:id="168" w:author="Benjamin W. Beeler" w:date="2021-02-09T10:48:00Z">
        <w:r>
          <w:rPr>
            <w:highlight w:val="yellow"/>
          </w:rPr>
          <w:t xml:space="preserve"> </w:t>
        </w:r>
      </w:ins>
      <w:ins w:id="169" w:author="Benjamin W. Beeler" w:date="2021-02-09T10:50:00Z">
        <w:r>
          <w:rPr>
            <w:highlight w:val="yellow"/>
          </w:rPr>
          <w:t xml:space="preserve"> </w:t>
        </w:r>
      </w:ins>
      <w:del w:id="170" w:author="Benjamin W. Beeler" w:date="2021-02-09T10:50:00Z">
        <w:r w:rsidR="0053717A" w:rsidRPr="005B30AC" w:rsidDel="00B8080C">
          <w:rPr>
            <w:highlight w:val="yellow"/>
          </w:rPr>
          <w:delText>The</w:delText>
        </w:r>
        <w:r w:rsidR="00534132" w:rsidRPr="005B30AC" w:rsidDel="00B8080C">
          <w:rPr>
            <w:highlight w:val="yellow"/>
          </w:rPr>
          <w:delText xml:space="preserve"> cutoff</w:delText>
        </w:r>
        <w:r w:rsidR="0053717A" w:rsidRPr="005B30AC" w:rsidDel="00B8080C">
          <w:rPr>
            <w:highlight w:val="yellow"/>
          </w:rPr>
          <w:delText xml:space="preserve"> energy was </w:delText>
        </w:r>
      </w:del>
      <w:del w:id="171" w:author="Benjamin W. Beeler" w:date="2021-02-09T10:44:00Z">
        <w:r w:rsidR="0053717A" w:rsidRPr="005B30AC" w:rsidDel="00B8080C">
          <w:rPr>
            <w:highlight w:val="yellow"/>
          </w:rPr>
          <w:delText xml:space="preserve">taken </w:delText>
        </w:r>
      </w:del>
      <w:del w:id="172" w:author="Benjamin W. Beeler" w:date="2021-02-09T10:50:00Z">
        <w:r w:rsidR="0053717A" w:rsidRPr="005B30AC" w:rsidDel="00B8080C">
          <w:rPr>
            <w:highlight w:val="yellow"/>
          </w:rPr>
          <w:delText>to be 300 e</w:delText>
        </w:r>
      </w:del>
      <w:del w:id="173" w:author="Benjamin W. Beeler" w:date="2021-02-09T10:45:00Z">
        <w:r w:rsidR="0053717A" w:rsidRPr="005B30AC" w:rsidDel="00B8080C">
          <w:rPr>
            <w:highlight w:val="yellow"/>
          </w:rPr>
          <w:delText>v</w:delText>
        </w:r>
      </w:del>
      <w:del w:id="174" w:author="Benjamin W. Beeler" w:date="2021-02-09T10:50:00Z">
        <w:r w:rsidR="0053717A" w:rsidRPr="005B30AC" w:rsidDel="00B8080C">
          <w:rPr>
            <w:highlight w:val="yellow"/>
          </w:rPr>
          <w:delText xml:space="preserve">. </w:delText>
        </w:r>
        <w:r w:rsidR="002B26E4" w:rsidRPr="005B30AC" w:rsidDel="00B8080C">
          <w:rPr>
            <w:highlight w:val="yellow"/>
          </w:rPr>
          <w:delText xml:space="preserve">The electronic self-consistent </w:delText>
        </w:r>
        <w:r w:rsidR="00333D37" w:rsidRPr="005B30AC" w:rsidDel="00B8080C">
          <w:rPr>
            <w:highlight w:val="yellow"/>
          </w:rPr>
          <w:delText>exit criterion was set to 10</w:delText>
        </w:r>
        <w:r w:rsidR="00333D37" w:rsidRPr="005B30AC" w:rsidDel="00B8080C">
          <w:rPr>
            <w:highlight w:val="yellow"/>
            <w:vertAlign w:val="superscript"/>
          </w:rPr>
          <w:delText>-4</w:delText>
        </w:r>
      </w:del>
      <w:del w:id="175" w:author="Benjamin W. Beeler" w:date="2021-02-09T10:48:00Z">
        <w:r w:rsidR="00333D37" w:rsidRPr="005B30AC" w:rsidDel="00B8080C">
          <w:rPr>
            <w:highlight w:val="yellow"/>
          </w:rPr>
          <w:delText>.</w:delText>
        </w:r>
      </w:del>
      <w:del w:id="176" w:author="Benjamin W. Beeler" w:date="2021-02-09T10:50:00Z">
        <w:r w:rsidR="002B26E4" w:rsidDel="00B8080C">
          <w:delText xml:space="preserve"> </w:delText>
        </w:r>
      </w:del>
      <w:del w:id="177" w:author="Benjamin W. Beeler" w:date="2021-02-09T10:48:00Z">
        <w:r w:rsidR="005B30AC" w:rsidDel="00B8080C">
          <w:delText>A</w:delText>
        </w:r>
      </w:del>
      <w:ins w:id="178" w:author="Benjamin W. Beeler" w:date="2021-02-09T10:49:00Z">
        <w:r>
          <w:t xml:space="preserve">A </w:t>
        </w:r>
      </w:ins>
      <w:del w:id="179" w:author="Benjamin W. Beeler" w:date="2021-02-09T10:49:00Z">
        <w:r w:rsidR="005B30AC" w:rsidDel="00B8080C">
          <w:delText xml:space="preserve"> </w:delText>
        </w:r>
      </w:del>
      <w:r w:rsidR="0053717A">
        <w:t>Monkhorst-Pack</w:t>
      </w:r>
      <w:r w:rsidR="00DC4B1E" w:rsidRPr="00DC4B1E">
        <w:rPr>
          <w:vertAlign w:val="superscript"/>
        </w:rPr>
        <w:t>15</w:t>
      </w:r>
      <w:r w:rsidR="0053717A">
        <w:t xml:space="preserve"> 1x1x1 k-point mesh </w:t>
      </w:r>
      <w:r w:rsidR="008370F7">
        <w:t>was</w:t>
      </w:r>
      <w:r w:rsidR="0053717A">
        <w:t xml:space="preserve"> used for Brillouin zone </w:t>
      </w:r>
      <w:proofErr w:type="gramStart"/>
      <w:r w:rsidR="0053717A">
        <w:t>sampling</w:t>
      </w:r>
      <w:commentRangeStart w:id="180"/>
      <w:r w:rsidR="0053717A">
        <w:t>.</w:t>
      </w:r>
      <w:r w:rsidR="00291055">
        <w:t>[</w:t>
      </w:r>
      <w:proofErr w:type="gramEnd"/>
      <w:r w:rsidR="00291055">
        <w:t>ref from ben’s paper</w:t>
      </w:r>
      <w:commentRangeEnd w:id="180"/>
      <w:r>
        <w:rPr>
          <w:rStyle w:val="CommentReference"/>
        </w:rPr>
        <w:commentReference w:id="180"/>
      </w:r>
      <w:r w:rsidR="00291055">
        <w:t>]</w:t>
      </w:r>
      <w:r w:rsidR="0053717A">
        <w:t xml:space="preserve"> </w:t>
      </w:r>
      <w:r w:rsidR="00B14F4E">
        <w:t xml:space="preserve"> U is assumed to be non-magnetic</w:t>
      </w:r>
      <w:ins w:id="181" w:author="Benjamin W. Beeler" w:date="2021-02-09T10:49:00Z">
        <w:r>
          <w:t>, in accordance with expe</w:t>
        </w:r>
        <w:commentRangeStart w:id="182"/>
        <w:r>
          <w:t>riments</w:t>
        </w:r>
        <w:commentRangeEnd w:id="182"/>
        <w:r>
          <w:rPr>
            <w:rStyle w:val="CommentReference"/>
          </w:rPr>
          <w:commentReference w:id="182"/>
        </w:r>
        <w:r>
          <w:t>,</w:t>
        </w:r>
      </w:ins>
      <w:r w:rsidR="00B14F4E">
        <w:t xml:space="preserve"> hence, the calculations are non-spin polarized. </w:t>
      </w:r>
      <w:r w:rsidR="00513E4E">
        <w:t>The energy cutoff was taken to be 300 eV</w:t>
      </w:r>
      <w:ins w:id="183" w:author="Benjamin W. Beeler" w:date="2021-02-09T10:50:00Z">
        <w:r>
          <w:t xml:space="preserve">, </w:t>
        </w:r>
        <w:r>
          <w:rPr>
            <w:highlight w:val="yellow"/>
          </w:rPr>
          <w:t>which is approximately 50 eV higher than the maximum suggested energy cutoff from the</w:t>
        </w:r>
        <w:commentRangeStart w:id="184"/>
        <w:r>
          <w:rPr>
            <w:highlight w:val="yellow"/>
          </w:rPr>
          <w:t xml:space="preserve"> pseudopotentials,</w:t>
        </w:r>
      </w:ins>
      <w:r w:rsidR="00513E4E">
        <w:t xml:space="preserve"> with the electronic self-consistent loop convergence criterion taken to be 10</w:t>
      </w:r>
      <w:r w:rsidR="00513E4E" w:rsidRPr="008A735A">
        <w:rPr>
          <w:vertAlign w:val="superscript"/>
        </w:rPr>
        <w:t>-4</w:t>
      </w:r>
      <w:r w:rsidR="00513E4E">
        <w:t>. The timestep is taken to be 2.0 fs and the simulations are performed for 2500 timesteps, for a total simulation time of 5 p</w:t>
      </w:r>
      <w:r w:rsidR="00F96536">
        <w:t xml:space="preserve">s. </w:t>
      </w:r>
      <w:commentRangeEnd w:id="184"/>
      <w:r>
        <w:rPr>
          <w:rStyle w:val="CommentReference"/>
        </w:rPr>
        <w:commentReference w:id="184"/>
      </w:r>
      <w:r w:rsidR="00F96536">
        <w:t>When surfaces are investigated for temperatures between 1300 K and 1400 K, extended simulations for up</w:t>
      </w:r>
      <w:r w:rsidR="00EC1771">
        <w:t xml:space="preserve"> </w:t>
      </w:r>
      <w:r w:rsidR="00F96536">
        <w:t>to 28</w:t>
      </w:r>
      <w:r w:rsidR="00EC1771">
        <w:t xml:space="preserve"> </w:t>
      </w:r>
      <w:proofErr w:type="spellStart"/>
      <w:r w:rsidR="00F96536">
        <w:t>ps</w:t>
      </w:r>
      <w:proofErr w:type="spellEnd"/>
      <w:r w:rsidR="00F96536">
        <w:t xml:space="preserve"> were </w:t>
      </w:r>
      <w:r w:rsidR="002B735F">
        <w:t>performed to stabilize the system’s energy before performing</w:t>
      </w:r>
      <w:r w:rsidR="00CD7FD4">
        <w:t xml:space="preserve"> extra runs with a simulation time of 5 </w:t>
      </w:r>
      <w:proofErr w:type="spellStart"/>
      <w:r w:rsidR="00CD7FD4">
        <w:t>ps</w:t>
      </w:r>
      <w:proofErr w:type="spellEnd"/>
      <w:r w:rsidR="00DA5836">
        <w:t xml:space="preserve"> to obtain more accurate systems’</w:t>
      </w:r>
      <w:r w:rsidR="009017C9">
        <w:t xml:space="preserve"> </w:t>
      </w:r>
      <w:r w:rsidR="00DA5836">
        <w:t>energies.</w:t>
      </w:r>
      <w:r w:rsidR="00513E4E">
        <w:t xml:space="preserve"> The Hubbard U parameter is not utilized in this work, as it has been shown that it is not necessary for the accurate description of metallic U [cite some DFT papers on pure U from Beeler, Wirth, Mei, et </w:t>
      </w:r>
      <w:commentRangeStart w:id="185"/>
      <w:r w:rsidR="00513E4E">
        <w:t>al</w:t>
      </w:r>
      <w:commentRangeEnd w:id="185"/>
      <w:r>
        <w:rPr>
          <w:rStyle w:val="CommentReference"/>
        </w:rPr>
        <w:commentReference w:id="185"/>
      </w:r>
      <w:r w:rsidR="00513E4E">
        <w:t>.].</w:t>
      </w:r>
    </w:p>
    <w:p w14:paraId="6C511DA4" w14:textId="6A584F93" w:rsidR="00A03E1C" w:rsidRDefault="0053717A" w:rsidP="00A03E1C">
      <w:r>
        <w:t xml:space="preserve">The simulations </w:t>
      </w:r>
      <w:r w:rsidR="008370F7">
        <w:t>were</w:t>
      </w:r>
      <w:r>
        <w:t xml:space="preserve"> performed on a super</w:t>
      </w:r>
      <w:del w:id="186" w:author="Benjamin W. Beeler" w:date="2021-02-09T10:54:00Z">
        <w:r w:rsidDel="00021075">
          <w:delText xml:space="preserve"> </w:delText>
        </w:r>
      </w:del>
      <w:r>
        <w:t>cell consisting of 128 atoms (4x4x4 bcc unit cell) with periodic boundary conditions.</w:t>
      </w:r>
      <w:r w:rsidR="002434CD">
        <w:t xml:space="preserve"> The</w:t>
      </w:r>
      <w:r w:rsidR="008223B2">
        <w:t xml:space="preserve"> pressure as a function of volume for each temperature and composition was </w:t>
      </w:r>
      <w:r w:rsidR="00FF1E28">
        <w:t xml:space="preserve">obtained and the </w:t>
      </w:r>
      <w:r w:rsidR="00FF1E28">
        <w:rPr>
          <w:rFonts w:eastAsiaTheme="minorEastAsia"/>
        </w:rPr>
        <w:t>second-order Birch-</w:t>
      </w:r>
      <w:proofErr w:type="spellStart"/>
      <w:r w:rsidR="00FF1E28">
        <w:rPr>
          <w:rFonts w:eastAsiaTheme="minorEastAsia"/>
        </w:rPr>
        <w:t>Murnaghan</w:t>
      </w:r>
      <w:proofErr w:type="spellEnd"/>
      <w:r w:rsidR="00FF1E28">
        <w:rPr>
          <w:rFonts w:eastAsiaTheme="minorEastAsia"/>
        </w:rPr>
        <w:t xml:space="preserve"> </w:t>
      </w:r>
      <w:r w:rsidR="008C7A58">
        <w:rPr>
          <w:rFonts w:eastAsiaTheme="minorEastAsia"/>
        </w:rPr>
        <w:t>E</w:t>
      </w:r>
      <w:r w:rsidR="00FF1E28">
        <w:rPr>
          <w:rFonts w:eastAsiaTheme="minorEastAsia"/>
        </w:rPr>
        <w:t xml:space="preserve">quation </w:t>
      </w:r>
      <w:ins w:id="187" w:author="Benjamin W. Beeler" w:date="2021-02-09T10:54:00Z">
        <w:r w:rsidR="00021075">
          <w:rPr>
            <w:rFonts w:eastAsiaTheme="minorEastAsia"/>
          </w:rPr>
          <w:t>o</w:t>
        </w:r>
      </w:ins>
      <w:del w:id="188" w:author="Benjamin W. Beeler" w:date="2021-02-09T10:54:00Z">
        <w:r w:rsidR="008C7A58" w:rsidDel="00021075">
          <w:rPr>
            <w:rFonts w:eastAsiaTheme="minorEastAsia"/>
          </w:rPr>
          <w:delText>O</w:delText>
        </w:r>
      </w:del>
      <w:r w:rsidR="00FF1E28">
        <w:rPr>
          <w:rFonts w:eastAsiaTheme="minorEastAsia"/>
        </w:rPr>
        <w:t xml:space="preserve">f </w:t>
      </w:r>
      <w:r w:rsidR="008C7A58">
        <w:rPr>
          <w:rFonts w:eastAsiaTheme="minorEastAsia"/>
        </w:rPr>
        <w:t>S</w:t>
      </w:r>
      <w:r w:rsidR="00FF1E28">
        <w:rPr>
          <w:rFonts w:eastAsiaTheme="minorEastAsia"/>
        </w:rPr>
        <w:t>tate</w:t>
      </w:r>
      <w:r w:rsidR="008C7A58">
        <w:rPr>
          <w:rFonts w:eastAsiaTheme="minorEastAsia"/>
        </w:rPr>
        <w:t xml:space="preserve"> (EOS) was fitted to these data and the bulk modulus </w:t>
      </w:r>
      <w:r w:rsidR="00AE688B">
        <w:rPr>
          <w:rFonts w:eastAsiaTheme="minorEastAsia"/>
        </w:rPr>
        <w:t>was evaluated</w:t>
      </w:r>
      <w:r w:rsidR="006269EF">
        <w:t>.</w:t>
      </w:r>
      <w:r w:rsidR="002434CD">
        <w:t xml:space="preserve"> </w:t>
      </w:r>
      <w:r w:rsidR="006269EF">
        <w:t>T</w:t>
      </w:r>
      <w:r w:rsidR="00A03E1C">
        <w:t xml:space="preserve">he optimized equilibrium unit cell volume </w:t>
      </w:r>
      <w:del w:id="189" w:author="Benjamin W. Beeler" w:date="2021-02-09T10:54:00Z">
        <w:r w:rsidR="00A03E1C" w:rsidDel="00021075">
          <w:delText>will be</w:delText>
        </w:r>
      </w:del>
      <w:ins w:id="190" w:author="Benjamin W. Beeler" w:date="2021-02-09T10:54:00Z">
        <w:r w:rsidR="00021075">
          <w:t>is</w:t>
        </w:r>
      </w:ins>
      <w:r w:rsidR="00A03E1C">
        <w:t xml:space="preserve"> obtained for </w:t>
      </w:r>
      <w:ins w:id="191" w:author="Benjamin W. Beeler" w:date="2021-02-09T10:55:00Z">
        <w:r w:rsidR="00021075">
          <w:t xml:space="preserve">the </w:t>
        </w:r>
      </w:ins>
      <w:r w:rsidR="00A03E1C">
        <w:t>structure that reduces the total pressure to zero. At this optimized structure, calculations are performed to obtain the</w:t>
      </w:r>
      <w:r w:rsidR="001438A3">
        <w:t xml:space="preserve"> thermal expansion</w:t>
      </w:r>
      <w:r w:rsidR="00712700">
        <w:t>, bulk modulus,</w:t>
      </w:r>
      <w:r w:rsidR="00A03E1C">
        <w:t xml:space="preserve"> heat capacity, formation enthalpy, </w:t>
      </w:r>
      <w:r w:rsidR="00712700">
        <w:t xml:space="preserve">and </w:t>
      </w:r>
      <w:r w:rsidR="00A03E1C">
        <w:t>free energy of mixing as a function of temperature and composition.</w:t>
      </w:r>
    </w:p>
    <w:p w14:paraId="18A68BB3" w14:textId="01126523" w:rsidR="00712700" w:rsidRDefault="00712700" w:rsidP="00A03E1C">
      <w:r>
        <w:t xml:space="preserve">The bulk modulus </w:t>
      </w:r>
      <w:r w:rsidR="009613E8">
        <w:t xml:space="preserve">is defined by </w:t>
      </w:r>
      <w:r w:rsidR="009613E8" w:rsidRPr="005339E9">
        <w:t xml:space="preserve">equation </w:t>
      </w:r>
      <w:r w:rsidR="005339E9" w:rsidRPr="005339E9">
        <w:fldChar w:fldCharType="begin"/>
      </w:r>
      <w:r w:rsidR="005339E9" w:rsidRPr="005339E9">
        <w:instrText xml:space="preserve"> REF _Ref61874170 \h  \* MERGEFORMAT </w:instrText>
      </w:r>
      <w:r w:rsidR="005339E9" w:rsidRPr="005339E9">
        <w:fldChar w:fldCharType="separate"/>
      </w:r>
      <w:r w:rsidR="00354A0B" w:rsidRPr="00354A0B">
        <w:rPr>
          <w:noProof/>
          <w:color w:val="000000" w:themeColor="text1"/>
        </w:rPr>
        <w:t>1</w:t>
      </w:r>
      <w:r w:rsidR="005339E9" w:rsidRPr="005339E9">
        <w:fldChar w:fldCharType="end"/>
      </w:r>
      <w:r w:rsidR="009613E8">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9613E8" w14:paraId="368C32B5" w14:textId="77777777" w:rsidTr="0028357E">
        <w:trPr>
          <w:trHeight w:val="125"/>
          <w:jc w:val="center"/>
        </w:trPr>
        <w:tc>
          <w:tcPr>
            <w:tcW w:w="8545" w:type="dxa"/>
            <w:vAlign w:val="center"/>
          </w:tcPr>
          <w:p w14:paraId="2054DE3D" w14:textId="2EB7FCBA" w:rsidR="009613E8" w:rsidRPr="006637E5" w:rsidRDefault="007149AC" w:rsidP="006637E5">
            <w:pPr>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∂V</m:t>
                    </m:r>
                  </m:den>
                </m:f>
                <m:r>
                  <w:rPr>
                    <w:rFonts w:ascii="Cambria Math" w:hAnsi="Cambria Math"/>
                  </w:rPr>
                  <m:t>)</m:t>
                </m:r>
              </m:oMath>
            </m:oMathPara>
          </w:p>
          <w:p w14:paraId="72DE8A12" w14:textId="77777777" w:rsidR="009613E8" w:rsidRDefault="009613E8" w:rsidP="006637E5"/>
        </w:tc>
        <w:tc>
          <w:tcPr>
            <w:tcW w:w="805" w:type="dxa"/>
            <w:vAlign w:val="center"/>
          </w:tcPr>
          <w:p w14:paraId="5E63D26B" w14:textId="4FE20164" w:rsidR="009613E8" w:rsidRPr="001D7A5A" w:rsidRDefault="009613E8" w:rsidP="0028357E">
            <w:pPr>
              <w:pStyle w:val="Caption"/>
              <w:jc w:val="center"/>
              <w:rPr>
                <w:i w:val="0"/>
                <w:iCs w:val="0"/>
                <w:sz w:val="24"/>
                <w:szCs w:val="24"/>
              </w:rPr>
            </w:pPr>
            <w:r w:rsidRPr="001D7A5A">
              <w:rPr>
                <w:i w:val="0"/>
                <w:iCs w:val="0"/>
                <w:color w:val="000000" w:themeColor="text1"/>
                <w:sz w:val="24"/>
                <w:szCs w:val="24"/>
              </w:rPr>
              <w:fldChar w:fldCharType="begin"/>
            </w:r>
            <w:r w:rsidRPr="001D7A5A">
              <w:rPr>
                <w:i w:val="0"/>
                <w:iCs w:val="0"/>
                <w:color w:val="000000" w:themeColor="text1"/>
                <w:sz w:val="24"/>
                <w:szCs w:val="24"/>
              </w:rPr>
              <w:instrText xml:space="preserve"> SEQ Equation \* ARABIC </w:instrText>
            </w:r>
            <w:r w:rsidRPr="001D7A5A">
              <w:rPr>
                <w:i w:val="0"/>
                <w:iCs w:val="0"/>
                <w:color w:val="000000" w:themeColor="text1"/>
                <w:sz w:val="24"/>
                <w:szCs w:val="24"/>
              </w:rPr>
              <w:fldChar w:fldCharType="separate"/>
            </w:r>
            <w:bookmarkStart w:id="192" w:name="_Ref61874170"/>
            <w:r w:rsidR="00354A0B">
              <w:rPr>
                <w:i w:val="0"/>
                <w:iCs w:val="0"/>
                <w:noProof/>
                <w:color w:val="000000" w:themeColor="text1"/>
                <w:sz w:val="24"/>
                <w:szCs w:val="24"/>
              </w:rPr>
              <w:t>1</w:t>
            </w:r>
            <w:bookmarkEnd w:id="192"/>
            <w:r w:rsidRPr="001D7A5A">
              <w:rPr>
                <w:i w:val="0"/>
                <w:iCs w:val="0"/>
                <w:color w:val="000000" w:themeColor="text1"/>
                <w:sz w:val="24"/>
                <w:szCs w:val="24"/>
              </w:rPr>
              <w:fldChar w:fldCharType="end"/>
            </w:r>
          </w:p>
        </w:tc>
      </w:tr>
    </w:tbl>
    <w:p w14:paraId="09075F8A" w14:textId="34342250" w:rsidR="006637E5" w:rsidRPr="00C13D7A" w:rsidRDefault="006637E5" w:rsidP="006307C0">
      <w:pPr>
        <w:rPr>
          <w:rFonts w:eastAsiaTheme="minorEastAsia"/>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is the bulk modulus,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eastAsiaTheme="minorEastAsia"/>
        </w:rPr>
        <w:t xml:space="preserve"> is the equilibrium </w:t>
      </w:r>
      <w:r w:rsidR="00A65475">
        <w:rPr>
          <w:rFonts w:eastAsiaTheme="minorEastAsia"/>
        </w:rPr>
        <w:t xml:space="preserve">total </w:t>
      </w:r>
      <w:r>
        <w:rPr>
          <w:rFonts w:eastAsiaTheme="minorEastAsia"/>
        </w:rPr>
        <w:t>volume</w:t>
      </w:r>
      <w:r w:rsidR="00A65475">
        <w:rPr>
          <w:rFonts w:eastAsiaTheme="minorEastAsia"/>
        </w:rPr>
        <w:t xml:space="preserve"> of the cell</w:t>
      </w:r>
      <w:r>
        <w:rPr>
          <w:rFonts w:eastAsiaTheme="minorEastAsia"/>
        </w:rPr>
        <w:t xml:space="preserve">, P </w:t>
      </w:r>
      <w:r w:rsidR="006307C0">
        <w:rPr>
          <w:rFonts w:eastAsiaTheme="minorEastAsia"/>
        </w:rPr>
        <w:t>and are the pressure and volume respectively.</w:t>
      </w:r>
      <w:r w:rsidR="009C0219">
        <w:rPr>
          <w:rFonts w:eastAsiaTheme="minorEastAsia"/>
        </w:rPr>
        <w:t xml:space="preserve"> </w:t>
      </w:r>
      <w:r w:rsidR="0008711E" w:rsidRPr="00C13D7A">
        <w:rPr>
          <w:rFonts w:eastAsiaTheme="minorEastAsia"/>
        </w:rPr>
        <w:t xml:space="preserve">The Birch-Murnaghan EOS is </w:t>
      </w:r>
      <w:r w:rsidR="00ED3ECC">
        <w:rPr>
          <w:rFonts w:eastAsiaTheme="minorEastAsia"/>
        </w:rPr>
        <w:t>evaluated</w:t>
      </w:r>
      <w:r w:rsidR="004D7542" w:rsidRPr="00C13D7A">
        <w:rPr>
          <w:rFonts w:eastAsiaTheme="minorEastAsia"/>
        </w:rPr>
        <w:t xml:space="preserve"> by </w:t>
      </w:r>
      <w:del w:id="193" w:author="Benjamin W. Beeler" w:date="2021-02-09T11:04:00Z">
        <w:r w:rsidR="004D7542" w:rsidRPr="00C13D7A" w:rsidDel="00021075">
          <w:rPr>
            <w:rFonts w:eastAsiaTheme="minorEastAsia"/>
          </w:rPr>
          <w:delText xml:space="preserve">plugging </w:delText>
        </w:r>
      </w:del>
      <w:ins w:id="194" w:author="Benjamin W. Beeler" w:date="2021-02-09T11:04:00Z">
        <w:r w:rsidR="00021075">
          <w:rPr>
            <w:rFonts w:eastAsiaTheme="minorEastAsia"/>
          </w:rPr>
          <w:t>inserting</w:t>
        </w:r>
        <w:r w:rsidR="00021075" w:rsidRPr="00C13D7A">
          <w:rPr>
            <w:rFonts w:eastAsiaTheme="minorEastAsia"/>
          </w:rPr>
          <w:t xml:space="preserve"> </w:t>
        </w:r>
      </w:ins>
      <w:del w:id="195" w:author="Benjamin W. Beeler" w:date="2021-02-09T11:04:00Z">
        <w:r w:rsidR="004D7542" w:rsidRPr="00C13D7A" w:rsidDel="00021075">
          <w:rPr>
            <w:rFonts w:eastAsiaTheme="minorEastAsia"/>
          </w:rPr>
          <w:delText xml:space="preserve">in </w:delText>
        </w:r>
      </w:del>
      <w:r w:rsidR="004D7542" w:rsidRPr="00C13D7A">
        <w:rPr>
          <w:rFonts w:eastAsiaTheme="minorEastAsia"/>
        </w:rPr>
        <w:t xml:space="preserve">the values obtained from equation </w:t>
      </w:r>
      <w:r w:rsidR="004D7542" w:rsidRPr="00C13D7A">
        <w:rPr>
          <w:rFonts w:eastAsiaTheme="minorEastAsia"/>
        </w:rPr>
        <w:fldChar w:fldCharType="begin"/>
      </w:r>
      <w:r w:rsidR="004D7542" w:rsidRPr="00C13D7A">
        <w:rPr>
          <w:rFonts w:eastAsiaTheme="minorEastAsia"/>
        </w:rPr>
        <w:instrText xml:space="preserve"> REF _Ref61874170 \h </w:instrText>
      </w:r>
      <w:r w:rsidR="00C13D7A" w:rsidRPr="00C13D7A">
        <w:rPr>
          <w:rFonts w:eastAsiaTheme="minorEastAsia"/>
        </w:rPr>
        <w:instrText xml:space="preserve"> \* MERGEFORMAT </w:instrText>
      </w:r>
      <w:r w:rsidR="004D7542" w:rsidRPr="00C13D7A">
        <w:rPr>
          <w:rFonts w:eastAsiaTheme="minorEastAsia"/>
        </w:rPr>
      </w:r>
      <w:r w:rsidR="004D7542" w:rsidRPr="00C13D7A">
        <w:rPr>
          <w:rFonts w:eastAsiaTheme="minorEastAsia"/>
        </w:rPr>
        <w:fldChar w:fldCharType="separate"/>
      </w:r>
      <w:r w:rsidR="00354A0B" w:rsidRPr="00354A0B">
        <w:rPr>
          <w:noProof/>
          <w:color w:val="000000" w:themeColor="text1"/>
        </w:rPr>
        <w:t>1</w:t>
      </w:r>
      <w:r w:rsidR="004D7542" w:rsidRPr="00C13D7A">
        <w:rPr>
          <w:rFonts w:eastAsiaTheme="minorEastAsia"/>
        </w:rPr>
        <w:fldChar w:fldCharType="end"/>
      </w:r>
      <w:r w:rsidR="004D7542" w:rsidRPr="00C13D7A">
        <w:rPr>
          <w:rFonts w:eastAsiaTheme="minorEastAsia"/>
        </w:rPr>
        <w:t xml:space="preserve"> into equation </w:t>
      </w:r>
      <w:r w:rsidR="00C13D7A" w:rsidRPr="00C13D7A">
        <w:rPr>
          <w:rFonts w:eastAsiaTheme="minorEastAsia"/>
        </w:rPr>
        <w:fldChar w:fldCharType="begin"/>
      </w:r>
      <w:r w:rsidR="00C13D7A" w:rsidRPr="00C13D7A">
        <w:rPr>
          <w:rFonts w:eastAsiaTheme="minorEastAsia"/>
        </w:rPr>
        <w:instrText xml:space="preserve"> REF _Ref61876459 \h  \* MERGEFORMAT </w:instrText>
      </w:r>
      <w:r w:rsidR="00C13D7A" w:rsidRPr="00C13D7A">
        <w:rPr>
          <w:rFonts w:eastAsiaTheme="minorEastAsia"/>
        </w:rPr>
      </w:r>
      <w:r w:rsidR="00C13D7A" w:rsidRPr="00C13D7A">
        <w:rPr>
          <w:rFonts w:eastAsiaTheme="minorEastAsia"/>
        </w:rPr>
        <w:fldChar w:fldCharType="separate"/>
      </w:r>
      <w:r w:rsidR="00354A0B" w:rsidRPr="00354A0B">
        <w:rPr>
          <w:noProof/>
          <w:color w:val="000000" w:themeColor="text1"/>
        </w:rPr>
        <w:t>2</w:t>
      </w:r>
      <w:r w:rsidR="00C13D7A" w:rsidRPr="00C13D7A">
        <w:rPr>
          <w:rFonts w:eastAsiaTheme="minorEastAsia"/>
        </w:rPr>
        <w:fldChar w:fldCharType="end"/>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4D7542" w14:paraId="241C6025" w14:textId="77777777" w:rsidTr="0028357E">
        <w:trPr>
          <w:trHeight w:val="125"/>
          <w:jc w:val="center"/>
        </w:trPr>
        <w:tc>
          <w:tcPr>
            <w:tcW w:w="8545" w:type="dxa"/>
            <w:vAlign w:val="center"/>
          </w:tcPr>
          <w:p w14:paraId="7A3D9E02" w14:textId="611D772B" w:rsidR="004D7542" w:rsidRPr="006637E5" w:rsidRDefault="0097244E" w:rsidP="0028357E">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V</m:t>
                                </m:r>
                              </m:den>
                            </m:f>
                          </m:e>
                        </m:d>
                      </m:e>
                      <m:sup>
                        <m:r>
                          <w:rPr>
                            <w:rFonts w:ascii="Cambria Math" w:hAnsi="Cambria Math"/>
                          </w:rPr>
                          <m:t>7/3</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V</m:t>
                                </m:r>
                              </m:den>
                            </m:f>
                          </m:e>
                        </m:d>
                      </m:e>
                      <m:sup>
                        <m:r>
                          <w:rPr>
                            <w:rFonts w:ascii="Cambria Math" w:hAnsi="Cambria Math"/>
                          </w:rPr>
                          <m:t>5/3</m:t>
                        </m:r>
                      </m:sup>
                    </m:sSup>
                    <m:r>
                      <w:rPr>
                        <w:rFonts w:ascii="Cambria Math" w:hAnsi="Cambria Math"/>
                      </w:rPr>
                      <m:t xml:space="preserve"> </m:t>
                    </m:r>
                  </m:e>
                </m:d>
              </m:oMath>
            </m:oMathPara>
          </w:p>
          <w:p w14:paraId="28E39B2E" w14:textId="582544BA" w:rsidR="004D7542" w:rsidRDefault="004D7542" w:rsidP="0028357E"/>
        </w:tc>
        <w:tc>
          <w:tcPr>
            <w:tcW w:w="805" w:type="dxa"/>
            <w:vAlign w:val="center"/>
          </w:tcPr>
          <w:p w14:paraId="3EC4EF48" w14:textId="53508DD0" w:rsidR="004D7542" w:rsidRPr="001D7A5A" w:rsidRDefault="004D7542" w:rsidP="0028357E">
            <w:pPr>
              <w:pStyle w:val="Caption"/>
              <w:jc w:val="center"/>
              <w:rPr>
                <w:i w:val="0"/>
                <w:iCs w:val="0"/>
                <w:sz w:val="24"/>
                <w:szCs w:val="24"/>
              </w:rPr>
            </w:pPr>
            <w:r w:rsidRPr="001D7A5A">
              <w:rPr>
                <w:i w:val="0"/>
                <w:iCs w:val="0"/>
                <w:color w:val="000000" w:themeColor="text1"/>
                <w:sz w:val="24"/>
                <w:szCs w:val="24"/>
              </w:rPr>
              <w:fldChar w:fldCharType="begin"/>
            </w:r>
            <w:r w:rsidRPr="001D7A5A">
              <w:rPr>
                <w:i w:val="0"/>
                <w:iCs w:val="0"/>
                <w:color w:val="000000" w:themeColor="text1"/>
                <w:sz w:val="24"/>
                <w:szCs w:val="24"/>
              </w:rPr>
              <w:instrText xml:space="preserve"> SEQ Equation \* ARABIC </w:instrText>
            </w:r>
            <w:r w:rsidRPr="001D7A5A">
              <w:rPr>
                <w:i w:val="0"/>
                <w:iCs w:val="0"/>
                <w:color w:val="000000" w:themeColor="text1"/>
                <w:sz w:val="24"/>
                <w:szCs w:val="24"/>
              </w:rPr>
              <w:fldChar w:fldCharType="separate"/>
            </w:r>
            <w:bookmarkStart w:id="196" w:name="_Ref61876459"/>
            <w:r w:rsidR="00354A0B">
              <w:rPr>
                <w:i w:val="0"/>
                <w:iCs w:val="0"/>
                <w:noProof/>
                <w:color w:val="000000" w:themeColor="text1"/>
                <w:sz w:val="24"/>
                <w:szCs w:val="24"/>
              </w:rPr>
              <w:t>2</w:t>
            </w:r>
            <w:bookmarkEnd w:id="196"/>
            <w:r w:rsidRPr="001D7A5A">
              <w:rPr>
                <w:i w:val="0"/>
                <w:iCs w:val="0"/>
                <w:color w:val="000000" w:themeColor="text1"/>
                <w:sz w:val="24"/>
                <w:szCs w:val="24"/>
              </w:rPr>
              <w:fldChar w:fldCharType="end"/>
            </w:r>
          </w:p>
        </w:tc>
      </w:tr>
    </w:tbl>
    <w:p w14:paraId="7FC524B4" w14:textId="48FC4B1C" w:rsidR="00141DDB" w:rsidRDefault="00141DDB" w:rsidP="00141DDB">
      <w:r>
        <w:t xml:space="preserve">The equilibrium lattice parameter is calculated from equation </w:t>
      </w:r>
      <w:r w:rsidR="00354A0B">
        <w:fldChar w:fldCharType="begin"/>
      </w:r>
      <w:r w:rsidR="00354A0B">
        <w:instrText xml:space="preserve"> REF _Ref61893000 \h  \* MERGEFORMAT </w:instrText>
      </w:r>
      <w:r w:rsidR="00354A0B">
        <w:fldChar w:fldCharType="separate"/>
      </w:r>
      <w:r w:rsidR="00354A0B" w:rsidRPr="00354A0B">
        <w:t>3</w:t>
      </w:r>
      <w:r w:rsidR="00354A0B">
        <w:fldChar w:fldCharType="end"/>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141DDB" w14:paraId="7891D2F7" w14:textId="77777777" w:rsidTr="0028357E">
        <w:trPr>
          <w:trHeight w:val="125"/>
          <w:jc w:val="center"/>
        </w:trPr>
        <w:tc>
          <w:tcPr>
            <w:tcW w:w="8545" w:type="dxa"/>
            <w:vAlign w:val="center"/>
          </w:tcPr>
          <w:p w14:paraId="60566188" w14:textId="2D208C73" w:rsidR="00141DDB" w:rsidRPr="006637E5" w:rsidRDefault="00F01931" w:rsidP="0028357E">
            <w:pPr>
              <w:jc w:val="cente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rad>
                  <m:radPr>
                    <m:ctrlPr>
                      <w:rPr>
                        <w:rFonts w:ascii="Cambria Math" w:hAnsi="Cambria Math"/>
                        <w:i/>
                      </w:rPr>
                    </m:ctrlPr>
                  </m:radPr>
                  <m:deg>
                    <m:r>
                      <w:rPr>
                        <w:rFonts w:ascii="Cambria Math" w:hAnsi="Cambria Math"/>
                      </w:rPr>
                      <m:t>3</m:t>
                    </m:r>
                  </m:deg>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/64</m:t>
                    </m:r>
                  </m:e>
                </m:rad>
              </m:oMath>
            </m:oMathPara>
          </w:p>
          <w:p w14:paraId="6CE88641" w14:textId="58EE6999" w:rsidR="00141DDB" w:rsidRDefault="00141DDB" w:rsidP="0028357E"/>
        </w:tc>
        <w:tc>
          <w:tcPr>
            <w:tcW w:w="805" w:type="dxa"/>
            <w:vAlign w:val="center"/>
          </w:tcPr>
          <w:p w14:paraId="2F736260" w14:textId="6A60CEC0" w:rsidR="00141DDB" w:rsidRPr="001D7A5A" w:rsidRDefault="00141DDB" w:rsidP="0028357E">
            <w:pPr>
              <w:pStyle w:val="Caption"/>
              <w:jc w:val="center"/>
              <w:rPr>
                <w:i w:val="0"/>
                <w:iCs w:val="0"/>
                <w:sz w:val="24"/>
                <w:szCs w:val="24"/>
              </w:rPr>
            </w:pPr>
            <w:r w:rsidRPr="001D7A5A">
              <w:rPr>
                <w:i w:val="0"/>
                <w:iCs w:val="0"/>
                <w:color w:val="000000" w:themeColor="text1"/>
                <w:sz w:val="24"/>
                <w:szCs w:val="24"/>
              </w:rPr>
              <w:fldChar w:fldCharType="begin"/>
            </w:r>
            <w:r w:rsidRPr="001D7A5A">
              <w:rPr>
                <w:i w:val="0"/>
                <w:iCs w:val="0"/>
                <w:color w:val="000000" w:themeColor="text1"/>
                <w:sz w:val="24"/>
                <w:szCs w:val="24"/>
              </w:rPr>
              <w:instrText xml:space="preserve"> SEQ Equation \* ARABIC </w:instrText>
            </w:r>
            <w:r w:rsidRPr="001D7A5A">
              <w:rPr>
                <w:i w:val="0"/>
                <w:iCs w:val="0"/>
                <w:color w:val="000000" w:themeColor="text1"/>
                <w:sz w:val="24"/>
                <w:szCs w:val="24"/>
              </w:rPr>
              <w:fldChar w:fldCharType="separate"/>
            </w:r>
            <w:bookmarkStart w:id="197" w:name="_Ref61893000"/>
            <w:r w:rsidR="00354A0B">
              <w:rPr>
                <w:i w:val="0"/>
                <w:iCs w:val="0"/>
                <w:noProof/>
                <w:color w:val="000000" w:themeColor="text1"/>
                <w:sz w:val="24"/>
                <w:szCs w:val="24"/>
              </w:rPr>
              <w:t>3</w:t>
            </w:r>
            <w:bookmarkEnd w:id="197"/>
            <w:r w:rsidRPr="001D7A5A">
              <w:rPr>
                <w:i w:val="0"/>
                <w:iCs w:val="0"/>
                <w:color w:val="000000" w:themeColor="text1"/>
                <w:sz w:val="24"/>
                <w:szCs w:val="24"/>
              </w:rPr>
              <w:fldChar w:fldCharType="end"/>
            </w:r>
          </w:p>
        </w:tc>
      </w:tr>
    </w:tbl>
    <w:p w14:paraId="48F2E351" w14:textId="3A0CB0E4" w:rsidR="00141DDB" w:rsidRDefault="00987C71" w:rsidP="00141DDB">
      <w:r>
        <w:t xml:space="preserve">where </w:t>
      </w:r>
      <w:r w:rsidRPr="00A64CED">
        <w:rPr>
          <w:i/>
          <w:rPrChange w:id="198" w:author="Benjamin W. Beeler" w:date="2021-02-09T11:08:00Z">
            <w:rPr/>
          </w:rPrChange>
        </w:rPr>
        <w:t>a</w:t>
      </w:r>
      <w:r>
        <w:t xml:space="preserve"> is the equilibrium lattice parameter at temperature T. The</w:t>
      </w:r>
      <w:r w:rsidR="00CB72FB">
        <w:t xml:space="preserve"> equilibrium total volume</w:t>
      </w:r>
      <w:r>
        <w:t xml:space="preserve"> </w:t>
      </w:r>
      <w:r w:rsidR="00CB72FB">
        <w:t>is divided by 64 to obtain the</w:t>
      </w:r>
      <w:r w:rsidR="00213415">
        <w:t xml:space="preserve"> volume of the</w:t>
      </w:r>
      <w:r w:rsidR="00CB72FB">
        <w:t xml:space="preserve"> unit cell.</w:t>
      </w:r>
    </w:p>
    <w:p w14:paraId="5738661A" w14:textId="458D0109" w:rsidR="003D62E9" w:rsidRDefault="003D62E9" w:rsidP="00A03E1C">
      <w:r>
        <w:t xml:space="preserve">The coefficient </w:t>
      </w:r>
      <w:r w:rsidR="005A4642">
        <w:t>o</w:t>
      </w:r>
      <w:r w:rsidR="00FE4FF4">
        <w:t>f thermal expansion was calculated usin</w:t>
      </w:r>
      <w:r w:rsidR="00FE4FF4" w:rsidRPr="001D7A5A">
        <w:t>g</w:t>
      </w:r>
      <w:r w:rsidR="001D7A5A">
        <w:t xml:space="preserve"> equation</w:t>
      </w:r>
      <w:r w:rsidR="00A9797C">
        <w:t xml:space="preserve"> </w:t>
      </w:r>
      <w:r w:rsidR="00954D3D" w:rsidRPr="00954D3D">
        <w:fldChar w:fldCharType="begin"/>
      </w:r>
      <w:r w:rsidR="00954D3D" w:rsidRPr="00954D3D">
        <w:instrText xml:space="preserve"> REF _Ref61698747 \h  \* MERGEFORMAT </w:instrText>
      </w:r>
      <w:r w:rsidR="00954D3D" w:rsidRPr="00954D3D">
        <w:fldChar w:fldCharType="separate"/>
      </w:r>
      <w:r w:rsidR="00354A0B" w:rsidRPr="00354A0B">
        <w:rPr>
          <w:noProof/>
          <w:color w:val="000000" w:themeColor="text1"/>
        </w:rPr>
        <w:t>4</w:t>
      </w:r>
      <w:r w:rsidR="00954D3D" w:rsidRPr="00954D3D">
        <w:fldChar w:fldCharType="end"/>
      </w:r>
      <w:r w:rsidR="001D7A5A" w:rsidRPr="00954D3D">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1F5A7C" w14:paraId="766B7C13" w14:textId="77777777" w:rsidTr="001D7A5A">
        <w:trPr>
          <w:trHeight w:val="125"/>
          <w:jc w:val="center"/>
        </w:trPr>
        <w:tc>
          <w:tcPr>
            <w:tcW w:w="8545" w:type="dxa"/>
            <w:vAlign w:val="center"/>
          </w:tcPr>
          <w:p w14:paraId="55CC51F8" w14:textId="5CE7434B" w:rsidR="001F5A7C" w:rsidRDefault="008C6124" w:rsidP="0068113A">
            <w:pPr>
              <w:jc w:val="center"/>
            </w:pPr>
            <m:oMath>
              <m:r>
                <w:rPr>
                  <w:rFonts w:ascii="Cambria Math" w:hAnsi="Cambria Math"/>
                </w:rPr>
                <w:lastRenderedPageBreak/>
                <m:t>α=</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w:r>
              <w:t xml:space="preserve"> </w:t>
            </w:r>
          </w:p>
          <w:p w14:paraId="19148C25" w14:textId="383B4B80" w:rsidR="001669E5" w:rsidRDefault="001669E5" w:rsidP="0068113A">
            <w:pPr>
              <w:jc w:val="center"/>
            </w:pPr>
          </w:p>
        </w:tc>
        <w:bookmarkStart w:id="199" w:name="_Ref61698747"/>
        <w:tc>
          <w:tcPr>
            <w:tcW w:w="805" w:type="dxa"/>
            <w:vAlign w:val="center"/>
          </w:tcPr>
          <w:p w14:paraId="44511A51" w14:textId="3AABE1A2" w:rsidR="001F5A7C" w:rsidRPr="001D7A5A" w:rsidRDefault="0068113A" w:rsidP="00DE5614">
            <w:pPr>
              <w:pStyle w:val="Caption"/>
              <w:jc w:val="center"/>
              <w:rPr>
                <w:i w:val="0"/>
                <w:iCs w:val="0"/>
                <w:sz w:val="24"/>
                <w:szCs w:val="24"/>
              </w:rPr>
            </w:pPr>
            <w:r w:rsidRPr="001D7A5A">
              <w:rPr>
                <w:i w:val="0"/>
                <w:iCs w:val="0"/>
                <w:color w:val="000000" w:themeColor="text1"/>
                <w:sz w:val="24"/>
                <w:szCs w:val="24"/>
              </w:rPr>
              <w:fldChar w:fldCharType="begin"/>
            </w:r>
            <w:r w:rsidRPr="001D7A5A">
              <w:rPr>
                <w:i w:val="0"/>
                <w:iCs w:val="0"/>
                <w:color w:val="000000" w:themeColor="text1"/>
                <w:sz w:val="24"/>
                <w:szCs w:val="24"/>
              </w:rPr>
              <w:instrText xml:space="preserve"> SEQ Equation \* ARABIC </w:instrText>
            </w:r>
            <w:r w:rsidRPr="001D7A5A">
              <w:rPr>
                <w:i w:val="0"/>
                <w:iCs w:val="0"/>
                <w:color w:val="000000" w:themeColor="text1"/>
                <w:sz w:val="24"/>
                <w:szCs w:val="24"/>
              </w:rPr>
              <w:fldChar w:fldCharType="separate"/>
            </w:r>
            <w:r w:rsidR="00354A0B">
              <w:rPr>
                <w:i w:val="0"/>
                <w:iCs w:val="0"/>
                <w:noProof/>
                <w:color w:val="000000" w:themeColor="text1"/>
                <w:sz w:val="24"/>
                <w:szCs w:val="24"/>
              </w:rPr>
              <w:t>4</w:t>
            </w:r>
            <w:r w:rsidRPr="001D7A5A">
              <w:rPr>
                <w:i w:val="0"/>
                <w:iCs w:val="0"/>
                <w:color w:val="000000" w:themeColor="text1"/>
                <w:sz w:val="24"/>
                <w:szCs w:val="24"/>
              </w:rPr>
              <w:fldChar w:fldCharType="end"/>
            </w:r>
            <w:bookmarkEnd w:id="199"/>
          </w:p>
        </w:tc>
      </w:tr>
    </w:tbl>
    <w:p w14:paraId="20343A97" w14:textId="2ACD3DD8" w:rsidR="001F5A7C" w:rsidRDefault="004944EF" w:rsidP="00A03E1C">
      <w:pPr>
        <w:rPr>
          <w:rFonts w:eastAsiaTheme="minorEastAsia"/>
        </w:rPr>
      </w:pPr>
      <w:r>
        <w:t>W</w:t>
      </w:r>
      <w:r w:rsidR="001D7A5A">
        <w:t>here</w:t>
      </w:r>
      <w:r>
        <w:t xml:space="preserve"> V and T are the system’s volume and temperature respectively at state 1 and 2</w:t>
      </w:r>
      <w:r w:rsidR="00A34955">
        <w:rPr>
          <w:rFonts w:eastAsiaTheme="minorEastAsia"/>
        </w:rPr>
        <w:t>. The heat capacity is determined using equation</w:t>
      </w:r>
      <w:r w:rsidR="00391461">
        <w:rPr>
          <w:rFonts w:eastAsiaTheme="minorEastAsia"/>
        </w:rPr>
        <w:t xml:space="preserve"> </w:t>
      </w:r>
      <w:r w:rsidR="00391461">
        <w:rPr>
          <w:rFonts w:eastAsiaTheme="minorEastAsia"/>
        </w:rPr>
        <w:fldChar w:fldCharType="begin"/>
      </w:r>
      <w:r w:rsidR="00391461">
        <w:rPr>
          <w:rFonts w:eastAsiaTheme="minorEastAsia"/>
        </w:rPr>
        <w:instrText xml:space="preserve"> REF _Ref61709333 \h </w:instrText>
      </w:r>
      <w:r w:rsidR="00391461">
        <w:rPr>
          <w:rFonts w:eastAsiaTheme="minorEastAsia"/>
        </w:rPr>
      </w:r>
      <w:r w:rsidR="00391461">
        <w:rPr>
          <w:rFonts w:eastAsiaTheme="minorEastAsia"/>
        </w:rPr>
        <w:fldChar w:fldCharType="separate"/>
      </w:r>
      <w:r w:rsidR="00354A0B">
        <w:rPr>
          <w:noProof/>
          <w:color w:val="000000" w:themeColor="text1"/>
        </w:rPr>
        <w:t>5</w:t>
      </w:r>
      <w:r w:rsidR="00391461">
        <w:rPr>
          <w:rFonts w:eastAsiaTheme="minorEastAsia"/>
        </w:rPr>
        <w:fldChar w:fldCharType="end"/>
      </w:r>
      <w:r w:rsidR="0061476E">
        <w:rPr>
          <w:rFonts w:eastAsiaTheme="minorEastAsia"/>
        </w:rPr>
        <w:t xml:space="preserve"> </w:t>
      </w:r>
      <w:r w:rsidR="003B649D">
        <w:rPr>
          <w:rFonts w:eastAsiaTheme="minorEastAsia"/>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61476E" w14:paraId="14EF4B13" w14:textId="77777777" w:rsidTr="0028357E">
        <w:trPr>
          <w:trHeight w:val="125"/>
          <w:jc w:val="center"/>
        </w:trPr>
        <w:tc>
          <w:tcPr>
            <w:tcW w:w="8545" w:type="dxa"/>
            <w:vAlign w:val="center"/>
          </w:tcPr>
          <w:p w14:paraId="292F8D21" w14:textId="59DDD8F5" w:rsidR="0061476E" w:rsidRPr="00E13082" w:rsidRDefault="007149AC" w:rsidP="0028357E">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2045FA0A" w14:textId="77777777" w:rsidR="0061476E" w:rsidRDefault="0061476E" w:rsidP="00391461"/>
        </w:tc>
        <w:tc>
          <w:tcPr>
            <w:tcW w:w="805" w:type="dxa"/>
            <w:vAlign w:val="center"/>
          </w:tcPr>
          <w:p w14:paraId="792818F2" w14:textId="08E1D85E" w:rsidR="00391461" w:rsidRPr="00391461" w:rsidRDefault="00391461" w:rsidP="00391461">
            <w:r w:rsidRPr="00391461">
              <w:rPr>
                <w:color w:val="000000" w:themeColor="text1"/>
              </w:rPr>
              <w:t xml:space="preserve"> </w:t>
            </w:r>
            <w:r w:rsidR="0038107E">
              <w:rPr>
                <w:color w:val="000000" w:themeColor="text1"/>
              </w:rPr>
              <w:t xml:space="preserve">  </w:t>
            </w:r>
            <w:r w:rsidRPr="00391461">
              <w:rPr>
                <w:color w:val="000000" w:themeColor="text1"/>
              </w:rPr>
              <w:t xml:space="preserve"> </w:t>
            </w:r>
            <w:bookmarkStart w:id="200" w:name="_Ref61709333"/>
            <w:r w:rsidRPr="00391461">
              <w:rPr>
                <w:color w:val="000000" w:themeColor="text1"/>
              </w:rPr>
              <w:fldChar w:fldCharType="begin"/>
            </w:r>
            <w:r w:rsidRPr="00391461">
              <w:rPr>
                <w:color w:val="000000" w:themeColor="text1"/>
              </w:rPr>
              <w:instrText xml:space="preserve"> SEQ Equation \* ARABIC </w:instrText>
            </w:r>
            <w:r w:rsidRPr="00391461">
              <w:rPr>
                <w:color w:val="000000" w:themeColor="text1"/>
              </w:rPr>
              <w:fldChar w:fldCharType="separate"/>
            </w:r>
            <w:r w:rsidR="00354A0B">
              <w:rPr>
                <w:noProof/>
                <w:color w:val="000000" w:themeColor="text1"/>
              </w:rPr>
              <w:t>5</w:t>
            </w:r>
            <w:r w:rsidRPr="00391461">
              <w:rPr>
                <w:color w:val="000000" w:themeColor="text1"/>
              </w:rPr>
              <w:fldChar w:fldCharType="end"/>
            </w:r>
            <w:bookmarkEnd w:id="200"/>
          </w:p>
          <w:p w14:paraId="37961D50" w14:textId="56CDB8F2" w:rsidR="0061476E" w:rsidRPr="001D7A5A" w:rsidRDefault="0061476E" w:rsidP="0028357E">
            <w:pPr>
              <w:pStyle w:val="Caption"/>
              <w:jc w:val="center"/>
              <w:rPr>
                <w:i w:val="0"/>
                <w:iCs w:val="0"/>
                <w:sz w:val="24"/>
                <w:szCs w:val="24"/>
              </w:rPr>
            </w:pPr>
          </w:p>
        </w:tc>
      </w:tr>
    </w:tbl>
    <w:p w14:paraId="407FAB67" w14:textId="52EF1A03" w:rsidR="00E41D2D" w:rsidRDefault="00E13082" w:rsidP="00E41D2D">
      <w:r>
        <w:t>where</w:t>
      </w:r>
      <w:r w:rsidR="005626E8">
        <w:t xml:space="preserve"> H and T are the system’s enthalpy and temperature</w:t>
      </w:r>
      <w:r w:rsidR="004944EF">
        <w:t xml:space="preserve"> respectively</w:t>
      </w:r>
      <w:r w:rsidR="005626E8">
        <w:t xml:space="preserve"> at stat</w:t>
      </w:r>
      <w:r w:rsidR="004944EF">
        <w:t>e 1 and 2.</w:t>
      </w:r>
      <w:r w:rsidR="009308D7">
        <w:t xml:space="preserve"> When the system is simulated at </w:t>
      </w:r>
      <w:r w:rsidR="00DE2111">
        <w:t>equilibrium conditions with zero pressure</w:t>
      </w:r>
      <w:ins w:id="201" w:author="Benjamin W. Beeler" w:date="2021-02-09T11:09:00Z">
        <w:r w:rsidR="00A64CED">
          <w:t>,</w:t>
        </w:r>
      </w:ins>
      <w:r w:rsidR="00DE2111">
        <w:t xml:space="preserve"> then its enthalpy would be equal to the </w:t>
      </w:r>
      <w:r w:rsidR="001B7CC7">
        <w:t>internal</w:t>
      </w:r>
      <w:r w:rsidR="00F56B81">
        <w:t xml:space="preserve"> energy which is the sum of the potential and kinetic energies.</w:t>
      </w:r>
    </w:p>
    <w:p w14:paraId="5F319584" w14:textId="29C6F892" w:rsidR="00E41D2D" w:rsidRDefault="00E41D2D" w:rsidP="00E41D2D">
      <w:r>
        <w:t>T</w:t>
      </w:r>
      <w:r w:rsidR="009422E3">
        <w:t xml:space="preserve">he formation energy per atom is determined by the </w:t>
      </w:r>
      <w:r w:rsidR="008E31E5">
        <w:t>equation</w:t>
      </w:r>
      <w:r w:rsidR="008E31E5">
        <w:fldChar w:fldCharType="begin"/>
      </w:r>
      <w:r w:rsidR="008E31E5">
        <w:instrText xml:space="preserve"> REF _Ref61710072 \h </w:instrText>
      </w:r>
      <w:r w:rsidR="008E31E5">
        <w:fldChar w:fldCharType="separate"/>
      </w:r>
      <w:r w:rsidR="00354A0B">
        <w:rPr>
          <w:color w:val="000000" w:themeColor="text1"/>
        </w:rPr>
        <w:t xml:space="preserve">  </w:t>
      </w:r>
      <w:r w:rsidR="00354A0B">
        <w:rPr>
          <w:noProof/>
          <w:color w:val="000000" w:themeColor="text1"/>
        </w:rPr>
        <w:t>6</w:t>
      </w:r>
      <w:r w:rsidR="008E31E5">
        <w:fldChar w:fldCharType="end"/>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8E31E5" w14:paraId="20B36D3E" w14:textId="77777777" w:rsidTr="0028357E">
        <w:trPr>
          <w:trHeight w:val="125"/>
          <w:jc w:val="center"/>
        </w:trPr>
        <w:tc>
          <w:tcPr>
            <w:tcW w:w="8545" w:type="dxa"/>
            <w:vAlign w:val="center"/>
          </w:tcPr>
          <w:p w14:paraId="3D3C4885" w14:textId="77777777" w:rsidR="00EC4A20" w:rsidRPr="00C61D23" w:rsidRDefault="007149AC" w:rsidP="00C61D23">
            <w:pPr>
              <w:jc w:val="cente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UZr</m:t>
                        </m:r>
                      </m:e>
                    </m:d>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N(U)-E(Zr)N(Zr)</m:t>
                    </m:r>
                  </m:num>
                  <m:den>
                    <m:r>
                      <w:rPr>
                        <w:rFonts w:ascii="Cambria Math" w:hAnsi="Cambria Math"/>
                      </w:rPr>
                      <m:t>N</m:t>
                    </m:r>
                  </m:den>
                </m:f>
              </m:oMath>
            </m:oMathPara>
          </w:p>
          <w:p w14:paraId="6F2FB89A" w14:textId="1B523EB4" w:rsidR="00C61D23" w:rsidRDefault="00C61D23" w:rsidP="00C61D23">
            <w:pPr>
              <w:jc w:val="center"/>
            </w:pPr>
          </w:p>
        </w:tc>
        <w:tc>
          <w:tcPr>
            <w:tcW w:w="805" w:type="dxa"/>
            <w:vAlign w:val="center"/>
          </w:tcPr>
          <w:p w14:paraId="5C2AEE11" w14:textId="1CF5622F" w:rsidR="008E31E5" w:rsidRPr="00391461" w:rsidRDefault="008E31E5" w:rsidP="008E31E5">
            <w:r w:rsidRPr="00391461">
              <w:rPr>
                <w:color w:val="000000" w:themeColor="text1"/>
              </w:rPr>
              <w:t xml:space="preserve">  </w:t>
            </w:r>
            <w:bookmarkStart w:id="202" w:name="_Ref61710108"/>
            <w:bookmarkStart w:id="203" w:name="_Ref61710072"/>
            <w:bookmarkStart w:id="204" w:name="_Ref61710257"/>
            <w:r w:rsidR="0038107E">
              <w:rPr>
                <w:color w:val="000000" w:themeColor="text1"/>
              </w:rPr>
              <w:t xml:space="preserve">  </w:t>
            </w:r>
            <w:r w:rsidRPr="00391461">
              <w:rPr>
                <w:color w:val="000000" w:themeColor="text1"/>
              </w:rPr>
              <w:fldChar w:fldCharType="begin"/>
            </w:r>
            <w:r w:rsidRPr="00391461">
              <w:rPr>
                <w:color w:val="000000" w:themeColor="text1"/>
              </w:rPr>
              <w:instrText xml:space="preserve"> SEQ Equation \* ARABIC </w:instrText>
            </w:r>
            <w:r w:rsidRPr="00391461">
              <w:rPr>
                <w:color w:val="000000" w:themeColor="text1"/>
              </w:rPr>
              <w:fldChar w:fldCharType="separate"/>
            </w:r>
            <w:r w:rsidR="00354A0B">
              <w:rPr>
                <w:noProof/>
                <w:color w:val="000000" w:themeColor="text1"/>
              </w:rPr>
              <w:t>6</w:t>
            </w:r>
            <w:r w:rsidRPr="00391461">
              <w:rPr>
                <w:color w:val="000000" w:themeColor="text1"/>
              </w:rPr>
              <w:fldChar w:fldCharType="end"/>
            </w:r>
            <w:bookmarkEnd w:id="202"/>
            <w:bookmarkEnd w:id="203"/>
            <w:bookmarkEnd w:id="204"/>
          </w:p>
          <w:p w14:paraId="1EB4FF50" w14:textId="75FBED78" w:rsidR="008E31E5" w:rsidRPr="001D7A5A" w:rsidRDefault="008E31E5" w:rsidP="008E31E5">
            <w:pPr>
              <w:rPr>
                <w:i/>
                <w:iCs/>
              </w:rPr>
            </w:pPr>
          </w:p>
        </w:tc>
      </w:tr>
    </w:tbl>
    <w:p w14:paraId="4CB6FAF2" w14:textId="27939FDB" w:rsidR="00C61D23" w:rsidRDefault="00C61D23" w:rsidP="00F11DF6">
      <w:pPr>
        <w:rPr>
          <w:rFonts w:eastAsiaTheme="minorEastAsia"/>
        </w:rPr>
      </w:pPr>
      <w:r>
        <w:t xml:space="preserve">where </w:t>
      </w:r>
      <m:oMath>
        <m:r>
          <w:rPr>
            <w:rFonts w:ascii="Cambria Math" w:hAnsi="Cambria Math"/>
          </w:rPr>
          <m:t>E</m:t>
        </m:r>
        <m:d>
          <m:dPr>
            <m:ctrlPr>
              <w:rPr>
                <w:rFonts w:ascii="Cambria Math" w:hAnsi="Cambria Math"/>
                <w:i/>
              </w:rPr>
            </m:ctrlPr>
          </m:dPr>
          <m:e>
            <m:r>
              <w:rPr>
                <w:rFonts w:ascii="Cambria Math" w:hAnsi="Cambria Math"/>
              </w:rPr>
              <m:t>UZr</m:t>
            </m:r>
          </m:e>
        </m:d>
      </m:oMath>
      <w:r>
        <w:rPr>
          <w:rFonts w:eastAsiaTheme="minorEastAsia"/>
        </w:rPr>
        <w:t xml:space="preserve"> is total energy of the UZr system, </w:t>
      </w:r>
      <m:oMath>
        <m:r>
          <w:rPr>
            <w:rFonts w:ascii="Cambria Math" w:hAnsi="Cambria Math"/>
          </w:rPr>
          <m:t>E</m:t>
        </m:r>
        <m:d>
          <m:dPr>
            <m:ctrlPr>
              <w:rPr>
                <w:rFonts w:ascii="Cambria Math" w:hAnsi="Cambria Math"/>
                <w:i/>
              </w:rPr>
            </m:ctrlPr>
          </m:dPr>
          <m:e>
            <m:r>
              <w:rPr>
                <w:rFonts w:ascii="Cambria Math" w:hAnsi="Cambria Math"/>
              </w:rPr>
              <m:t>U</m:t>
            </m:r>
          </m:e>
        </m:d>
      </m:oMath>
      <w:r>
        <w:rPr>
          <w:rFonts w:eastAsiaTheme="minorEastAsia"/>
        </w:rPr>
        <w:t xml:space="preserve"> and </w:t>
      </w:r>
      <m:oMath>
        <m:r>
          <w:rPr>
            <w:rFonts w:ascii="Cambria Math" w:hAnsi="Cambria Math"/>
          </w:rPr>
          <m:t>E(Zr)</m:t>
        </m:r>
      </m:oMath>
      <w:r>
        <w:rPr>
          <w:rFonts w:eastAsiaTheme="minorEastAsia"/>
        </w:rPr>
        <w:t xml:space="preserve"> are the energy per atom of U and Zr respectively, </w:t>
      </w:r>
      <m:oMath>
        <m:r>
          <w:rPr>
            <w:rFonts w:ascii="Cambria Math" w:hAnsi="Cambria Math"/>
          </w:rPr>
          <m:t>N(U)</m:t>
        </m:r>
      </m:oMath>
      <w:r>
        <w:rPr>
          <w:rFonts w:eastAsiaTheme="minorEastAsia"/>
        </w:rPr>
        <w:t xml:space="preserve"> and </w:t>
      </w:r>
      <m:oMath>
        <m:r>
          <w:rPr>
            <w:rFonts w:ascii="Cambria Math" w:hAnsi="Cambria Math"/>
          </w:rPr>
          <m:t>N(</m:t>
        </m:r>
        <m:r>
          <w:ins w:id="205" w:author="Benjamin W. Beeler" w:date="2021-02-09T11:10:00Z">
            <w:rPr>
              <w:rFonts w:ascii="Cambria Math" w:hAnsi="Cambria Math"/>
            </w:rPr>
            <m:t>Zr</m:t>
          </w:ins>
        </m:r>
        <m:r>
          <w:del w:id="206" w:author="Benjamin W. Beeler" w:date="2021-02-09T11:10:00Z">
            <w:rPr>
              <w:rFonts w:ascii="Cambria Math" w:hAnsi="Cambria Math"/>
            </w:rPr>
            <m:t>U</m:t>
          </w:del>
        </m:r>
        <m:r>
          <w:rPr>
            <w:rFonts w:ascii="Cambria Math" w:hAnsi="Cambria Math"/>
          </w:rPr>
          <m:t>)</m:t>
        </m:r>
      </m:oMath>
      <w:r>
        <w:rPr>
          <w:rFonts w:eastAsiaTheme="minorEastAsia"/>
        </w:rPr>
        <w:t xml:space="preserve"> are the number of atoms of U and </w:t>
      </w:r>
      <w:proofErr w:type="spellStart"/>
      <w:r>
        <w:rPr>
          <w:rFonts w:eastAsiaTheme="minorEastAsia"/>
        </w:rPr>
        <w:t>Zr</w:t>
      </w:r>
      <w:proofErr w:type="spellEnd"/>
      <w:ins w:id="207" w:author="Benjamin W. Beeler" w:date="2021-02-09T11:10:00Z">
        <w:r w:rsidR="00A64CED">
          <w:rPr>
            <w:rFonts w:eastAsiaTheme="minorEastAsia"/>
          </w:rPr>
          <w:t>,</w:t>
        </w:r>
      </w:ins>
      <w:r>
        <w:rPr>
          <w:rFonts w:eastAsiaTheme="minorEastAsia"/>
        </w:rPr>
        <w:t xml:space="preserve"> respectively</w:t>
      </w:r>
      <w:ins w:id="208" w:author="Benjamin W. Beeler" w:date="2021-02-09T11:10:00Z">
        <w:r w:rsidR="00A64CED">
          <w:rPr>
            <w:rFonts w:eastAsiaTheme="minorEastAsia"/>
          </w:rPr>
          <w:t>,</w:t>
        </w:r>
      </w:ins>
      <w:r>
        <w:rPr>
          <w:rFonts w:eastAsiaTheme="minorEastAsia"/>
        </w:rPr>
        <w:t xml:space="preserve"> in the system of interest, and N is the total number of atoms in the system.</w:t>
      </w:r>
    </w:p>
    <w:p w14:paraId="054AEE68" w14:textId="31D3AC88" w:rsidR="00C61D23" w:rsidRDefault="00493AE0" w:rsidP="00F11DF6">
      <w:pPr>
        <w:rPr>
          <w:rFonts w:eastAsiaTheme="minorEastAsia"/>
        </w:rPr>
      </w:pPr>
      <w:r>
        <w:rPr>
          <w:rFonts w:eastAsiaTheme="minorEastAsia"/>
        </w:rPr>
        <w:t xml:space="preserve">The surface energy </w:t>
      </w:r>
      <w:r w:rsidR="00C52B75">
        <w:rPr>
          <w:rFonts w:eastAsiaTheme="minorEastAsia"/>
        </w:rPr>
        <w:t xml:space="preserve">is calculated </w:t>
      </w:r>
      <w:r w:rsidR="004E2268">
        <w:rPr>
          <w:rFonts w:eastAsiaTheme="minorEastAsia"/>
        </w:rPr>
        <w:t>by creating a U</w:t>
      </w:r>
      <w:r w:rsidR="00354A0B">
        <w:rPr>
          <w:rFonts w:eastAsiaTheme="minorEastAsia"/>
        </w:rPr>
        <w:t>-</w:t>
      </w:r>
      <w:proofErr w:type="spellStart"/>
      <w:r w:rsidR="004E2268">
        <w:rPr>
          <w:rFonts w:eastAsiaTheme="minorEastAsia"/>
        </w:rPr>
        <w:t>Zr</w:t>
      </w:r>
      <w:proofErr w:type="spellEnd"/>
      <w:r w:rsidR="004E2268">
        <w:rPr>
          <w:rFonts w:eastAsiaTheme="minorEastAsia"/>
        </w:rPr>
        <w:t xml:space="preserve"> system with </w:t>
      </w:r>
      <w:ins w:id="209" w:author="Benjamin W. Beeler" w:date="2021-02-09T11:11:00Z">
        <w:r w:rsidR="00A64CED">
          <w:rPr>
            <w:rFonts w:eastAsiaTheme="minorEastAsia"/>
          </w:rPr>
          <w:t>a section of</w:t>
        </w:r>
      </w:ins>
      <w:del w:id="210" w:author="Benjamin W. Beeler" w:date="2021-02-09T11:11:00Z">
        <w:r w:rsidR="004E2268" w:rsidDel="00A64CED">
          <w:rPr>
            <w:rFonts w:eastAsiaTheme="minorEastAsia"/>
          </w:rPr>
          <w:delText>a</w:delText>
        </w:r>
      </w:del>
      <w:r w:rsidR="004E2268">
        <w:rPr>
          <w:rFonts w:eastAsiaTheme="minorEastAsia"/>
        </w:rPr>
        <w:t xml:space="preserve"> vacuum </w:t>
      </w:r>
      <w:ins w:id="211" w:author="Benjamin W. Beeler" w:date="2021-02-09T11:11:00Z">
        <w:r w:rsidR="00A64CED">
          <w:rPr>
            <w:rFonts w:eastAsiaTheme="minorEastAsia"/>
          </w:rPr>
          <w:t>in the supercell oriented in a specific fashion</w:t>
        </w:r>
      </w:ins>
      <w:del w:id="212" w:author="Benjamin W. Beeler" w:date="2021-02-09T11:11:00Z">
        <w:r w:rsidR="004E2268" w:rsidDel="00A64CED">
          <w:rPr>
            <w:rFonts w:eastAsiaTheme="minorEastAsia"/>
          </w:rPr>
          <w:delText xml:space="preserve">on one of the </w:delText>
        </w:r>
        <w:r w:rsidR="006B170E" w:rsidDel="00A64CED">
          <w:rPr>
            <w:rFonts w:eastAsiaTheme="minorEastAsia"/>
          </w:rPr>
          <w:delText>surfaces</w:delText>
        </w:r>
        <w:r w:rsidR="004E2268" w:rsidDel="00A64CED">
          <w:rPr>
            <w:rFonts w:eastAsiaTheme="minorEastAsia"/>
          </w:rPr>
          <w:delText xml:space="preserve"> of interest</w:delText>
        </w:r>
      </w:del>
      <w:r w:rsidR="004E2268">
        <w:rPr>
          <w:rFonts w:eastAsiaTheme="minorEastAsia"/>
        </w:rPr>
        <w:t xml:space="preserve">. </w:t>
      </w:r>
      <w:r w:rsidR="00B41248">
        <w:rPr>
          <w:rFonts w:eastAsiaTheme="minorEastAsia"/>
        </w:rPr>
        <w:t xml:space="preserve">The energy of the system with a vacuum is obtained from the simulations results and the </w:t>
      </w:r>
      <w:r w:rsidR="003036E9">
        <w:rPr>
          <w:rFonts w:eastAsiaTheme="minorEastAsia"/>
        </w:rPr>
        <w:t xml:space="preserve">surface energy is calculated using </w:t>
      </w:r>
      <w:commentRangeStart w:id="213"/>
      <w:r w:rsidR="003036E9">
        <w:rPr>
          <w:rFonts w:eastAsiaTheme="minorEastAsia"/>
        </w:rPr>
        <w:t xml:space="preserve">equation </w:t>
      </w:r>
      <w:r w:rsidR="00B2087F">
        <w:rPr>
          <w:rFonts w:eastAsiaTheme="minorEastAsia"/>
        </w:rPr>
        <w:fldChar w:fldCharType="begin"/>
      </w:r>
      <w:r w:rsidR="00B2087F">
        <w:rPr>
          <w:rFonts w:eastAsiaTheme="minorEastAsia"/>
        </w:rPr>
        <w:instrText xml:space="preserve"> REF _Ref61712819 \h </w:instrText>
      </w:r>
      <w:r w:rsidR="00B2087F">
        <w:rPr>
          <w:rFonts w:eastAsiaTheme="minorEastAsia"/>
        </w:rPr>
      </w:r>
      <w:r w:rsidR="00B2087F">
        <w:rPr>
          <w:rFonts w:eastAsiaTheme="minorEastAsia"/>
        </w:rPr>
        <w:fldChar w:fldCharType="separate"/>
      </w:r>
      <w:r w:rsidR="00354A0B">
        <w:rPr>
          <w:noProof/>
          <w:color w:val="000000" w:themeColor="text1"/>
        </w:rPr>
        <w:t>6</w:t>
      </w:r>
      <w:r w:rsidR="00B2087F">
        <w:rPr>
          <w:rFonts w:eastAsiaTheme="minorEastAsia"/>
        </w:rPr>
        <w:fldChar w:fldCharType="end"/>
      </w:r>
      <w:commentRangeEnd w:id="213"/>
      <w:r w:rsidR="00A64CED">
        <w:rPr>
          <w:rStyle w:val="CommentReference"/>
        </w:rPr>
        <w:commentReference w:id="213"/>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8356E3" w14:paraId="0429105C" w14:textId="77777777" w:rsidTr="0028357E">
        <w:trPr>
          <w:trHeight w:val="125"/>
          <w:jc w:val="center"/>
        </w:trPr>
        <w:tc>
          <w:tcPr>
            <w:tcW w:w="8545" w:type="dxa"/>
            <w:vAlign w:val="center"/>
          </w:tcPr>
          <w:p w14:paraId="1A6B9303" w14:textId="7686049F" w:rsidR="008356E3" w:rsidRPr="00C61D23" w:rsidRDefault="007149AC" w:rsidP="0028357E">
            <w:pPr>
              <w:jc w:val="cente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surf</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-E </m:t>
                    </m:r>
                  </m:num>
                  <m:den>
                    <m:r>
                      <w:rPr>
                        <w:rFonts w:ascii="Cambria Math" w:hAnsi="Cambria Math"/>
                      </w:rPr>
                      <m:t>2A</m:t>
                    </m:r>
                  </m:den>
                </m:f>
                <m:r>
                  <w:rPr>
                    <w:rFonts w:ascii="Cambria Math" w:eastAsiaTheme="minorEastAsia" w:hAnsi="Cambria Math"/>
                  </w:rPr>
                  <m:t>×N</m:t>
                </m:r>
              </m:oMath>
            </m:oMathPara>
          </w:p>
          <w:p w14:paraId="2BF390DD" w14:textId="77777777" w:rsidR="008356E3" w:rsidRDefault="008356E3" w:rsidP="0028357E">
            <w:pPr>
              <w:jc w:val="center"/>
            </w:pPr>
          </w:p>
        </w:tc>
        <w:tc>
          <w:tcPr>
            <w:tcW w:w="805" w:type="dxa"/>
            <w:vAlign w:val="center"/>
          </w:tcPr>
          <w:p w14:paraId="3A093FA8" w14:textId="37E063A7" w:rsidR="008356E3" w:rsidRPr="00391461" w:rsidRDefault="008356E3" w:rsidP="0028357E">
            <w:r w:rsidRPr="00391461">
              <w:rPr>
                <w:color w:val="000000" w:themeColor="text1"/>
              </w:rPr>
              <w:t xml:space="preserve">  </w:t>
            </w:r>
            <w:r>
              <w:rPr>
                <w:color w:val="000000" w:themeColor="text1"/>
              </w:rPr>
              <w:t xml:space="preserve">  </w:t>
            </w:r>
            <w:r w:rsidRPr="00391461">
              <w:rPr>
                <w:color w:val="000000" w:themeColor="text1"/>
              </w:rPr>
              <w:fldChar w:fldCharType="begin"/>
            </w:r>
            <w:r w:rsidRPr="00391461">
              <w:rPr>
                <w:color w:val="000000" w:themeColor="text1"/>
              </w:rPr>
              <w:instrText xml:space="preserve"> SEQ Equation \* ARABIC </w:instrText>
            </w:r>
            <w:r w:rsidRPr="00391461">
              <w:rPr>
                <w:color w:val="000000" w:themeColor="text1"/>
              </w:rPr>
              <w:fldChar w:fldCharType="separate"/>
            </w:r>
            <w:bookmarkStart w:id="214" w:name="_Ref61712819"/>
            <w:r w:rsidR="00354A0B">
              <w:rPr>
                <w:noProof/>
                <w:color w:val="000000" w:themeColor="text1"/>
              </w:rPr>
              <w:t>7</w:t>
            </w:r>
            <w:bookmarkEnd w:id="214"/>
            <w:r w:rsidRPr="00391461">
              <w:rPr>
                <w:color w:val="000000" w:themeColor="text1"/>
              </w:rPr>
              <w:fldChar w:fldCharType="end"/>
            </w:r>
          </w:p>
          <w:p w14:paraId="0FDBF3EA" w14:textId="77777777" w:rsidR="008356E3" w:rsidRPr="001D7A5A" w:rsidRDefault="008356E3" w:rsidP="0028357E">
            <w:pPr>
              <w:rPr>
                <w:i/>
                <w:iCs/>
              </w:rPr>
            </w:pPr>
          </w:p>
        </w:tc>
      </w:tr>
    </w:tbl>
    <w:p w14:paraId="02C74DEC" w14:textId="1D6C84FA" w:rsidR="008356E3" w:rsidRDefault="00BA6EBE" w:rsidP="00E40ECE">
      <w:pPr>
        <w:rPr>
          <w:rFonts w:eastAsiaTheme="minorEastAsia"/>
        </w:rPr>
      </w:pPr>
      <w:r>
        <w:rPr>
          <w:rFonts w:eastAsiaTheme="minorEastAsia"/>
        </w:rPr>
        <w:t xml:space="preserve">where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eastAsiaTheme="minorEastAsia"/>
        </w:rPr>
        <w:t xml:space="preserve"> </w:t>
      </w:r>
      <w:r w:rsidR="007F4E9F">
        <w:rPr>
          <w:rFonts w:eastAsiaTheme="minorEastAsia"/>
        </w:rPr>
        <w:t xml:space="preserve">and </w:t>
      </w:r>
      <m:oMath>
        <m:r>
          <w:rPr>
            <w:rFonts w:ascii="Cambria Math" w:hAnsi="Cambria Math"/>
          </w:rPr>
          <m:t>E</m:t>
        </m:r>
      </m:oMath>
      <w:r w:rsidR="007F4E9F">
        <w:rPr>
          <w:rFonts w:eastAsiaTheme="minorEastAsia"/>
        </w:rPr>
        <w:t xml:space="preserve"> are</w:t>
      </w:r>
      <w:r>
        <w:rPr>
          <w:rFonts w:eastAsiaTheme="minorEastAsia"/>
        </w:rPr>
        <w:t xml:space="preserve"> the energ</w:t>
      </w:r>
      <w:r w:rsidR="00F11DF6">
        <w:rPr>
          <w:rFonts w:eastAsiaTheme="minorEastAsia"/>
        </w:rPr>
        <w:t>y</w:t>
      </w:r>
      <w:r w:rsidR="007F4E9F">
        <w:rPr>
          <w:rFonts w:eastAsiaTheme="minorEastAsia"/>
        </w:rPr>
        <w:t xml:space="preserve"> </w:t>
      </w:r>
      <w:r>
        <w:rPr>
          <w:rFonts w:eastAsiaTheme="minorEastAsia"/>
        </w:rPr>
        <w:t xml:space="preserve">of </w:t>
      </w:r>
      <w:r w:rsidR="007F4E9F">
        <w:rPr>
          <w:rFonts w:eastAsiaTheme="minorEastAsia"/>
        </w:rPr>
        <w:t>a</w:t>
      </w:r>
      <w:r>
        <w:rPr>
          <w:rFonts w:eastAsiaTheme="minorEastAsia"/>
        </w:rPr>
        <w:t xml:space="preserve"> system with</w:t>
      </w:r>
      <w:r w:rsidR="000C5DF8">
        <w:rPr>
          <w:rFonts w:eastAsiaTheme="minorEastAsia"/>
        </w:rPr>
        <w:t xml:space="preserve"> a surface and </w:t>
      </w:r>
      <w:r w:rsidR="00F11DF6">
        <w:rPr>
          <w:rFonts w:eastAsiaTheme="minorEastAsia"/>
        </w:rPr>
        <w:t xml:space="preserve">a </w:t>
      </w:r>
      <w:r w:rsidR="000A0BB6">
        <w:rPr>
          <w:rFonts w:eastAsiaTheme="minorEastAsia"/>
        </w:rPr>
        <w:t>perfect UZr system</w:t>
      </w:r>
      <w:r w:rsidR="00F11DF6">
        <w:rPr>
          <w:rFonts w:eastAsiaTheme="minorEastAsia"/>
        </w:rPr>
        <w:t xml:space="preserve"> respectively</w:t>
      </w:r>
      <w:r w:rsidR="000A0BB6">
        <w:rPr>
          <w:rFonts w:eastAsiaTheme="minorEastAsia"/>
        </w:rPr>
        <w:t>,</w:t>
      </w:r>
      <w:r w:rsidR="00E40ECE">
        <w:rPr>
          <w:rFonts w:eastAsiaTheme="minorEastAsia"/>
        </w:rPr>
        <w:t xml:space="preserve"> </w:t>
      </w:r>
      <w:r w:rsidR="000A0BB6">
        <w:rPr>
          <w:rFonts w:eastAsiaTheme="minorEastAsia"/>
        </w:rPr>
        <w:t>N is th</w:t>
      </w:r>
      <w:r w:rsidR="00F11DF6">
        <w:rPr>
          <w:rFonts w:eastAsiaTheme="minorEastAsia"/>
        </w:rPr>
        <w:t xml:space="preserve">e </w:t>
      </w:r>
      <w:r w:rsidR="000A0BB6">
        <w:rPr>
          <w:rFonts w:eastAsiaTheme="minorEastAsia"/>
        </w:rPr>
        <w:t>number of atoms in the system,</w:t>
      </w:r>
      <w:ins w:id="215" w:author="Benjamin W. Beeler" w:date="2021-02-09T11:15:00Z">
        <w:r w:rsidR="00382DC7">
          <w:rPr>
            <w:rFonts w:eastAsiaTheme="minorEastAsia"/>
          </w:rPr>
          <w:t xml:space="preserve"> </w:t>
        </w:r>
      </w:ins>
      <w:del w:id="216" w:author="Benjamin W. Beeler" w:date="2021-02-09T11:15:00Z">
        <w:r w:rsidR="000A0BB6" w:rsidDel="00382DC7">
          <w:rPr>
            <w:rFonts w:eastAsiaTheme="minorEastAsia"/>
          </w:rPr>
          <w:delText xml:space="preserve"> and </w:delText>
        </w:r>
      </w:del>
      <w:r w:rsidR="000A0BB6">
        <w:rPr>
          <w:rFonts w:eastAsiaTheme="minorEastAsia"/>
        </w:rPr>
        <w:t xml:space="preserve">A is the </w:t>
      </w:r>
      <w:del w:id="217" w:author="Benjamin W. Beeler" w:date="2021-02-09T11:14:00Z">
        <w:r w:rsidR="003A0D47" w:rsidDel="00382DC7">
          <w:rPr>
            <w:rFonts w:eastAsiaTheme="minorEastAsia"/>
          </w:rPr>
          <w:delText xml:space="preserve">total </w:delText>
        </w:r>
      </w:del>
      <w:r w:rsidR="003A0D47">
        <w:rPr>
          <w:rFonts w:eastAsiaTheme="minorEastAsia"/>
        </w:rPr>
        <w:t>surface area</w:t>
      </w:r>
      <w:del w:id="218" w:author="Benjamin W. Beeler" w:date="2021-02-09T11:15:00Z">
        <w:r w:rsidR="003A0D47" w:rsidDel="00382DC7">
          <w:rPr>
            <w:rFonts w:eastAsiaTheme="minorEastAsia"/>
          </w:rPr>
          <w:delText xml:space="preserve"> </w:delText>
        </w:r>
      </w:del>
      <w:ins w:id="219" w:author="Benjamin W. Beeler" w:date="2021-02-09T11:15:00Z">
        <w:r w:rsidR="00382DC7">
          <w:rPr>
            <w:rFonts w:eastAsiaTheme="minorEastAsia"/>
          </w:rPr>
          <w:t>, and there exist two surfaces in the system due to periodic boundaries</w:t>
        </w:r>
      </w:ins>
      <w:del w:id="220" w:author="Benjamin W. Beeler" w:date="2021-02-09T11:15:00Z">
        <w:r w:rsidR="003A0D47" w:rsidDel="00382DC7">
          <w:rPr>
            <w:rFonts w:eastAsiaTheme="minorEastAsia"/>
          </w:rPr>
          <w:delText>facing the vacuum</w:delText>
        </w:r>
      </w:del>
      <w:r w:rsidR="003A0D47">
        <w:rPr>
          <w:rFonts w:eastAsiaTheme="minorEastAsia"/>
        </w:rPr>
        <w:t>.</w:t>
      </w:r>
    </w:p>
    <w:p w14:paraId="33B29153" w14:textId="143D111E" w:rsidR="00006B00" w:rsidRDefault="00006B00" w:rsidP="00E40ECE">
      <w:pPr>
        <w:rPr>
          <w:rFonts w:eastAsiaTheme="minorEastAsia"/>
          <w:b/>
          <w:bCs/>
          <w:sz w:val="28"/>
          <w:szCs w:val="28"/>
        </w:rPr>
      </w:pPr>
      <w:r w:rsidRPr="00006B00">
        <w:rPr>
          <w:rFonts w:eastAsiaTheme="minorEastAsia"/>
          <w:b/>
          <w:bCs/>
          <w:sz w:val="28"/>
          <w:szCs w:val="28"/>
        </w:rPr>
        <w:t>Results</w:t>
      </w:r>
    </w:p>
    <w:p w14:paraId="1FA3AC98" w14:textId="2C26ECDC" w:rsidR="0070732F" w:rsidRPr="0070732F" w:rsidRDefault="005432DD" w:rsidP="00863291">
      <w:pPr>
        <w:rPr>
          <w:rFonts w:eastAsiaTheme="minorEastAsia"/>
          <w:b/>
          <w:bCs/>
          <w:i/>
          <w:iCs/>
        </w:rPr>
      </w:pPr>
      <w:r>
        <w:rPr>
          <w:rFonts w:eastAsiaTheme="minorEastAsia"/>
          <w:b/>
          <w:bCs/>
          <w:i/>
          <w:iCs/>
        </w:rPr>
        <w:t xml:space="preserve">Structural </w:t>
      </w:r>
      <w:r w:rsidRPr="0070732F">
        <w:rPr>
          <w:rFonts w:eastAsiaTheme="minorEastAsia"/>
          <w:b/>
          <w:bCs/>
          <w:i/>
          <w:iCs/>
        </w:rPr>
        <w:t>parameters</w:t>
      </w:r>
      <w:r w:rsidR="0070732F" w:rsidRPr="0070732F">
        <w:rPr>
          <w:rFonts w:eastAsiaTheme="minorEastAsia"/>
          <w:b/>
          <w:bCs/>
          <w:i/>
          <w:iCs/>
        </w:rPr>
        <w:t xml:space="preserve"> </w:t>
      </w:r>
    </w:p>
    <w:p w14:paraId="157A72CF" w14:textId="22C4AA77" w:rsidR="005C5143" w:rsidRDefault="00006B00" w:rsidP="00863291">
      <w:pPr>
        <w:rPr>
          <w:rFonts w:eastAsiaTheme="minorEastAsia"/>
        </w:rPr>
      </w:pPr>
      <w:r>
        <w:rPr>
          <w:rFonts w:eastAsiaTheme="minorEastAsia"/>
        </w:rPr>
        <w:t xml:space="preserve">The </w:t>
      </w:r>
      <w:r w:rsidR="00E5598B">
        <w:rPr>
          <w:rFonts w:eastAsiaTheme="minorEastAsia"/>
        </w:rPr>
        <w:t>pres</w:t>
      </w:r>
      <w:r w:rsidR="00BD60CE">
        <w:rPr>
          <w:rFonts w:eastAsiaTheme="minorEastAsia"/>
        </w:rPr>
        <w:t>s</w:t>
      </w:r>
      <w:r w:rsidR="00E5598B">
        <w:rPr>
          <w:rFonts w:eastAsiaTheme="minorEastAsia"/>
        </w:rPr>
        <w:t>u</w:t>
      </w:r>
      <w:r w:rsidR="00BD60CE">
        <w:rPr>
          <w:rFonts w:eastAsiaTheme="minorEastAsia"/>
        </w:rPr>
        <w:t xml:space="preserve">re as </w:t>
      </w:r>
      <w:r w:rsidR="00AF78D3">
        <w:rPr>
          <w:rFonts w:eastAsiaTheme="minorEastAsia"/>
        </w:rPr>
        <w:t xml:space="preserve">a function of volume </w:t>
      </w:r>
      <w:r w:rsidR="00CA6DE2">
        <w:rPr>
          <w:rFonts w:eastAsiaTheme="minorEastAsia"/>
        </w:rPr>
        <w:t xml:space="preserve">was calculated </w:t>
      </w:r>
      <w:r w:rsidR="002C3B79">
        <w:rPr>
          <w:rFonts w:eastAsiaTheme="minorEastAsia"/>
        </w:rPr>
        <w:t>between 900 K and 1</w:t>
      </w:r>
      <w:r w:rsidR="00120304">
        <w:rPr>
          <w:rFonts w:eastAsiaTheme="minorEastAsia"/>
        </w:rPr>
        <w:t>4</w:t>
      </w:r>
      <w:r w:rsidR="002C3B79">
        <w:rPr>
          <w:rFonts w:eastAsiaTheme="minorEastAsia"/>
        </w:rPr>
        <w:t xml:space="preserve">00 K </w:t>
      </w:r>
      <w:r w:rsidR="00F24388">
        <w:rPr>
          <w:rFonts w:eastAsiaTheme="minorEastAsia"/>
        </w:rPr>
        <w:t xml:space="preserve">for metallic </w:t>
      </w:r>
      <w:r w:rsidR="00683CCA">
        <w:rPr>
          <w:rFonts w:eastAsiaTheme="minorEastAsia"/>
        </w:rPr>
        <w:t xml:space="preserve">γ-U </w:t>
      </w:r>
      <w:r w:rsidR="00832058">
        <w:rPr>
          <w:rFonts w:eastAsiaTheme="minorEastAsia"/>
        </w:rPr>
        <w:t xml:space="preserve">and </w:t>
      </w:r>
      <w:commentRangeStart w:id="221"/>
      <w:r w:rsidR="00683CCA">
        <w:rPr>
          <w:rFonts w:eastAsiaTheme="minorEastAsia"/>
        </w:rPr>
        <w:t>β-</w:t>
      </w:r>
      <w:proofErr w:type="spellStart"/>
      <w:r w:rsidR="00683CCA">
        <w:rPr>
          <w:rFonts w:eastAsiaTheme="minorEastAsia"/>
        </w:rPr>
        <w:t>Zr</w:t>
      </w:r>
      <w:proofErr w:type="spellEnd"/>
      <w:r w:rsidR="00832058">
        <w:rPr>
          <w:rFonts w:eastAsiaTheme="minorEastAsia"/>
        </w:rPr>
        <w:t xml:space="preserve"> </w:t>
      </w:r>
      <w:commentRangeEnd w:id="221"/>
      <w:r w:rsidR="00414CC8">
        <w:rPr>
          <w:rStyle w:val="CommentReference"/>
        </w:rPr>
        <w:commentReference w:id="221"/>
      </w:r>
      <w:r w:rsidR="00832058">
        <w:rPr>
          <w:rFonts w:eastAsiaTheme="minorEastAsia"/>
        </w:rPr>
        <w:t>a</w:t>
      </w:r>
      <w:r w:rsidR="00683CCA">
        <w:rPr>
          <w:rFonts w:eastAsiaTheme="minorEastAsia"/>
        </w:rPr>
        <w:t>n</w:t>
      </w:r>
      <w:r w:rsidR="00832058">
        <w:rPr>
          <w:rFonts w:eastAsiaTheme="minorEastAsia"/>
        </w:rPr>
        <w:t>d their allo</w:t>
      </w:r>
      <w:r w:rsidR="00A6503A">
        <w:rPr>
          <w:rFonts w:eastAsiaTheme="minorEastAsia"/>
        </w:rPr>
        <w:t>ys up to 20% Zr concentration</w:t>
      </w:r>
      <w:r w:rsidR="002F1110">
        <w:rPr>
          <w:rFonts w:eastAsiaTheme="minorEastAsia"/>
        </w:rPr>
        <w:t>s.</w:t>
      </w:r>
      <w:r w:rsidR="00FC4444">
        <w:rPr>
          <w:rFonts w:eastAsiaTheme="minorEastAsia"/>
        </w:rPr>
        <w:t xml:space="preserve"> The results are interpolated to </w:t>
      </w:r>
      <w:r w:rsidR="00793137">
        <w:rPr>
          <w:rFonts w:eastAsiaTheme="minorEastAsia"/>
        </w:rPr>
        <w:t>obtain</w:t>
      </w:r>
      <w:r w:rsidR="00FC4444">
        <w:rPr>
          <w:rFonts w:eastAsiaTheme="minorEastAsia"/>
        </w:rPr>
        <w:t xml:space="preserve"> the equilibrium system</w:t>
      </w:r>
      <w:del w:id="222" w:author="Benjamin W. Beeler" w:date="2021-02-09T11:38:00Z">
        <w:r w:rsidR="00FC4444" w:rsidDel="00414CC8">
          <w:rPr>
            <w:rFonts w:eastAsiaTheme="minorEastAsia"/>
          </w:rPr>
          <w:delText>’s</w:delText>
        </w:r>
      </w:del>
      <w:r w:rsidR="00FC4444">
        <w:rPr>
          <w:rFonts w:eastAsiaTheme="minorEastAsia"/>
        </w:rPr>
        <w:t xml:space="preserve"> volume</w:t>
      </w:r>
      <w:ins w:id="223" w:author="Benjamin W. Beeler" w:date="2021-02-09T11:38:00Z">
        <w:r w:rsidR="00414CC8">
          <w:rPr>
            <w:rFonts w:eastAsiaTheme="minorEastAsia"/>
          </w:rPr>
          <w:t>,</w:t>
        </w:r>
      </w:ins>
      <w:r w:rsidR="00FC4444">
        <w:rPr>
          <w:rFonts w:eastAsiaTheme="minorEastAsia"/>
        </w:rPr>
        <w:t xml:space="preserve"> which is </w:t>
      </w:r>
      <w:ins w:id="224" w:author="Benjamin W. Beeler" w:date="2021-02-09T11:38:00Z">
        <w:r w:rsidR="00414CC8">
          <w:rPr>
            <w:rFonts w:eastAsiaTheme="minorEastAsia"/>
          </w:rPr>
          <w:t xml:space="preserve">defined as </w:t>
        </w:r>
      </w:ins>
      <w:r w:rsidR="00FC4444">
        <w:rPr>
          <w:rFonts w:eastAsiaTheme="minorEastAsia"/>
        </w:rPr>
        <w:t>the volume</w:t>
      </w:r>
      <w:r w:rsidR="00107296">
        <w:rPr>
          <w:rFonts w:eastAsiaTheme="minorEastAsia"/>
        </w:rPr>
        <w:t xml:space="preserve"> resulting in zero pressure</w:t>
      </w:r>
      <w:del w:id="225" w:author="Benjamin W. Beeler" w:date="2021-02-09T11:38:00Z">
        <w:r w:rsidR="00107296" w:rsidDel="00414CC8">
          <w:rPr>
            <w:rFonts w:eastAsiaTheme="minorEastAsia"/>
          </w:rPr>
          <w:delText xml:space="preserve"> on the system</w:delText>
        </w:r>
      </w:del>
      <w:r w:rsidR="00107296">
        <w:rPr>
          <w:rFonts w:eastAsiaTheme="minorEastAsia"/>
        </w:rPr>
        <w:t xml:space="preserve">. </w:t>
      </w:r>
      <w:del w:id="226" w:author="Benjamin W. Beeler" w:date="2021-02-09T11:39:00Z">
        <w:r w:rsidR="00FE26AE" w:rsidDel="00414CC8">
          <w:rPr>
            <w:rFonts w:eastAsiaTheme="minorEastAsia"/>
          </w:rPr>
          <w:delText>At the</w:delText>
        </w:r>
      </w:del>
      <w:ins w:id="227" w:author="Benjamin W. Beeler" w:date="2021-02-09T11:39:00Z">
        <w:r w:rsidR="00414CC8">
          <w:rPr>
            <w:rFonts w:eastAsiaTheme="minorEastAsia"/>
          </w:rPr>
          <w:t>With the</w:t>
        </w:r>
      </w:ins>
      <w:r w:rsidR="00FE26AE">
        <w:rPr>
          <w:rFonts w:eastAsiaTheme="minorEastAsia"/>
        </w:rPr>
        <w:t xml:space="preserve"> equilibrium </w:t>
      </w:r>
      <w:ins w:id="228" w:author="Benjamin W. Beeler" w:date="2021-02-09T11:39:00Z">
        <w:r w:rsidR="00414CC8">
          <w:rPr>
            <w:rFonts w:eastAsiaTheme="minorEastAsia"/>
          </w:rPr>
          <w:t>volume</w:t>
        </w:r>
      </w:ins>
      <w:del w:id="229" w:author="Benjamin W. Beeler" w:date="2021-02-09T11:39:00Z">
        <w:r w:rsidR="00FE26AE" w:rsidDel="00414CC8">
          <w:rPr>
            <w:rFonts w:eastAsiaTheme="minorEastAsia"/>
          </w:rPr>
          <w:delText>system</w:delText>
        </w:r>
      </w:del>
      <w:r w:rsidR="00FE26AE">
        <w:rPr>
          <w:rFonts w:eastAsiaTheme="minorEastAsia"/>
        </w:rPr>
        <w:t xml:space="preserve">, the bulk modulus is computed </w:t>
      </w:r>
      <w:r w:rsidR="00863291">
        <w:rPr>
          <w:rFonts w:eastAsiaTheme="minorEastAsia"/>
        </w:rPr>
        <w:t xml:space="preserve">using </w:t>
      </w:r>
      <w:r w:rsidR="00863291" w:rsidRPr="00863291">
        <w:rPr>
          <w:rFonts w:eastAsiaTheme="minorEastAsia"/>
        </w:rPr>
        <w:t xml:space="preserve">equation </w:t>
      </w:r>
      <w:r w:rsidR="00863291" w:rsidRPr="00863291">
        <w:rPr>
          <w:rFonts w:eastAsiaTheme="minorEastAsia"/>
        </w:rPr>
        <w:fldChar w:fldCharType="begin"/>
      </w:r>
      <w:r w:rsidR="00863291" w:rsidRPr="00863291">
        <w:rPr>
          <w:rFonts w:eastAsiaTheme="minorEastAsia"/>
        </w:rPr>
        <w:instrText xml:space="preserve"> REF _Ref61874170 \h  \* MERGEFORMAT </w:instrText>
      </w:r>
      <w:r w:rsidR="00863291" w:rsidRPr="00863291">
        <w:rPr>
          <w:rFonts w:eastAsiaTheme="minorEastAsia"/>
        </w:rPr>
      </w:r>
      <w:r w:rsidR="00863291" w:rsidRPr="00863291">
        <w:rPr>
          <w:rFonts w:eastAsiaTheme="minorEastAsia"/>
        </w:rPr>
        <w:fldChar w:fldCharType="separate"/>
      </w:r>
      <w:r w:rsidR="00863291" w:rsidRPr="00863291">
        <w:rPr>
          <w:noProof/>
          <w:color w:val="000000" w:themeColor="text1"/>
        </w:rPr>
        <w:t>1</w:t>
      </w:r>
      <w:r w:rsidR="00863291" w:rsidRPr="00863291">
        <w:rPr>
          <w:rFonts w:eastAsiaTheme="minorEastAsia"/>
        </w:rPr>
        <w:fldChar w:fldCharType="end"/>
      </w:r>
      <w:r w:rsidR="008F4F1C">
        <w:rPr>
          <w:rFonts w:eastAsiaTheme="minorEastAsia"/>
        </w:rPr>
        <w:t>, along</w:t>
      </w:r>
      <w:r w:rsidR="00863291" w:rsidRPr="00863291">
        <w:rPr>
          <w:rFonts w:eastAsiaTheme="minorEastAsia"/>
        </w:rPr>
        <w:t xml:space="preserve"> </w:t>
      </w:r>
      <w:r w:rsidR="00FE26AE" w:rsidRPr="00863291">
        <w:rPr>
          <w:rFonts w:eastAsiaTheme="minorEastAsia"/>
        </w:rPr>
        <w:t>with</w:t>
      </w:r>
      <w:r w:rsidR="00FE26AE">
        <w:rPr>
          <w:rFonts w:eastAsiaTheme="minorEastAsia"/>
        </w:rPr>
        <w:t xml:space="preserve"> the equilibrium lattice parameter</w:t>
      </w:r>
      <w:r w:rsidR="0066580E">
        <w:rPr>
          <w:rFonts w:eastAsiaTheme="minorEastAsia"/>
        </w:rPr>
        <w:t xml:space="preserve"> from equation </w:t>
      </w:r>
      <w:r w:rsidR="0066580E">
        <w:rPr>
          <w:rFonts w:eastAsiaTheme="minorEastAsia"/>
        </w:rPr>
        <w:fldChar w:fldCharType="begin"/>
      </w:r>
      <w:r w:rsidR="0066580E">
        <w:rPr>
          <w:rFonts w:eastAsiaTheme="minorEastAsia"/>
        </w:rPr>
        <w:instrText xml:space="preserve"> REF _Ref61876459 \h </w:instrText>
      </w:r>
      <w:r w:rsidR="0066580E">
        <w:rPr>
          <w:rFonts w:eastAsiaTheme="minorEastAsia"/>
        </w:rPr>
      </w:r>
      <w:r w:rsidR="0066580E">
        <w:rPr>
          <w:rFonts w:eastAsiaTheme="minorEastAsia"/>
        </w:rPr>
        <w:fldChar w:fldCharType="separate"/>
      </w:r>
      <w:r w:rsidR="0066580E">
        <w:rPr>
          <w:i/>
          <w:iCs/>
          <w:noProof/>
          <w:color w:val="000000" w:themeColor="text1"/>
        </w:rPr>
        <w:t>2</w:t>
      </w:r>
      <w:r w:rsidR="0066580E">
        <w:rPr>
          <w:rFonts w:eastAsiaTheme="minorEastAsia"/>
        </w:rPr>
        <w:fldChar w:fldCharType="end"/>
      </w:r>
      <w:r w:rsidR="00FE26AE">
        <w:rPr>
          <w:rFonts w:eastAsiaTheme="minorEastAsia"/>
        </w:rPr>
        <w:t xml:space="preserve">. </w:t>
      </w:r>
      <w:r w:rsidR="00683CCA">
        <w:rPr>
          <w:rFonts w:eastAsiaTheme="minorEastAsia"/>
        </w:rPr>
        <w:t xml:space="preserve">The results are </w:t>
      </w:r>
      <w:r w:rsidR="00683CCA" w:rsidRPr="002E654C">
        <w:rPr>
          <w:rFonts w:eastAsiaTheme="minorEastAsia"/>
        </w:rPr>
        <w:t>plotted in</w:t>
      </w:r>
      <w:r w:rsidR="0043042E" w:rsidRPr="002E654C">
        <w:rPr>
          <w:rFonts w:eastAsiaTheme="minorEastAsia"/>
        </w:rPr>
        <w:t xml:space="preserve"> </w:t>
      </w:r>
      <w:r w:rsidR="0043042E" w:rsidRPr="002E654C">
        <w:rPr>
          <w:rFonts w:eastAsiaTheme="minorEastAsia"/>
        </w:rPr>
        <w:fldChar w:fldCharType="begin"/>
      </w:r>
      <w:r w:rsidR="0043042E" w:rsidRPr="002E654C">
        <w:rPr>
          <w:rFonts w:eastAsiaTheme="minorEastAsia"/>
        </w:rPr>
        <w:instrText xml:space="preserve"> REF _Ref61878250 \h </w:instrText>
      </w:r>
      <w:r w:rsidR="002E654C" w:rsidRPr="002E654C">
        <w:rPr>
          <w:rFonts w:eastAsiaTheme="minorEastAsia"/>
        </w:rPr>
        <w:instrText xml:space="preserve"> \* MERGEFORMAT </w:instrText>
      </w:r>
      <w:r w:rsidR="0043042E" w:rsidRPr="002E654C">
        <w:rPr>
          <w:rFonts w:eastAsiaTheme="minorEastAsia"/>
        </w:rPr>
      </w:r>
      <w:r w:rsidR="0043042E" w:rsidRPr="002E654C">
        <w:rPr>
          <w:rFonts w:eastAsiaTheme="minorEastAsia"/>
        </w:rPr>
        <w:fldChar w:fldCharType="separate"/>
      </w:r>
      <w:r w:rsidR="0043042E" w:rsidRPr="002E654C">
        <w:t xml:space="preserve">Fig. </w:t>
      </w:r>
      <w:r w:rsidR="0043042E" w:rsidRPr="002E654C">
        <w:rPr>
          <w:noProof/>
        </w:rPr>
        <w:t>1</w:t>
      </w:r>
      <w:r w:rsidR="0043042E" w:rsidRPr="002E654C">
        <w:rPr>
          <w:rFonts w:eastAsiaTheme="minorEastAsia"/>
        </w:rPr>
        <w:fldChar w:fldCharType="end"/>
      </w:r>
      <w:r w:rsidR="00683CCA" w:rsidRPr="002E654C">
        <w:rPr>
          <w:rFonts w:eastAsiaTheme="minorEastAsia"/>
        </w:rPr>
        <w:t xml:space="preserve"> fo</w:t>
      </w:r>
      <w:r w:rsidR="005F38D7" w:rsidRPr="002E654C">
        <w:rPr>
          <w:rFonts w:eastAsiaTheme="minorEastAsia"/>
        </w:rPr>
        <w:t>r</w:t>
      </w:r>
      <w:r w:rsidR="005F38D7">
        <w:rPr>
          <w:rFonts w:eastAsiaTheme="minorEastAsia"/>
        </w:rPr>
        <w:t xml:space="preserve"> metallic uranium. </w:t>
      </w:r>
      <w:r w:rsidR="007720D0">
        <w:rPr>
          <w:rFonts w:eastAsiaTheme="minorEastAsia"/>
        </w:rPr>
        <w:t xml:space="preserve">For each temperature, the </w:t>
      </w:r>
      <w:r w:rsidR="00985B99">
        <w:rPr>
          <w:rFonts w:eastAsiaTheme="minorEastAsia"/>
        </w:rPr>
        <w:t>parametrized second-order Birch-Murnaghan equation of state (EOS)</w:t>
      </w:r>
      <w:r w:rsidR="006954EE">
        <w:rPr>
          <w:rFonts w:eastAsiaTheme="minorEastAsia"/>
        </w:rPr>
        <w:t xml:space="preserve"> is pl</w:t>
      </w:r>
      <w:r w:rsidR="004D7542">
        <w:rPr>
          <w:rFonts w:eastAsiaTheme="minorEastAsia"/>
        </w:rPr>
        <w:t>otted</w:t>
      </w:r>
      <w:r w:rsidR="00C72DCC">
        <w:rPr>
          <w:rFonts w:eastAsiaTheme="minorEastAsia"/>
        </w:rPr>
        <w:t>.</w:t>
      </w:r>
    </w:p>
    <w:p w14:paraId="114E1C2C" w14:textId="6744A1AE" w:rsidR="008356E3" w:rsidRDefault="004B16FB" w:rsidP="00863291">
      <w:pPr>
        <w:rPr>
          <w:rFonts w:eastAsiaTheme="minorEastAsia"/>
        </w:rPr>
      </w:pPr>
      <w:r>
        <w:rPr>
          <w:rFonts w:eastAsiaTheme="minorEastAsia"/>
        </w:rPr>
        <w:t>The equilibrium lattice parameter</w:t>
      </w:r>
      <w:r w:rsidR="00125CC6">
        <w:rPr>
          <w:rFonts w:eastAsiaTheme="minorEastAsia"/>
        </w:rPr>
        <w:t xml:space="preserve"> is </w:t>
      </w:r>
      <w:r w:rsidR="001827CD">
        <w:rPr>
          <w:rFonts w:eastAsiaTheme="minorEastAsia"/>
        </w:rPr>
        <w:t xml:space="preserve">summarized in </w:t>
      </w:r>
      <w:r w:rsidR="00132289">
        <w:rPr>
          <w:rFonts w:eastAsiaTheme="minorEastAsia"/>
        </w:rPr>
        <w:fldChar w:fldCharType="begin"/>
      </w:r>
      <w:r w:rsidR="00132289">
        <w:rPr>
          <w:rFonts w:eastAsiaTheme="minorEastAsia"/>
        </w:rPr>
        <w:instrText xml:space="preserve"> REF _Ref61892806 \h </w:instrText>
      </w:r>
      <w:r w:rsidR="00132289">
        <w:rPr>
          <w:rFonts w:eastAsiaTheme="minorEastAsia"/>
        </w:rPr>
      </w:r>
      <w:r w:rsidR="00132289">
        <w:rPr>
          <w:rFonts w:eastAsiaTheme="minorEastAsia"/>
        </w:rPr>
        <w:fldChar w:fldCharType="separate"/>
      </w:r>
      <w:r w:rsidR="00132289" w:rsidRPr="00B6638A">
        <w:rPr>
          <w:rFonts w:eastAsiaTheme="minorEastAsia"/>
          <w:i/>
          <w:iCs/>
          <w:sz w:val="20"/>
          <w:szCs w:val="20"/>
        </w:rPr>
        <w:t>Table 1</w:t>
      </w:r>
      <w:r w:rsidR="00132289">
        <w:rPr>
          <w:rFonts w:eastAsiaTheme="minorEastAsia"/>
        </w:rPr>
        <w:fldChar w:fldCharType="end"/>
      </w:r>
      <w:r w:rsidR="009314E3">
        <w:rPr>
          <w:rFonts w:eastAsiaTheme="minorEastAsia"/>
        </w:rPr>
        <w:t xml:space="preserve"> and plotted i</w:t>
      </w:r>
      <w:r w:rsidR="00907F73">
        <w:rPr>
          <w:rFonts w:eastAsiaTheme="minorEastAsia"/>
        </w:rPr>
        <w:t xml:space="preserve">n </w:t>
      </w:r>
      <w:r w:rsidR="00907F73">
        <w:rPr>
          <w:rFonts w:eastAsiaTheme="minorEastAsia"/>
        </w:rPr>
        <w:fldChar w:fldCharType="begin"/>
      </w:r>
      <w:r w:rsidR="00907F73">
        <w:rPr>
          <w:rFonts w:eastAsiaTheme="minorEastAsia"/>
        </w:rPr>
        <w:instrText xml:space="preserve"> REF _Ref61904226 \h </w:instrText>
      </w:r>
      <w:r w:rsidR="00907F73">
        <w:rPr>
          <w:rFonts w:eastAsiaTheme="minorEastAsia"/>
        </w:rPr>
      </w:r>
      <w:r w:rsidR="00907F73">
        <w:rPr>
          <w:rFonts w:eastAsiaTheme="minorEastAsia"/>
        </w:rPr>
        <w:fldChar w:fldCharType="separate"/>
      </w:r>
      <w:r w:rsidR="00907F73" w:rsidRPr="0043042E">
        <w:rPr>
          <w:i/>
          <w:iCs/>
          <w:sz w:val="20"/>
          <w:szCs w:val="20"/>
        </w:rPr>
        <w:t xml:space="preserve">Fig. </w:t>
      </w:r>
      <w:r w:rsidR="00907F73">
        <w:rPr>
          <w:i/>
          <w:iCs/>
          <w:noProof/>
          <w:sz w:val="20"/>
          <w:szCs w:val="20"/>
        </w:rPr>
        <w:t>2</w:t>
      </w:r>
      <w:r w:rsidR="00907F73">
        <w:rPr>
          <w:rFonts w:eastAsiaTheme="minorEastAsia"/>
        </w:rPr>
        <w:fldChar w:fldCharType="end"/>
      </w:r>
      <w:del w:id="230" w:author="Benjamin W. Beeler" w:date="2021-02-09T11:41:00Z">
        <w:r w:rsidR="009314E3" w:rsidDel="00342727">
          <w:rPr>
            <w:rFonts w:eastAsiaTheme="minorEastAsia"/>
          </w:rPr>
          <w:delText xml:space="preserve"> </w:delText>
        </w:r>
      </w:del>
      <w:r w:rsidR="009314E3">
        <w:rPr>
          <w:rFonts w:eastAsiaTheme="minorEastAsia"/>
        </w:rPr>
        <w:t xml:space="preserve">. </w:t>
      </w:r>
      <w:del w:id="231" w:author="Benjamin W. Beeler" w:date="2021-02-09T11:41:00Z">
        <w:r w:rsidR="00E451FB" w:rsidDel="00342727">
          <w:rPr>
            <w:rFonts w:eastAsiaTheme="minorEastAsia"/>
          </w:rPr>
          <w:delText xml:space="preserve">The lattice parameter was </w:delText>
        </w:r>
        <w:r w:rsidR="00F92C1B" w:rsidDel="00342727">
          <w:rPr>
            <w:rFonts w:eastAsiaTheme="minorEastAsia"/>
          </w:rPr>
          <w:delText>obtained</w:delText>
        </w:r>
        <w:r w:rsidR="00475B1E" w:rsidDel="00342727">
          <w:rPr>
            <w:rFonts w:eastAsiaTheme="minorEastAsia"/>
          </w:rPr>
          <w:delText xml:space="preserve"> by interpolating the EOS to get cell volume that </w:delText>
        </w:r>
        <w:r w:rsidR="0007230D" w:rsidDel="00342727">
          <w:rPr>
            <w:rFonts w:eastAsiaTheme="minorEastAsia"/>
          </w:rPr>
          <w:delText>equate the pressure to zero.</w:delText>
        </w:r>
        <w:r w:rsidR="00E451FB" w:rsidDel="00342727">
          <w:rPr>
            <w:rFonts w:eastAsiaTheme="minorEastAsia"/>
          </w:rPr>
          <w:delText xml:space="preserve"> </w:delText>
        </w:r>
      </w:del>
      <w:r w:rsidR="00B43735">
        <w:rPr>
          <w:rFonts w:eastAsiaTheme="minorEastAsia"/>
        </w:rPr>
        <w:t xml:space="preserve">For </w:t>
      </w:r>
      <w:r w:rsidR="0007230D">
        <w:rPr>
          <w:rFonts w:eastAsiaTheme="minorEastAsia"/>
        </w:rPr>
        <w:t>u</w:t>
      </w:r>
      <w:r w:rsidR="00B43735">
        <w:rPr>
          <w:rFonts w:eastAsiaTheme="minorEastAsia"/>
        </w:rPr>
        <w:t xml:space="preserve">ranium, the </w:t>
      </w:r>
      <w:r w:rsidR="00C80FCB">
        <w:rPr>
          <w:rFonts w:eastAsiaTheme="minorEastAsia"/>
        </w:rPr>
        <w:t>lattice parameter is generally underpredicted when compared to the</w:t>
      </w:r>
      <w:r w:rsidR="00BA6AA8">
        <w:rPr>
          <w:rFonts w:eastAsiaTheme="minorEastAsia"/>
        </w:rPr>
        <w:t xml:space="preserve"> experimental </w:t>
      </w:r>
      <w:r w:rsidR="00472AFE">
        <w:rPr>
          <w:rFonts w:eastAsiaTheme="minorEastAsia"/>
        </w:rPr>
        <w:t>value</w:t>
      </w:r>
      <w:r w:rsidR="00B97E7F">
        <w:rPr>
          <w:rFonts w:eastAsiaTheme="minorEastAsia"/>
        </w:rPr>
        <w:t xml:space="preserve"> at 1060 K</w:t>
      </w:r>
      <w:r w:rsidR="00BA6AA8">
        <w:rPr>
          <w:rFonts w:eastAsiaTheme="minorEastAsia"/>
        </w:rPr>
        <w:t xml:space="preserve"> obtained by </w:t>
      </w:r>
      <w:r w:rsidR="00E81E7D">
        <w:rPr>
          <w:rFonts w:eastAsiaTheme="minorEastAsia"/>
        </w:rPr>
        <w:t>L</w:t>
      </w:r>
      <w:r w:rsidR="00BA6AA8">
        <w:rPr>
          <w:rFonts w:eastAsiaTheme="minorEastAsia"/>
        </w:rPr>
        <w:t>awson [reference 40 Beeler paper]</w:t>
      </w:r>
      <w:ins w:id="232" w:author="Benjamin W. Beeler" w:date="2021-02-09T11:42:00Z">
        <w:r w:rsidR="00342727">
          <w:rPr>
            <w:rFonts w:eastAsiaTheme="minorEastAsia"/>
          </w:rPr>
          <w:t>, whic</w:t>
        </w:r>
      </w:ins>
      <w:ins w:id="233" w:author="Benjamin W. Beeler" w:date="2021-02-09T11:43:00Z">
        <w:r w:rsidR="00342727">
          <w:rPr>
            <w:rFonts w:eastAsiaTheme="minorEastAsia"/>
          </w:rPr>
          <w:t>h was</w:t>
        </w:r>
      </w:ins>
      <w:del w:id="234" w:author="Benjamin W. Beeler" w:date="2021-02-09T11:43:00Z">
        <w:r w:rsidR="00472AFE" w:rsidDel="00342727">
          <w:rPr>
            <w:rFonts w:eastAsiaTheme="minorEastAsia"/>
          </w:rPr>
          <w:delText xml:space="preserve"> </w:delText>
        </w:r>
        <w:r w:rsidR="00B97E7F" w:rsidDel="00342727">
          <w:rPr>
            <w:rFonts w:eastAsiaTheme="minorEastAsia"/>
          </w:rPr>
          <w:delText>to be</w:delText>
        </w:r>
      </w:del>
      <w:r w:rsidR="00E81E7D">
        <w:rPr>
          <w:rFonts w:eastAsiaTheme="minorEastAsia"/>
        </w:rPr>
        <w:t xml:space="preserve"> 3.493</w:t>
      </w:r>
      <w:r w:rsidR="00B97E7F">
        <w:rPr>
          <w:rFonts w:eastAsiaTheme="minorEastAsia"/>
        </w:rPr>
        <w:t xml:space="preserve"> </w:t>
      </w:r>
      <w:ins w:id="235" w:author="Benjamin W. Beeler" w:date="2021-02-09T11:42:00Z">
        <w:r w:rsidR="00342727">
          <w:rPr>
            <w:rFonts w:eastAsiaTheme="minorEastAsia"/>
            <w:caps/>
          </w:rPr>
          <w:t>Å</w:t>
        </w:r>
      </w:ins>
      <w:del w:id="236" w:author="Benjamin W. Beeler" w:date="2021-02-09T11:42:00Z">
        <w:r w:rsidR="00472AFE" w:rsidDel="00342727">
          <w:rPr>
            <w:rFonts w:eastAsiaTheme="minorEastAsia"/>
          </w:rPr>
          <w:delText xml:space="preserve"> </w:delText>
        </w:r>
        <w:r w:rsidR="00B97E7F" w:rsidDel="00342727">
          <w:rPr>
            <w:rFonts w:eastAsiaTheme="minorEastAsia"/>
          </w:rPr>
          <w:delText xml:space="preserve">which was </w:delText>
        </w:r>
      </w:del>
      <w:ins w:id="237" w:author="Benjamin W. Beeler" w:date="2021-02-09T11:48:00Z">
        <w:r w:rsidR="0058308A">
          <w:rPr>
            <w:rFonts w:eastAsiaTheme="minorEastAsia"/>
          </w:rPr>
          <w:t>, h</w:t>
        </w:r>
      </w:ins>
      <w:del w:id="238" w:author="Benjamin W. Beeler" w:date="2021-02-09T11:47:00Z">
        <w:r w:rsidR="00255BF0" w:rsidDel="0058308A">
          <w:rPr>
            <w:rFonts w:eastAsiaTheme="minorEastAsia"/>
          </w:rPr>
          <w:delText xml:space="preserve">. </w:delText>
        </w:r>
      </w:del>
      <w:ins w:id="239" w:author="Benjamin W. Beeler" w:date="2021-02-09T11:47:00Z">
        <w:r w:rsidR="0058308A">
          <w:rPr>
            <w:rFonts w:eastAsiaTheme="minorEastAsia"/>
          </w:rPr>
          <w:t xml:space="preserve">owever, this is in </w:t>
        </w:r>
        <w:r w:rsidR="0058308A">
          <w:rPr>
            <w:rFonts w:eastAsiaTheme="minorEastAsia"/>
          </w:rPr>
          <w:lastRenderedPageBreak/>
          <w:t xml:space="preserve">accordance with previous computational </w:t>
        </w:r>
        <w:commentRangeStart w:id="240"/>
        <w:r w:rsidR="0058308A">
          <w:rPr>
            <w:rFonts w:eastAsiaTheme="minorEastAsia"/>
          </w:rPr>
          <w:t>results</w:t>
        </w:r>
      </w:ins>
      <w:commentRangeEnd w:id="240"/>
      <w:ins w:id="241" w:author="Benjamin W. Beeler" w:date="2021-02-09T11:48:00Z">
        <w:r w:rsidR="0058308A">
          <w:rPr>
            <w:rStyle w:val="CommentReference"/>
          </w:rPr>
          <w:commentReference w:id="240"/>
        </w:r>
      </w:ins>
      <w:ins w:id="242" w:author="Benjamin W. Beeler" w:date="2021-02-09T11:47:00Z">
        <w:r w:rsidR="0058308A">
          <w:rPr>
            <w:rFonts w:eastAsiaTheme="minorEastAsia"/>
          </w:rPr>
          <w:t xml:space="preserve">. </w:t>
        </w:r>
      </w:ins>
      <w:r w:rsidR="00255BF0">
        <w:rPr>
          <w:rFonts w:eastAsiaTheme="minorEastAsia"/>
        </w:rPr>
        <w:t xml:space="preserve">The lattice parameter of Zr showed good </w:t>
      </w:r>
      <w:del w:id="243" w:author="Benjamin W. Beeler" w:date="2021-02-09T11:43:00Z">
        <w:r w:rsidR="00255BF0" w:rsidDel="0058308A">
          <w:rPr>
            <w:rFonts w:eastAsiaTheme="minorEastAsia"/>
          </w:rPr>
          <w:delText xml:space="preserve">matching </w:delText>
        </w:r>
      </w:del>
      <w:ins w:id="244" w:author="Benjamin W. Beeler" w:date="2021-02-09T11:43:00Z">
        <w:r w:rsidR="0058308A">
          <w:rPr>
            <w:rFonts w:eastAsiaTheme="minorEastAsia"/>
          </w:rPr>
          <w:t xml:space="preserve">agreement </w:t>
        </w:r>
      </w:ins>
      <w:r w:rsidR="00255BF0">
        <w:rPr>
          <w:rFonts w:eastAsiaTheme="minorEastAsia"/>
        </w:rPr>
        <w:t xml:space="preserve">with the correlation </w:t>
      </w:r>
      <w:del w:id="245" w:author="Benjamin W. Beeler" w:date="2021-02-09T11:43:00Z">
        <w:r w:rsidR="00255BF0" w:rsidDel="0058308A">
          <w:rPr>
            <w:rFonts w:eastAsiaTheme="minorEastAsia"/>
          </w:rPr>
          <w:delText xml:space="preserve">fitted </w:delText>
        </w:r>
      </w:del>
      <w:r w:rsidR="001B5D1E">
        <w:rPr>
          <w:rFonts w:eastAsiaTheme="minorEastAsia"/>
        </w:rPr>
        <w:t xml:space="preserve">based on the experimental data by </w:t>
      </w:r>
      <w:proofErr w:type="spellStart"/>
      <w:r w:rsidR="001B5D1E">
        <w:rPr>
          <w:rFonts w:eastAsiaTheme="minorEastAsia"/>
        </w:rPr>
        <w:t>Heiming</w:t>
      </w:r>
      <w:proofErr w:type="spellEnd"/>
      <w:r w:rsidR="001B5D1E">
        <w:rPr>
          <w:rFonts w:eastAsiaTheme="minorEastAsia"/>
        </w:rPr>
        <w:t xml:space="preserve"> </w:t>
      </w:r>
      <w:proofErr w:type="gramStart"/>
      <w:r w:rsidR="001B5D1E">
        <w:rPr>
          <w:rFonts w:eastAsiaTheme="minorEastAsia"/>
        </w:rPr>
        <w:t>et al.</w:t>
      </w:r>
      <w:r w:rsidR="00F90B41">
        <w:rPr>
          <w:rFonts w:eastAsiaTheme="minorEastAsia"/>
        </w:rPr>
        <w:t>[</w:t>
      </w:r>
      <w:proofErr w:type="spellStart"/>
      <w:proofErr w:type="gramEnd"/>
      <w:r w:rsidR="00F90B41">
        <w:rPr>
          <w:rFonts w:eastAsiaTheme="minorEastAsia"/>
        </w:rPr>
        <w:t>Heiming</w:t>
      </w:r>
      <w:proofErr w:type="spellEnd"/>
      <w:r w:rsidR="00F90B41">
        <w:rPr>
          <w:rFonts w:eastAsiaTheme="minorEastAsia"/>
        </w:rPr>
        <w:t xml:space="preserve"> paper]</w:t>
      </w:r>
      <w:ins w:id="246" w:author="Benjamin W. Beeler" w:date="2021-02-09T11:43:00Z">
        <w:r w:rsidR="0058308A">
          <w:rPr>
            <w:rFonts w:eastAsiaTheme="minorEastAsia"/>
          </w:rPr>
          <w:t>.</w:t>
        </w:r>
      </w:ins>
      <w:r w:rsidR="001B5D1E">
        <w:rPr>
          <w:rFonts w:eastAsiaTheme="minorEastAsia"/>
        </w:rPr>
        <w:t xml:space="preserve"> </w:t>
      </w:r>
      <w:del w:id="247" w:author="Benjamin W. Beeler" w:date="2021-02-09T11:48:00Z">
        <w:r w:rsidR="001B5D1E" w:rsidDel="00BF33D0">
          <w:rPr>
            <w:rFonts w:eastAsiaTheme="minorEastAsia"/>
          </w:rPr>
          <w:delText xml:space="preserve">The </w:delText>
        </w:r>
      </w:del>
      <w:ins w:id="248" w:author="Benjamin W. Beeler" w:date="2021-02-09T11:48:00Z">
        <w:r w:rsidR="00BF33D0">
          <w:rPr>
            <w:rFonts w:eastAsiaTheme="minorEastAsia"/>
          </w:rPr>
          <w:t xml:space="preserve">It is expected that the </w:t>
        </w:r>
      </w:ins>
      <w:r w:rsidR="001B5D1E">
        <w:rPr>
          <w:rFonts w:eastAsiaTheme="minorEastAsia"/>
        </w:rPr>
        <w:t>underprediction of the</w:t>
      </w:r>
      <w:r w:rsidR="00F90B41">
        <w:rPr>
          <w:rFonts w:eastAsiaTheme="minorEastAsia"/>
        </w:rPr>
        <w:t xml:space="preserve"> U</w:t>
      </w:r>
      <w:r w:rsidR="001B5D1E">
        <w:rPr>
          <w:rFonts w:eastAsiaTheme="minorEastAsia"/>
        </w:rPr>
        <w:t xml:space="preserve"> lattice parameter</w:t>
      </w:r>
      <w:r w:rsidR="00F90B41">
        <w:rPr>
          <w:rFonts w:eastAsiaTheme="minorEastAsia"/>
        </w:rPr>
        <w:t xml:space="preserve">s </w:t>
      </w:r>
      <w:r w:rsidR="00132289">
        <w:rPr>
          <w:rFonts w:eastAsiaTheme="minorEastAsia"/>
        </w:rPr>
        <w:t xml:space="preserve">would lead to a certain degree of underprediction of the lattice parameters </w:t>
      </w:r>
      <w:del w:id="249" w:author="Benjamin W. Beeler" w:date="2021-02-09T11:48:00Z">
        <w:r w:rsidR="00132289" w:rsidDel="00BF33D0">
          <w:rPr>
            <w:rFonts w:eastAsiaTheme="minorEastAsia"/>
          </w:rPr>
          <w:delText xml:space="preserve">and the densities </w:delText>
        </w:r>
      </w:del>
      <w:r w:rsidR="00132289">
        <w:rPr>
          <w:rFonts w:eastAsiaTheme="minorEastAsia"/>
        </w:rPr>
        <w:t>of</w:t>
      </w:r>
      <w:del w:id="250" w:author="Benjamin W. Beeler" w:date="2021-02-09T11:48:00Z">
        <w:r w:rsidR="00132289" w:rsidDel="00BF33D0">
          <w:rPr>
            <w:rFonts w:eastAsiaTheme="minorEastAsia"/>
          </w:rPr>
          <w:delText xml:space="preserve"> </w:delText>
        </w:r>
      </w:del>
      <w:r w:rsidR="00F90B41">
        <w:rPr>
          <w:rFonts w:eastAsiaTheme="minorEastAsia"/>
        </w:rPr>
        <w:t xml:space="preserve"> </w:t>
      </w:r>
      <w:r w:rsidR="00132289">
        <w:rPr>
          <w:rFonts w:eastAsiaTheme="minorEastAsia"/>
        </w:rPr>
        <w:t>the U-</w:t>
      </w:r>
      <w:proofErr w:type="spellStart"/>
      <w:r w:rsidR="00132289">
        <w:rPr>
          <w:rFonts w:eastAsiaTheme="minorEastAsia"/>
        </w:rPr>
        <w:t>Zr</w:t>
      </w:r>
      <w:proofErr w:type="spellEnd"/>
      <w:r w:rsidR="00132289">
        <w:rPr>
          <w:rFonts w:eastAsiaTheme="minorEastAsia"/>
        </w:rPr>
        <w:t xml:space="preserve"> alloys.</w:t>
      </w:r>
      <w:r w:rsidR="001B5D1E">
        <w:rPr>
          <w:rFonts w:eastAsiaTheme="minorEastAsia"/>
        </w:rPr>
        <w:t xml:space="preserve"> </w:t>
      </w:r>
      <w:r w:rsidR="00132289">
        <w:rPr>
          <w:rFonts w:eastAsiaTheme="minorEastAsia"/>
        </w:rPr>
        <w:t>T</w:t>
      </w:r>
      <w:r w:rsidR="00E77299">
        <w:rPr>
          <w:rFonts w:eastAsiaTheme="minorEastAsia"/>
        </w:rPr>
        <w:t xml:space="preserve">he bulk </w:t>
      </w:r>
      <w:r w:rsidR="00A06918">
        <w:rPr>
          <w:rFonts w:eastAsiaTheme="minorEastAsia"/>
        </w:rPr>
        <w:t>modulus data</w:t>
      </w:r>
      <w:r>
        <w:rPr>
          <w:rFonts w:eastAsiaTheme="minorEastAsia"/>
        </w:rPr>
        <w:t xml:space="preserve"> are </w:t>
      </w:r>
      <w:commentRangeStart w:id="251"/>
      <w:r>
        <w:rPr>
          <w:rFonts w:eastAsiaTheme="minorEastAsia"/>
        </w:rPr>
        <w:t xml:space="preserve">summarized </w:t>
      </w:r>
      <w:r w:rsidR="00F90885">
        <w:rPr>
          <w:rFonts w:eastAsiaTheme="minorEastAsia"/>
        </w:rPr>
        <w:fldChar w:fldCharType="begin"/>
      </w:r>
      <w:r w:rsidR="00F90885">
        <w:rPr>
          <w:rFonts w:eastAsiaTheme="minorEastAsia"/>
        </w:rPr>
        <w:instrText xml:space="preserve"> REF _Ref61892949 \h  \* MERGEFORMAT </w:instrText>
      </w:r>
      <w:r w:rsidR="00F90885">
        <w:rPr>
          <w:rFonts w:eastAsiaTheme="minorEastAsia"/>
        </w:rPr>
      </w:r>
      <w:r w:rsidR="00F90885">
        <w:rPr>
          <w:rFonts w:eastAsiaTheme="minorEastAsia"/>
        </w:rPr>
        <w:fldChar w:fldCharType="separate"/>
      </w:r>
      <w:r w:rsidR="00F90885" w:rsidRPr="00F90885">
        <w:rPr>
          <w:rFonts w:eastAsiaTheme="minorEastAsia"/>
        </w:rPr>
        <w:t>Table 2</w:t>
      </w:r>
      <w:r w:rsidR="00F90885">
        <w:rPr>
          <w:rFonts w:eastAsiaTheme="minorEastAsia"/>
        </w:rPr>
        <w:fldChar w:fldCharType="end"/>
      </w:r>
      <w:commentRangeEnd w:id="251"/>
      <w:r w:rsidR="00414CC8">
        <w:rPr>
          <w:rStyle w:val="CommentReference"/>
        </w:rPr>
        <w:commentReference w:id="251"/>
      </w:r>
      <w:r>
        <w:rPr>
          <w:rFonts w:eastAsiaTheme="minorEastAsia"/>
        </w:rPr>
        <w:t>.</w:t>
      </w:r>
      <w:r w:rsidR="00DA20E6">
        <w:rPr>
          <w:rFonts w:eastAsiaTheme="minorEastAsia"/>
        </w:rPr>
        <w:t xml:space="preserve"> For uranium metal</w:t>
      </w:r>
      <w:ins w:id="252" w:author="Benjamin W. Beeler" w:date="2021-02-09T11:49:00Z">
        <w:r w:rsidR="00BF33D0">
          <w:rPr>
            <w:rFonts w:eastAsiaTheme="minorEastAsia"/>
          </w:rPr>
          <w:t>,</w:t>
        </w:r>
      </w:ins>
      <w:r w:rsidR="00DA20E6">
        <w:rPr>
          <w:rFonts w:eastAsiaTheme="minorEastAsia"/>
        </w:rPr>
        <w:t xml:space="preserve"> the data are close to what was calculated by </w:t>
      </w:r>
      <w:proofErr w:type="spellStart"/>
      <w:proofErr w:type="gramStart"/>
      <w:r w:rsidR="00DA20E6">
        <w:rPr>
          <w:rFonts w:eastAsiaTheme="minorEastAsia"/>
        </w:rPr>
        <w:t>Y</w:t>
      </w:r>
      <w:r w:rsidR="004E4922">
        <w:rPr>
          <w:rFonts w:eastAsiaTheme="minorEastAsia"/>
        </w:rPr>
        <w:t>oo</w:t>
      </w:r>
      <w:proofErr w:type="spellEnd"/>
      <w:r w:rsidR="004E4922">
        <w:rPr>
          <w:rFonts w:eastAsiaTheme="minorEastAsia"/>
        </w:rPr>
        <w:t>[</w:t>
      </w:r>
      <w:proofErr w:type="gramEnd"/>
      <w:r w:rsidR="004E4922">
        <w:rPr>
          <w:rFonts w:eastAsiaTheme="minorEastAsia"/>
        </w:rPr>
        <w:t xml:space="preserve">ref 1 </w:t>
      </w:r>
      <w:proofErr w:type="spellStart"/>
      <w:r w:rsidR="004E4922">
        <w:rPr>
          <w:rFonts w:eastAsiaTheme="minorEastAsia"/>
        </w:rPr>
        <w:t>beeler</w:t>
      </w:r>
      <w:proofErr w:type="spellEnd"/>
      <w:r w:rsidR="004E4922">
        <w:rPr>
          <w:rFonts w:eastAsiaTheme="minorEastAsia"/>
        </w:rPr>
        <w:t xml:space="preserve"> paper] </w:t>
      </w:r>
      <w:del w:id="253" w:author="Benjamin W. Beeler" w:date="2021-02-09T11:49:00Z">
        <w:r w:rsidR="004E4922" w:rsidDel="00BF33D0">
          <w:rPr>
            <w:rFonts w:eastAsiaTheme="minorEastAsia"/>
          </w:rPr>
          <w:delText xml:space="preserve">to be 113 GPa </w:delText>
        </w:r>
      </w:del>
      <w:r w:rsidR="004E4922">
        <w:rPr>
          <w:rFonts w:eastAsiaTheme="minorEastAsia"/>
        </w:rPr>
        <w:t>utilizing a temperature independent equation of state</w:t>
      </w:r>
      <w:ins w:id="254" w:author="Benjamin W. Beeler" w:date="2021-02-09T11:49:00Z">
        <w:r w:rsidR="00BF33D0">
          <w:rPr>
            <w:rFonts w:eastAsiaTheme="minorEastAsia"/>
          </w:rPr>
          <w:t xml:space="preserve"> (113 </w:t>
        </w:r>
        <w:proofErr w:type="spellStart"/>
        <w:r w:rsidR="00BF33D0">
          <w:rPr>
            <w:rFonts w:eastAsiaTheme="minorEastAsia"/>
          </w:rPr>
          <w:t>GPa</w:t>
        </w:r>
        <w:proofErr w:type="spellEnd"/>
        <w:r w:rsidR="00BF33D0">
          <w:rPr>
            <w:rFonts w:eastAsiaTheme="minorEastAsia"/>
          </w:rPr>
          <w:t>)</w:t>
        </w:r>
      </w:ins>
      <w:r w:rsidR="004E4922">
        <w:rPr>
          <w:rFonts w:eastAsiaTheme="minorEastAsia"/>
        </w:rPr>
        <w:t>.</w:t>
      </w:r>
      <w:r w:rsidR="009361D3">
        <w:rPr>
          <w:rFonts w:eastAsiaTheme="minorEastAsia"/>
        </w:rPr>
        <w:t xml:space="preserve"> </w:t>
      </w:r>
      <w:del w:id="255" w:author="Benjamin W. Beeler" w:date="2021-02-09T11:49:00Z">
        <w:r w:rsidR="009361D3" w:rsidDel="00BF33D0">
          <w:rPr>
            <w:rFonts w:eastAsiaTheme="minorEastAsia"/>
          </w:rPr>
          <w:delText xml:space="preserve">The </w:delText>
        </w:r>
        <w:r w:rsidR="009D0D20" w:rsidDel="00BF33D0">
          <w:rPr>
            <w:rFonts w:eastAsiaTheme="minorEastAsia"/>
          </w:rPr>
          <w:delText>values predicted in this work are in close proximity to th</w:delText>
        </w:r>
        <w:r w:rsidR="00515A62" w:rsidDel="00BF33D0">
          <w:rPr>
            <w:rFonts w:eastAsiaTheme="minorEastAsia"/>
          </w:rPr>
          <w:delText xml:space="preserve">e value forementioned. </w:delText>
        </w:r>
      </w:del>
      <w:r w:rsidR="00515A62">
        <w:rPr>
          <w:rFonts w:eastAsiaTheme="minorEastAsia"/>
        </w:rPr>
        <w:t xml:space="preserve">The general trend of the </w:t>
      </w:r>
      <w:r w:rsidR="00C6120B">
        <w:rPr>
          <w:rFonts w:eastAsiaTheme="minorEastAsia"/>
        </w:rPr>
        <w:t xml:space="preserve">predicted values shows a degree of softening of the bulk modulus </w:t>
      </w:r>
      <w:r w:rsidR="00010CBB">
        <w:rPr>
          <w:rFonts w:eastAsiaTheme="minorEastAsia"/>
        </w:rPr>
        <w:t>as the temperature increases</w:t>
      </w:r>
      <w:ins w:id="256" w:author="Benjamin W. Beeler" w:date="2021-02-09T11:49:00Z">
        <w:r w:rsidR="00BF33D0">
          <w:rPr>
            <w:rFonts w:eastAsiaTheme="minorEastAsia"/>
          </w:rPr>
          <w:t>,</w:t>
        </w:r>
      </w:ins>
      <w:r w:rsidR="00010CBB">
        <w:rPr>
          <w:rFonts w:eastAsiaTheme="minorEastAsia"/>
        </w:rPr>
        <w:t xml:space="preserve"> which </w:t>
      </w:r>
      <w:ins w:id="257" w:author="Benjamin W. Beeler" w:date="2021-02-09T11:49:00Z">
        <w:r w:rsidR="00BF33D0">
          <w:rPr>
            <w:rFonts w:eastAsiaTheme="minorEastAsia"/>
          </w:rPr>
          <w:t xml:space="preserve">is to </w:t>
        </w:r>
      </w:ins>
      <w:del w:id="258" w:author="Benjamin W. Beeler" w:date="2021-02-09T11:49:00Z">
        <w:r w:rsidR="00010CBB" w:rsidDel="00BF33D0">
          <w:rPr>
            <w:rFonts w:eastAsiaTheme="minorEastAsia"/>
          </w:rPr>
          <w:delText xml:space="preserve">what should </w:delText>
        </w:r>
      </w:del>
      <w:r w:rsidR="00010CBB">
        <w:rPr>
          <w:rFonts w:eastAsiaTheme="minorEastAsia"/>
        </w:rPr>
        <w:t>be expected.</w:t>
      </w:r>
    </w:p>
    <w:p w14:paraId="31FC0706" w14:textId="54983004" w:rsidR="00C34F17" w:rsidRDefault="004B16FB" w:rsidP="000925EC">
      <w:pPr>
        <w:jc w:val="center"/>
        <w:rPr>
          <w:rFonts w:eastAsiaTheme="minorEastAsia"/>
        </w:rPr>
      </w:pPr>
      <w:commentRangeStart w:id="259"/>
      <w:r w:rsidRPr="004B16FB">
        <w:rPr>
          <w:noProof/>
        </w:rPr>
        <w:drawing>
          <wp:inline distT="0" distB="0" distL="0" distR="0" wp14:anchorId="6D76DA86" wp14:editId="35E69EEE">
            <wp:extent cx="3857625" cy="279760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9728" cy="2828137"/>
                    </a:xfrm>
                    <a:prstGeom prst="rect">
                      <a:avLst/>
                    </a:prstGeom>
                  </pic:spPr>
                </pic:pic>
              </a:graphicData>
            </a:graphic>
          </wp:inline>
        </w:drawing>
      </w:r>
      <w:commentRangeEnd w:id="259"/>
      <w:r w:rsidR="00414CC8">
        <w:rPr>
          <w:rStyle w:val="CommentReference"/>
        </w:rPr>
        <w:commentReference w:id="259"/>
      </w:r>
    </w:p>
    <w:p w14:paraId="723487B1" w14:textId="0DD80D07" w:rsidR="008356E3" w:rsidRDefault="00D917A1" w:rsidP="00D917A1">
      <w:pPr>
        <w:pStyle w:val="Caption"/>
        <w:rPr>
          <w:rFonts w:eastAsiaTheme="minorEastAsia"/>
          <w:i w:val="0"/>
          <w:iCs w:val="0"/>
          <w:color w:val="auto"/>
          <w:sz w:val="20"/>
          <w:szCs w:val="20"/>
        </w:rPr>
      </w:pPr>
      <w:bookmarkStart w:id="260" w:name="_Ref61878250"/>
      <w:r w:rsidRPr="0043042E">
        <w:rPr>
          <w:i w:val="0"/>
          <w:iCs w:val="0"/>
          <w:color w:val="auto"/>
          <w:sz w:val="20"/>
          <w:szCs w:val="20"/>
        </w:rPr>
        <w:t xml:space="preserve">Fig. </w:t>
      </w:r>
      <w:r w:rsidRPr="0043042E">
        <w:rPr>
          <w:i w:val="0"/>
          <w:iCs w:val="0"/>
          <w:color w:val="auto"/>
          <w:sz w:val="20"/>
          <w:szCs w:val="20"/>
        </w:rPr>
        <w:fldChar w:fldCharType="begin"/>
      </w:r>
      <w:r w:rsidRPr="0043042E">
        <w:rPr>
          <w:i w:val="0"/>
          <w:iCs w:val="0"/>
          <w:color w:val="auto"/>
          <w:sz w:val="20"/>
          <w:szCs w:val="20"/>
        </w:rPr>
        <w:instrText xml:space="preserve"> SEQ Fig. \* ARABIC </w:instrText>
      </w:r>
      <w:r w:rsidRPr="0043042E">
        <w:rPr>
          <w:i w:val="0"/>
          <w:iCs w:val="0"/>
          <w:color w:val="auto"/>
          <w:sz w:val="20"/>
          <w:szCs w:val="20"/>
        </w:rPr>
        <w:fldChar w:fldCharType="separate"/>
      </w:r>
      <w:r w:rsidRPr="0043042E">
        <w:rPr>
          <w:i w:val="0"/>
          <w:iCs w:val="0"/>
          <w:noProof/>
          <w:color w:val="auto"/>
          <w:sz w:val="20"/>
          <w:szCs w:val="20"/>
        </w:rPr>
        <w:t>1</w:t>
      </w:r>
      <w:r w:rsidRPr="0043042E">
        <w:rPr>
          <w:i w:val="0"/>
          <w:iCs w:val="0"/>
          <w:color w:val="auto"/>
          <w:sz w:val="20"/>
          <w:szCs w:val="20"/>
        </w:rPr>
        <w:fldChar w:fldCharType="end"/>
      </w:r>
      <w:bookmarkEnd w:id="260"/>
      <w:r w:rsidRPr="0043042E">
        <w:rPr>
          <w:i w:val="0"/>
          <w:iCs w:val="0"/>
          <w:color w:val="auto"/>
          <w:sz w:val="20"/>
          <w:szCs w:val="20"/>
        </w:rPr>
        <w:t xml:space="preserve">. </w:t>
      </w:r>
      <w:r w:rsidR="001D46DC" w:rsidRPr="0043042E">
        <w:rPr>
          <w:rFonts w:eastAsiaTheme="minorEastAsia"/>
          <w:i w:val="0"/>
          <w:iCs w:val="0"/>
          <w:color w:val="auto"/>
          <w:sz w:val="20"/>
          <w:szCs w:val="20"/>
        </w:rPr>
        <w:t xml:space="preserve">The pressure as a function of </w:t>
      </w:r>
      <w:r w:rsidR="008F4C93" w:rsidRPr="0043042E">
        <w:rPr>
          <w:rFonts w:eastAsiaTheme="minorEastAsia"/>
          <w:i w:val="0"/>
          <w:iCs w:val="0"/>
          <w:color w:val="auto"/>
          <w:sz w:val="20"/>
          <w:szCs w:val="20"/>
        </w:rPr>
        <w:t xml:space="preserve">system volume for γ-U between 1000 K and 1400 K. The </w:t>
      </w:r>
      <w:r w:rsidR="0042098C" w:rsidRPr="0043042E">
        <w:rPr>
          <w:rFonts w:eastAsiaTheme="minorEastAsia"/>
          <w:i w:val="0"/>
          <w:iCs w:val="0"/>
          <w:color w:val="auto"/>
          <w:sz w:val="20"/>
          <w:szCs w:val="20"/>
        </w:rPr>
        <w:t xml:space="preserve">AIMD data are represented by the discrete lines and the parameterized second-order Birch-Murnaghan EOS is represented by the </w:t>
      </w:r>
      <w:r w:rsidR="00D77B6C" w:rsidRPr="0043042E">
        <w:rPr>
          <w:rFonts w:eastAsiaTheme="minorEastAsia"/>
          <w:i w:val="0"/>
          <w:iCs w:val="0"/>
          <w:color w:val="auto"/>
          <w:sz w:val="20"/>
          <w:szCs w:val="20"/>
        </w:rPr>
        <w:t>solid lines.</w:t>
      </w:r>
      <w:r w:rsidR="008F4C93" w:rsidRPr="0043042E">
        <w:rPr>
          <w:rFonts w:eastAsiaTheme="minorEastAsia"/>
          <w:i w:val="0"/>
          <w:iCs w:val="0"/>
          <w:color w:val="auto"/>
          <w:sz w:val="20"/>
          <w:szCs w:val="20"/>
        </w:rPr>
        <w:t xml:space="preserve"> </w:t>
      </w:r>
    </w:p>
    <w:p w14:paraId="34788C6D" w14:textId="442C62F6" w:rsidR="00A40D40" w:rsidRPr="00A40D40" w:rsidRDefault="00AB0AE3" w:rsidP="0044469C">
      <w:pPr>
        <w:jc w:val="center"/>
      </w:pPr>
      <w:commentRangeStart w:id="261"/>
      <w:r w:rsidRPr="00AB0AE3">
        <w:rPr>
          <w:noProof/>
        </w:rPr>
        <w:drawing>
          <wp:inline distT="0" distB="0" distL="0" distR="0" wp14:anchorId="75DD5CF8" wp14:editId="4B45732C">
            <wp:extent cx="3609975" cy="26750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5394" cy="2679100"/>
                    </a:xfrm>
                    <a:prstGeom prst="rect">
                      <a:avLst/>
                    </a:prstGeom>
                  </pic:spPr>
                </pic:pic>
              </a:graphicData>
            </a:graphic>
          </wp:inline>
        </w:drawing>
      </w:r>
      <w:commentRangeEnd w:id="261"/>
      <w:r w:rsidR="00414CC8">
        <w:rPr>
          <w:rStyle w:val="CommentReference"/>
        </w:rPr>
        <w:commentReference w:id="261"/>
      </w:r>
    </w:p>
    <w:p w14:paraId="4FF96F72" w14:textId="25E0805C" w:rsidR="0044469C" w:rsidRDefault="0044469C" w:rsidP="0044469C">
      <w:pPr>
        <w:pStyle w:val="Caption"/>
        <w:rPr>
          <w:rFonts w:eastAsiaTheme="minorEastAsia"/>
          <w:i w:val="0"/>
          <w:iCs w:val="0"/>
          <w:color w:val="auto"/>
          <w:sz w:val="20"/>
          <w:szCs w:val="20"/>
        </w:rPr>
      </w:pPr>
      <w:bookmarkStart w:id="262" w:name="_Ref61904226"/>
      <w:bookmarkStart w:id="263" w:name="_Ref61892806"/>
      <w:r w:rsidRPr="0043042E">
        <w:rPr>
          <w:i w:val="0"/>
          <w:iCs w:val="0"/>
          <w:color w:val="auto"/>
          <w:sz w:val="20"/>
          <w:szCs w:val="20"/>
        </w:rPr>
        <w:t xml:space="preserve">Fig. </w:t>
      </w:r>
      <w:r w:rsidRPr="0043042E">
        <w:rPr>
          <w:i w:val="0"/>
          <w:iCs w:val="0"/>
          <w:color w:val="auto"/>
          <w:sz w:val="20"/>
          <w:szCs w:val="20"/>
        </w:rPr>
        <w:fldChar w:fldCharType="begin"/>
      </w:r>
      <w:r w:rsidRPr="0043042E">
        <w:rPr>
          <w:i w:val="0"/>
          <w:iCs w:val="0"/>
          <w:color w:val="auto"/>
          <w:sz w:val="20"/>
          <w:szCs w:val="20"/>
        </w:rPr>
        <w:instrText xml:space="preserve"> SEQ Fig. \* ARABIC </w:instrText>
      </w:r>
      <w:r w:rsidRPr="0043042E">
        <w:rPr>
          <w:i w:val="0"/>
          <w:iCs w:val="0"/>
          <w:color w:val="auto"/>
          <w:sz w:val="20"/>
          <w:szCs w:val="20"/>
        </w:rPr>
        <w:fldChar w:fldCharType="separate"/>
      </w:r>
      <w:r>
        <w:rPr>
          <w:i w:val="0"/>
          <w:iCs w:val="0"/>
          <w:noProof/>
          <w:color w:val="auto"/>
          <w:sz w:val="20"/>
          <w:szCs w:val="20"/>
        </w:rPr>
        <w:t>2</w:t>
      </w:r>
      <w:r w:rsidRPr="0043042E">
        <w:rPr>
          <w:i w:val="0"/>
          <w:iCs w:val="0"/>
          <w:color w:val="auto"/>
          <w:sz w:val="20"/>
          <w:szCs w:val="20"/>
        </w:rPr>
        <w:fldChar w:fldCharType="end"/>
      </w:r>
      <w:bookmarkEnd w:id="262"/>
      <w:r w:rsidRPr="0043042E">
        <w:rPr>
          <w:i w:val="0"/>
          <w:iCs w:val="0"/>
          <w:color w:val="auto"/>
          <w:sz w:val="20"/>
          <w:szCs w:val="20"/>
        </w:rPr>
        <w:t xml:space="preserve">. </w:t>
      </w:r>
      <w:r w:rsidRPr="0043042E">
        <w:rPr>
          <w:rFonts w:eastAsiaTheme="minorEastAsia"/>
          <w:i w:val="0"/>
          <w:iCs w:val="0"/>
          <w:color w:val="auto"/>
          <w:sz w:val="20"/>
          <w:szCs w:val="20"/>
        </w:rPr>
        <w:t xml:space="preserve">The </w:t>
      </w:r>
      <w:r>
        <w:rPr>
          <w:rFonts w:eastAsiaTheme="minorEastAsia"/>
          <w:i w:val="0"/>
          <w:iCs w:val="0"/>
          <w:color w:val="auto"/>
          <w:sz w:val="20"/>
          <w:szCs w:val="20"/>
        </w:rPr>
        <w:t>equilibrium lattice parameter as a function of temperature</w:t>
      </w:r>
      <w:ins w:id="264" w:author="Benjamin W. Beeler" w:date="2021-02-09T11:51:00Z">
        <w:r w:rsidR="00BF33D0">
          <w:rPr>
            <w:rFonts w:eastAsiaTheme="minorEastAsia"/>
            <w:i w:val="0"/>
            <w:iCs w:val="0"/>
            <w:color w:val="auto"/>
            <w:sz w:val="20"/>
            <w:szCs w:val="20"/>
          </w:rPr>
          <w:t xml:space="preserve"> for a number of U-</w:t>
        </w:r>
        <w:proofErr w:type="spellStart"/>
        <w:r w:rsidR="00BF33D0">
          <w:rPr>
            <w:rFonts w:eastAsiaTheme="minorEastAsia"/>
            <w:i w:val="0"/>
            <w:iCs w:val="0"/>
            <w:color w:val="auto"/>
            <w:sz w:val="20"/>
            <w:szCs w:val="20"/>
          </w:rPr>
          <w:t>Zr</w:t>
        </w:r>
        <w:proofErr w:type="spellEnd"/>
        <w:r w:rsidR="00BF33D0">
          <w:rPr>
            <w:rFonts w:eastAsiaTheme="minorEastAsia"/>
            <w:i w:val="0"/>
            <w:iCs w:val="0"/>
            <w:color w:val="auto"/>
            <w:sz w:val="20"/>
            <w:szCs w:val="20"/>
          </w:rPr>
          <w:t xml:space="preserve"> compositions</w:t>
        </w:r>
      </w:ins>
      <w:r w:rsidR="00601B26">
        <w:rPr>
          <w:rFonts w:eastAsiaTheme="minorEastAsia"/>
          <w:i w:val="0"/>
          <w:iCs w:val="0"/>
          <w:color w:val="auto"/>
          <w:sz w:val="20"/>
          <w:szCs w:val="20"/>
        </w:rPr>
        <w:t>.</w:t>
      </w:r>
    </w:p>
    <w:p w14:paraId="53F65E28" w14:textId="4537E121" w:rsidR="003A25FF" w:rsidRDefault="00B6638A" w:rsidP="00B6638A">
      <w:pPr>
        <w:pStyle w:val="Caption"/>
        <w:rPr>
          <w:rFonts w:eastAsiaTheme="minorEastAsia"/>
          <w:i w:val="0"/>
          <w:iCs w:val="0"/>
          <w:color w:val="auto"/>
          <w:sz w:val="20"/>
          <w:szCs w:val="20"/>
        </w:rPr>
      </w:pPr>
      <w:commentRangeStart w:id="265"/>
      <w:r w:rsidRPr="00B6638A">
        <w:rPr>
          <w:rFonts w:eastAsiaTheme="minorEastAsia"/>
          <w:i w:val="0"/>
          <w:iCs w:val="0"/>
          <w:color w:val="auto"/>
          <w:sz w:val="20"/>
          <w:szCs w:val="20"/>
        </w:rPr>
        <w:lastRenderedPageBreak/>
        <w:t xml:space="preserve">Table </w:t>
      </w:r>
      <w:r w:rsidRPr="00B6638A">
        <w:rPr>
          <w:rFonts w:eastAsiaTheme="minorEastAsia"/>
          <w:i w:val="0"/>
          <w:iCs w:val="0"/>
          <w:color w:val="auto"/>
          <w:sz w:val="20"/>
          <w:szCs w:val="20"/>
        </w:rPr>
        <w:fldChar w:fldCharType="begin"/>
      </w:r>
      <w:r w:rsidRPr="00B6638A">
        <w:rPr>
          <w:rFonts w:eastAsiaTheme="minorEastAsia"/>
          <w:i w:val="0"/>
          <w:iCs w:val="0"/>
          <w:color w:val="auto"/>
          <w:sz w:val="20"/>
          <w:szCs w:val="20"/>
        </w:rPr>
        <w:instrText xml:space="preserve"> SEQ Table \* ARABIC </w:instrText>
      </w:r>
      <w:r w:rsidRPr="00B6638A">
        <w:rPr>
          <w:rFonts w:eastAsiaTheme="minorEastAsia"/>
          <w:i w:val="0"/>
          <w:iCs w:val="0"/>
          <w:color w:val="auto"/>
          <w:sz w:val="20"/>
          <w:szCs w:val="20"/>
        </w:rPr>
        <w:fldChar w:fldCharType="separate"/>
      </w:r>
      <w:r w:rsidRPr="00B6638A">
        <w:rPr>
          <w:rFonts w:eastAsiaTheme="minorEastAsia"/>
          <w:i w:val="0"/>
          <w:iCs w:val="0"/>
          <w:color w:val="auto"/>
          <w:sz w:val="20"/>
          <w:szCs w:val="20"/>
        </w:rPr>
        <w:t>1</w:t>
      </w:r>
      <w:r w:rsidRPr="00B6638A">
        <w:rPr>
          <w:rFonts w:eastAsiaTheme="minorEastAsia"/>
          <w:i w:val="0"/>
          <w:iCs w:val="0"/>
          <w:color w:val="auto"/>
          <w:sz w:val="20"/>
          <w:szCs w:val="20"/>
        </w:rPr>
        <w:fldChar w:fldCharType="end"/>
      </w:r>
      <w:bookmarkEnd w:id="263"/>
      <w:r w:rsidR="003A25FF">
        <w:rPr>
          <w:rFonts w:eastAsiaTheme="minorEastAsia"/>
          <w:i w:val="0"/>
          <w:iCs w:val="0"/>
          <w:color w:val="auto"/>
          <w:sz w:val="20"/>
          <w:szCs w:val="20"/>
        </w:rPr>
        <w:t xml:space="preserve"> Summary of equilibrium lattice parameters</w:t>
      </w:r>
      <w:r w:rsidR="00BE00A0">
        <w:rPr>
          <w:rFonts w:eastAsiaTheme="minorEastAsia"/>
          <w:i w:val="0"/>
          <w:iCs w:val="0"/>
          <w:color w:val="auto"/>
          <w:sz w:val="20"/>
          <w:szCs w:val="20"/>
        </w:rPr>
        <w:t xml:space="preserve"> in </w:t>
      </w:r>
      <w:r w:rsidR="00BE00A0" w:rsidRPr="00BE00A0">
        <w:rPr>
          <w:rFonts w:eastAsiaTheme="minorEastAsia"/>
          <w:i w:val="0"/>
          <w:iCs w:val="0"/>
          <w:color w:val="auto"/>
          <w:sz w:val="20"/>
          <w:szCs w:val="20"/>
        </w:rPr>
        <w:t>Å</w:t>
      </w:r>
      <w:r w:rsidR="00844C63">
        <w:rPr>
          <w:rFonts w:eastAsiaTheme="minorEastAsia"/>
          <w:i w:val="0"/>
          <w:iCs w:val="0"/>
          <w:color w:val="auto"/>
          <w:sz w:val="20"/>
          <w:szCs w:val="20"/>
        </w:rPr>
        <w:t xml:space="preserve"> between 1000 </w:t>
      </w:r>
      <w:r w:rsidR="007764F8">
        <w:rPr>
          <w:rFonts w:eastAsiaTheme="minorEastAsia"/>
          <w:i w:val="0"/>
          <w:iCs w:val="0"/>
          <w:color w:val="auto"/>
          <w:sz w:val="20"/>
          <w:szCs w:val="20"/>
        </w:rPr>
        <w:t>K and</w:t>
      </w:r>
      <w:r w:rsidR="00844C63">
        <w:rPr>
          <w:rFonts w:eastAsiaTheme="minorEastAsia"/>
          <w:i w:val="0"/>
          <w:iCs w:val="0"/>
          <w:color w:val="auto"/>
          <w:sz w:val="20"/>
          <w:szCs w:val="20"/>
        </w:rPr>
        <w:t xml:space="preserve"> 1400</w:t>
      </w:r>
      <w:r w:rsidR="007764F8">
        <w:rPr>
          <w:rFonts w:eastAsiaTheme="minorEastAsia"/>
          <w:i w:val="0"/>
          <w:iCs w:val="0"/>
          <w:color w:val="auto"/>
          <w:sz w:val="20"/>
          <w:szCs w:val="20"/>
        </w:rPr>
        <w:t xml:space="preserve"> K</w:t>
      </w:r>
      <w:r w:rsidR="00844C63">
        <w:rPr>
          <w:rFonts w:eastAsiaTheme="minorEastAsia"/>
          <w:i w:val="0"/>
          <w:iCs w:val="0"/>
          <w:color w:val="auto"/>
          <w:sz w:val="20"/>
          <w:szCs w:val="20"/>
        </w:rPr>
        <w:t xml:space="preserve"> and</w:t>
      </w:r>
      <w:r w:rsidR="003A25FF">
        <w:rPr>
          <w:rFonts w:eastAsiaTheme="minorEastAsia"/>
          <w:i w:val="0"/>
          <w:iCs w:val="0"/>
          <w:color w:val="auto"/>
          <w:sz w:val="20"/>
          <w:szCs w:val="20"/>
        </w:rPr>
        <w:t xml:space="preserve"> for zirconium content </w:t>
      </w:r>
      <w:r w:rsidR="00844C63">
        <w:rPr>
          <w:rFonts w:eastAsiaTheme="minorEastAsia"/>
          <w:i w:val="0"/>
          <w:iCs w:val="0"/>
          <w:color w:val="auto"/>
          <w:sz w:val="20"/>
          <w:szCs w:val="20"/>
        </w:rPr>
        <w:t>between 0 wt.% and 20</w:t>
      </w:r>
      <w:r w:rsidR="00A66FFA">
        <w:rPr>
          <w:rFonts w:eastAsiaTheme="minorEastAsia"/>
          <w:i w:val="0"/>
          <w:iCs w:val="0"/>
          <w:color w:val="auto"/>
          <w:sz w:val="20"/>
          <w:szCs w:val="20"/>
        </w:rPr>
        <w:t xml:space="preserve"> wt.%. For 100 wt</w:t>
      </w:r>
      <w:r w:rsidR="001B1BA5">
        <w:rPr>
          <w:rFonts w:eastAsiaTheme="minorEastAsia"/>
          <w:i w:val="0"/>
          <w:iCs w:val="0"/>
          <w:color w:val="auto"/>
          <w:sz w:val="20"/>
          <w:szCs w:val="20"/>
        </w:rPr>
        <w:t>.%</w:t>
      </w:r>
      <w:r w:rsidR="00A66FFA">
        <w:rPr>
          <w:rFonts w:eastAsiaTheme="minorEastAsia"/>
          <w:i w:val="0"/>
          <w:iCs w:val="0"/>
          <w:color w:val="auto"/>
          <w:sz w:val="20"/>
          <w:szCs w:val="20"/>
        </w:rPr>
        <w:t xml:space="preserve"> percent</w:t>
      </w:r>
      <w:r w:rsidR="001B1BA5">
        <w:rPr>
          <w:rFonts w:eastAsiaTheme="minorEastAsia"/>
          <w:i w:val="0"/>
          <w:iCs w:val="0"/>
          <w:color w:val="auto"/>
          <w:sz w:val="20"/>
          <w:szCs w:val="20"/>
        </w:rPr>
        <w:t xml:space="preserve"> Zr</w:t>
      </w:r>
      <w:r w:rsidR="00A66FFA">
        <w:rPr>
          <w:rFonts w:eastAsiaTheme="minorEastAsia"/>
          <w:i w:val="0"/>
          <w:iCs w:val="0"/>
          <w:color w:val="auto"/>
          <w:sz w:val="20"/>
          <w:szCs w:val="20"/>
        </w:rPr>
        <w:t xml:space="preserve">, the data are </w:t>
      </w:r>
      <w:r w:rsidR="007764F8">
        <w:rPr>
          <w:rFonts w:eastAsiaTheme="minorEastAsia"/>
          <w:i w:val="0"/>
          <w:iCs w:val="0"/>
          <w:color w:val="auto"/>
          <w:sz w:val="20"/>
          <w:szCs w:val="20"/>
        </w:rPr>
        <w:t>obtained between 1000 and 1600 K</w:t>
      </w:r>
      <w:r w:rsidR="001B1BA5">
        <w:rPr>
          <w:rFonts w:eastAsiaTheme="minorEastAsia"/>
          <w:i w:val="0"/>
          <w:iCs w:val="0"/>
          <w:color w:val="auto"/>
          <w:sz w:val="20"/>
          <w:szCs w:val="20"/>
        </w:rPr>
        <w:t>.</w:t>
      </w:r>
    </w:p>
    <w:tbl>
      <w:tblPr>
        <w:tblStyle w:val="TableGrid"/>
        <w:tblW w:w="0" w:type="auto"/>
        <w:jc w:val="center"/>
        <w:tblLook w:val="04A0" w:firstRow="1" w:lastRow="0" w:firstColumn="1" w:lastColumn="0" w:noHBand="0" w:noVBand="1"/>
      </w:tblPr>
      <w:tblGrid>
        <w:gridCol w:w="1415"/>
        <w:gridCol w:w="829"/>
        <w:gridCol w:w="805"/>
        <w:gridCol w:w="805"/>
        <w:gridCol w:w="805"/>
        <w:gridCol w:w="805"/>
        <w:gridCol w:w="805"/>
        <w:gridCol w:w="805"/>
        <w:gridCol w:w="805"/>
        <w:gridCol w:w="805"/>
        <w:gridCol w:w="666"/>
      </w:tblGrid>
      <w:tr w:rsidR="00450CE0" w14:paraId="634557E8" w14:textId="27A1D037" w:rsidTr="00E55DF8">
        <w:trPr>
          <w:trHeight w:val="360"/>
          <w:jc w:val="center"/>
        </w:trPr>
        <w:tc>
          <w:tcPr>
            <w:tcW w:w="1427" w:type="dxa"/>
            <w:vAlign w:val="center"/>
          </w:tcPr>
          <w:p w14:paraId="2600FBA4" w14:textId="41BE2B5C" w:rsidR="00450CE0" w:rsidRPr="007F215D" w:rsidRDefault="00450CE0" w:rsidP="00E77299">
            <w:pPr>
              <w:jc w:val="center"/>
              <w:rPr>
                <w:b/>
                <w:bCs/>
              </w:rPr>
            </w:pPr>
          </w:p>
        </w:tc>
        <w:tc>
          <w:tcPr>
            <w:tcW w:w="7923" w:type="dxa"/>
            <w:gridSpan w:val="10"/>
            <w:vAlign w:val="center"/>
          </w:tcPr>
          <w:p w14:paraId="05BD8787" w14:textId="17D2D6BD" w:rsidR="00450CE0" w:rsidRPr="00EE4C14" w:rsidRDefault="00450CE0" w:rsidP="00E77299">
            <w:pPr>
              <w:jc w:val="center"/>
              <w:rPr>
                <w:b/>
                <w:bCs/>
                <w:sz w:val="16"/>
                <w:szCs w:val="16"/>
              </w:rPr>
            </w:pPr>
            <w:r w:rsidRPr="00EE4C14">
              <w:rPr>
                <w:b/>
                <w:bCs/>
                <w:sz w:val="16"/>
                <w:szCs w:val="16"/>
              </w:rPr>
              <w:t>Zirconium concentration (wt.%)</w:t>
            </w:r>
          </w:p>
        </w:tc>
      </w:tr>
      <w:tr w:rsidR="00857108" w14:paraId="3527753E" w14:textId="3A988B4F" w:rsidTr="00E55DF8">
        <w:trPr>
          <w:trHeight w:val="360"/>
          <w:jc w:val="center"/>
        </w:trPr>
        <w:tc>
          <w:tcPr>
            <w:tcW w:w="1427" w:type="dxa"/>
            <w:vAlign w:val="center"/>
          </w:tcPr>
          <w:p w14:paraId="764A43FB" w14:textId="4ADA716A" w:rsidR="00450CE0" w:rsidRPr="007F215D" w:rsidRDefault="00450CE0" w:rsidP="00E77299">
            <w:pPr>
              <w:jc w:val="center"/>
              <w:rPr>
                <w:b/>
                <w:bCs/>
                <w:sz w:val="16"/>
                <w:szCs w:val="16"/>
              </w:rPr>
            </w:pPr>
            <w:r w:rsidRPr="007F215D">
              <w:rPr>
                <w:b/>
                <w:bCs/>
                <w:sz w:val="16"/>
                <w:szCs w:val="16"/>
              </w:rPr>
              <w:t>Temperature (K)</w:t>
            </w:r>
          </w:p>
        </w:tc>
        <w:tc>
          <w:tcPr>
            <w:tcW w:w="835" w:type="dxa"/>
            <w:vAlign w:val="center"/>
          </w:tcPr>
          <w:p w14:paraId="1A1EF92F" w14:textId="35A0D804" w:rsidR="00D32685" w:rsidRPr="007F215D" w:rsidRDefault="00450CE0" w:rsidP="00E77299">
            <w:pPr>
              <w:jc w:val="center"/>
              <w:rPr>
                <w:b/>
                <w:bCs/>
                <w:sz w:val="16"/>
                <w:szCs w:val="16"/>
              </w:rPr>
            </w:pPr>
            <w:r w:rsidRPr="007F215D">
              <w:rPr>
                <w:b/>
                <w:bCs/>
                <w:sz w:val="16"/>
                <w:szCs w:val="16"/>
              </w:rPr>
              <w:t>0</w:t>
            </w:r>
          </w:p>
        </w:tc>
        <w:tc>
          <w:tcPr>
            <w:tcW w:w="810" w:type="dxa"/>
            <w:vAlign w:val="center"/>
          </w:tcPr>
          <w:p w14:paraId="314A4370" w14:textId="004A7DF2" w:rsidR="00D32685" w:rsidRPr="007F215D" w:rsidRDefault="00450CE0" w:rsidP="00E77299">
            <w:pPr>
              <w:jc w:val="center"/>
              <w:rPr>
                <w:b/>
                <w:bCs/>
                <w:sz w:val="16"/>
                <w:szCs w:val="16"/>
              </w:rPr>
            </w:pPr>
            <w:r w:rsidRPr="007F215D">
              <w:rPr>
                <w:b/>
                <w:bCs/>
                <w:sz w:val="16"/>
                <w:szCs w:val="16"/>
              </w:rPr>
              <w:t>3</w:t>
            </w:r>
          </w:p>
        </w:tc>
        <w:tc>
          <w:tcPr>
            <w:tcW w:w="810" w:type="dxa"/>
            <w:vAlign w:val="center"/>
          </w:tcPr>
          <w:p w14:paraId="0909DE7B" w14:textId="6B5727E7" w:rsidR="00450CE0" w:rsidRPr="007F215D" w:rsidRDefault="00450CE0" w:rsidP="00E77299">
            <w:pPr>
              <w:jc w:val="center"/>
              <w:rPr>
                <w:b/>
                <w:bCs/>
                <w:sz w:val="16"/>
                <w:szCs w:val="16"/>
              </w:rPr>
            </w:pPr>
            <w:r w:rsidRPr="007F215D">
              <w:rPr>
                <w:b/>
                <w:bCs/>
                <w:sz w:val="16"/>
                <w:szCs w:val="16"/>
              </w:rPr>
              <w:t>6</w:t>
            </w:r>
          </w:p>
        </w:tc>
        <w:tc>
          <w:tcPr>
            <w:tcW w:w="810" w:type="dxa"/>
            <w:vAlign w:val="center"/>
          </w:tcPr>
          <w:p w14:paraId="5AA8D066" w14:textId="09A2BDA9" w:rsidR="00450CE0" w:rsidRPr="007F215D" w:rsidRDefault="00450CE0" w:rsidP="00E77299">
            <w:pPr>
              <w:jc w:val="center"/>
              <w:rPr>
                <w:b/>
                <w:bCs/>
                <w:sz w:val="16"/>
                <w:szCs w:val="16"/>
              </w:rPr>
            </w:pPr>
            <w:r w:rsidRPr="007F215D">
              <w:rPr>
                <w:b/>
                <w:bCs/>
                <w:sz w:val="16"/>
                <w:szCs w:val="16"/>
              </w:rPr>
              <w:t>8</w:t>
            </w:r>
          </w:p>
        </w:tc>
        <w:tc>
          <w:tcPr>
            <w:tcW w:w="810" w:type="dxa"/>
            <w:vAlign w:val="center"/>
          </w:tcPr>
          <w:p w14:paraId="194FD058" w14:textId="4352AFDF" w:rsidR="00450CE0" w:rsidRPr="007F215D" w:rsidRDefault="00450CE0" w:rsidP="00E77299">
            <w:pPr>
              <w:jc w:val="center"/>
              <w:rPr>
                <w:b/>
                <w:bCs/>
                <w:sz w:val="16"/>
                <w:szCs w:val="16"/>
              </w:rPr>
            </w:pPr>
            <w:r w:rsidRPr="007F215D">
              <w:rPr>
                <w:b/>
                <w:bCs/>
                <w:sz w:val="16"/>
                <w:szCs w:val="16"/>
              </w:rPr>
              <w:t>10</w:t>
            </w:r>
          </w:p>
        </w:tc>
        <w:tc>
          <w:tcPr>
            <w:tcW w:w="810" w:type="dxa"/>
            <w:vAlign w:val="center"/>
          </w:tcPr>
          <w:p w14:paraId="25F87A0A" w14:textId="5631CFAF" w:rsidR="00450CE0" w:rsidRPr="007F215D" w:rsidRDefault="00450CE0" w:rsidP="00E77299">
            <w:pPr>
              <w:jc w:val="center"/>
              <w:rPr>
                <w:b/>
                <w:bCs/>
                <w:sz w:val="16"/>
                <w:szCs w:val="16"/>
              </w:rPr>
            </w:pPr>
            <w:r w:rsidRPr="007F215D">
              <w:rPr>
                <w:b/>
                <w:bCs/>
                <w:sz w:val="16"/>
                <w:szCs w:val="16"/>
              </w:rPr>
              <w:t>12</w:t>
            </w:r>
          </w:p>
        </w:tc>
        <w:tc>
          <w:tcPr>
            <w:tcW w:w="810" w:type="dxa"/>
            <w:vAlign w:val="center"/>
          </w:tcPr>
          <w:p w14:paraId="486EA2B4" w14:textId="4FF945F7" w:rsidR="00450CE0" w:rsidRPr="007F215D" w:rsidRDefault="00450CE0" w:rsidP="00E77299">
            <w:pPr>
              <w:jc w:val="center"/>
              <w:rPr>
                <w:b/>
                <w:bCs/>
                <w:sz w:val="16"/>
                <w:szCs w:val="16"/>
              </w:rPr>
            </w:pPr>
            <w:r w:rsidRPr="007F215D">
              <w:rPr>
                <w:b/>
                <w:bCs/>
                <w:sz w:val="16"/>
                <w:szCs w:val="16"/>
              </w:rPr>
              <w:t>15</w:t>
            </w:r>
          </w:p>
        </w:tc>
        <w:tc>
          <w:tcPr>
            <w:tcW w:w="810" w:type="dxa"/>
            <w:vAlign w:val="center"/>
          </w:tcPr>
          <w:p w14:paraId="5764C1C2" w14:textId="28FDE2F5" w:rsidR="00450CE0" w:rsidRPr="007F215D" w:rsidRDefault="00450CE0" w:rsidP="00E77299">
            <w:pPr>
              <w:jc w:val="center"/>
              <w:rPr>
                <w:b/>
                <w:bCs/>
                <w:sz w:val="16"/>
                <w:szCs w:val="16"/>
              </w:rPr>
            </w:pPr>
            <w:r w:rsidRPr="007F215D">
              <w:rPr>
                <w:b/>
                <w:bCs/>
                <w:sz w:val="16"/>
                <w:szCs w:val="16"/>
              </w:rPr>
              <w:t>18</w:t>
            </w:r>
          </w:p>
        </w:tc>
        <w:tc>
          <w:tcPr>
            <w:tcW w:w="810" w:type="dxa"/>
            <w:vAlign w:val="center"/>
          </w:tcPr>
          <w:p w14:paraId="4F6A1EAB" w14:textId="2EF89CC2" w:rsidR="00450CE0" w:rsidRPr="007F215D" w:rsidRDefault="00450CE0" w:rsidP="00E77299">
            <w:pPr>
              <w:jc w:val="center"/>
              <w:rPr>
                <w:b/>
                <w:bCs/>
                <w:sz w:val="16"/>
                <w:szCs w:val="16"/>
              </w:rPr>
            </w:pPr>
            <w:r w:rsidRPr="007F215D">
              <w:rPr>
                <w:b/>
                <w:bCs/>
                <w:sz w:val="16"/>
                <w:szCs w:val="16"/>
              </w:rPr>
              <w:t>20</w:t>
            </w:r>
          </w:p>
        </w:tc>
        <w:tc>
          <w:tcPr>
            <w:tcW w:w="608" w:type="dxa"/>
            <w:vAlign w:val="center"/>
          </w:tcPr>
          <w:p w14:paraId="0925371C" w14:textId="12A28A75" w:rsidR="00450CE0" w:rsidRPr="007F215D" w:rsidRDefault="00450CE0" w:rsidP="00E77299">
            <w:pPr>
              <w:jc w:val="center"/>
              <w:rPr>
                <w:b/>
                <w:bCs/>
                <w:sz w:val="16"/>
                <w:szCs w:val="16"/>
              </w:rPr>
            </w:pPr>
            <w:r w:rsidRPr="007F215D">
              <w:rPr>
                <w:b/>
                <w:bCs/>
                <w:sz w:val="16"/>
                <w:szCs w:val="16"/>
              </w:rPr>
              <w:t>100</w:t>
            </w:r>
          </w:p>
        </w:tc>
      </w:tr>
      <w:tr w:rsidR="00857108" w14:paraId="4C080CAF" w14:textId="04E49DEE" w:rsidTr="00E55DF8">
        <w:trPr>
          <w:trHeight w:val="360"/>
          <w:jc w:val="center"/>
        </w:trPr>
        <w:tc>
          <w:tcPr>
            <w:tcW w:w="1427" w:type="dxa"/>
            <w:vAlign w:val="center"/>
          </w:tcPr>
          <w:p w14:paraId="45C98D4F" w14:textId="16E12DD7" w:rsidR="00450CE0" w:rsidRPr="007F215D" w:rsidRDefault="00450CE0" w:rsidP="00E77299">
            <w:pPr>
              <w:jc w:val="center"/>
              <w:rPr>
                <w:b/>
                <w:bCs/>
                <w:sz w:val="16"/>
                <w:szCs w:val="16"/>
              </w:rPr>
            </w:pPr>
            <w:r w:rsidRPr="007F215D">
              <w:rPr>
                <w:b/>
                <w:bCs/>
                <w:sz w:val="16"/>
                <w:szCs w:val="16"/>
              </w:rPr>
              <w:t>1000</w:t>
            </w:r>
          </w:p>
        </w:tc>
        <w:tc>
          <w:tcPr>
            <w:tcW w:w="835" w:type="dxa"/>
            <w:vAlign w:val="center"/>
          </w:tcPr>
          <w:p w14:paraId="603EFBF8" w14:textId="3BFF7A71" w:rsidR="00450CE0" w:rsidRPr="00D77135" w:rsidRDefault="00857108" w:rsidP="00E77299">
            <w:pPr>
              <w:jc w:val="center"/>
              <w:rPr>
                <w:sz w:val="20"/>
                <w:szCs w:val="20"/>
              </w:rPr>
            </w:pPr>
            <w:r w:rsidRPr="00D77135">
              <w:rPr>
                <w:sz w:val="20"/>
                <w:szCs w:val="20"/>
              </w:rPr>
              <w:t>3.49</w:t>
            </w:r>
            <w:r w:rsidR="000B107C" w:rsidRPr="00D77135">
              <w:rPr>
                <w:sz w:val="20"/>
                <w:szCs w:val="20"/>
              </w:rPr>
              <w:t>0</w:t>
            </w:r>
          </w:p>
        </w:tc>
        <w:tc>
          <w:tcPr>
            <w:tcW w:w="810" w:type="dxa"/>
            <w:vAlign w:val="center"/>
          </w:tcPr>
          <w:p w14:paraId="6B5544FD" w14:textId="323000AC" w:rsidR="00450CE0" w:rsidRPr="00D77135" w:rsidRDefault="00936357" w:rsidP="00E77299">
            <w:pPr>
              <w:jc w:val="center"/>
              <w:rPr>
                <w:sz w:val="20"/>
                <w:szCs w:val="20"/>
              </w:rPr>
            </w:pPr>
            <w:r w:rsidRPr="00D77135">
              <w:rPr>
                <w:sz w:val="20"/>
                <w:szCs w:val="20"/>
              </w:rPr>
              <w:t>3.503</w:t>
            </w:r>
          </w:p>
        </w:tc>
        <w:tc>
          <w:tcPr>
            <w:tcW w:w="810" w:type="dxa"/>
            <w:vAlign w:val="center"/>
          </w:tcPr>
          <w:p w14:paraId="41448D54" w14:textId="532E03FC" w:rsidR="00450CE0" w:rsidRPr="00D77135" w:rsidRDefault="009E3C27" w:rsidP="00E77299">
            <w:pPr>
              <w:jc w:val="center"/>
              <w:rPr>
                <w:sz w:val="20"/>
                <w:szCs w:val="20"/>
              </w:rPr>
            </w:pPr>
            <w:r w:rsidRPr="00D77135">
              <w:rPr>
                <w:sz w:val="20"/>
                <w:szCs w:val="20"/>
              </w:rPr>
              <w:t>3.5</w:t>
            </w:r>
            <w:r w:rsidR="00FF210D" w:rsidRPr="00D77135">
              <w:rPr>
                <w:sz w:val="20"/>
                <w:szCs w:val="20"/>
              </w:rPr>
              <w:t>15</w:t>
            </w:r>
          </w:p>
        </w:tc>
        <w:tc>
          <w:tcPr>
            <w:tcW w:w="810" w:type="dxa"/>
            <w:vAlign w:val="center"/>
          </w:tcPr>
          <w:p w14:paraId="7DEEAD3F" w14:textId="1506059D" w:rsidR="00450CE0" w:rsidRPr="00D77135" w:rsidRDefault="00367DFD" w:rsidP="00E77299">
            <w:pPr>
              <w:jc w:val="center"/>
              <w:rPr>
                <w:sz w:val="20"/>
                <w:szCs w:val="20"/>
              </w:rPr>
            </w:pPr>
            <w:r w:rsidRPr="00D77135">
              <w:rPr>
                <w:sz w:val="20"/>
                <w:szCs w:val="20"/>
              </w:rPr>
              <w:t>3.523</w:t>
            </w:r>
          </w:p>
        </w:tc>
        <w:tc>
          <w:tcPr>
            <w:tcW w:w="810" w:type="dxa"/>
            <w:vAlign w:val="center"/>
          </w:tcPr>
          <w:p w14:paraId="48795301" w14:textId="7529AC53" w:rsidR="00450CE0" w:rsidRPr="00D77135" w:rsidRDefault="00824696" w:rsidP="00E77299">
            <w:pPr>
              <w:jc w:val="center"/>
              <w:rPr>
                <w:sz w:val="20"/>
                <w:szCs w:val="20"/>
              </w:rPr>
            </w:pPr>
            <w:r w:rsidRPr="00D77135">
              <w:rPr>
                <w:sz w:val="20"/>
                <w:szCs w:val="20"/>
              </w:rPr>
              <w:t>3.528</w:t>
            </w:r>
          </w:p>
        </w:tc>
        <w:tc>
          <w:tcPr>
            <w:tcW w:w="810" w:type="dxa"/>
            <w:vAlign w:val="center"/>
          </w:tcPr>
          <w:p w14:paraId="717236C9" w14:textId="77205D6D" w:rsidR="00450CE0" w:rsidRPr="00D77135" w:rsidRDefault="00824696" w:rsidP="00E77299">
            <w:pPr>
              <w:jc w:val="center"/>
              <w:rPr>
                <w:sz w:val="20"/>
                <w:szCs w:val="20"/>
              </w:rPr>
            </w:pPr>
            <w:r w:rsidRPr="00D77135">
              <w:rPr>
                <w:sz w:val="20"/>
                <w:szCs w:val="20"/>
              </w:rPr>
              <w:t>3.534</w:t>
            </w:r>
          </w:p>
        </w:tc>
        <w:tc>
          <w:tcPr>
            <w:tcW w:w="810" w:type="dxa"/>
            <w:vAlign w:val="center"/>
          </w:tcPr>
          <w:p w14:paraId="45ACACAA" w14:textId="6BEF05B5" w:rsidR="00450CE0" w:rsidRPr="00D77135" w:rsidRDefault="00EA7ADC" w:rsidP="00E77299">
            <w:pPr>
              <w:jc w:val="center"/>
              <w:rPr>
                <w:sz w:val="20"/>
                <w:szCs w:val="20"/>
              </w:rPr>
            </w:pPr>
            <w:r w:rsidRPr="00D77135">
              <w:rPr>
                <w:sz w:val="20"/>
                <w:szCs w:val="20"/>
              </w:rPr>
              <w:t>3.542</w:t>
            </w:r>
          </w:p>
        </w:tc>
        <w:tc>
          <w:tcPr>
            <w:tcW w:w="810" w:type="dxa"/>
            <w:vAlign w:val="center"/>
          </w:tcPr>
          <w:p w14:paraId="0C68C21D" w14:textId="612CCEE4" w:rsidR="00450CE0" w:rsidRPr="00D77135" w:rsidRDefault="00EA7ADC" w:rsidP="00E77299">
            <w:pPr>
              <w:jc w:val="center"/>
              <w:rPr>
                <w:sz w:val="20"/>
                <w:szCs w:val="20"/>
              </w:rPr>
            </w:pPr>
            <w:r w:rsidRPr="00D77135">
              <w:rPr>
                <w:sz w:val="20"/>
                <w:szCs w:val="20"/>
              </w:rPr>
              <w:t>3.548</w:t>
            </w:r>
          </w:p>
        </w:tc>
        <w:tc>
          <w:tcPr>
            <w:tcW w:w="810" w:type="dxa"/>
            <w:vAlign w:val="center"/>
          </w:tcPr>
          <w:p w14:paraId="29EB8989" w14:textId="3E2AC3C4" w:rsidR="00450CE0" w:rsidRPr="00D77135" w:rsidRDefault="00A9444A" w:rsidP="00E77299">
            <w:pPr>
              <w:jc w:val="center"/>
              <w:rPr>
                <w:sz w:val="20"/>
                <w:szCs w:val="20"/>
              </w:rPr>
            </w:pPr>
            <w:r w:rsidRPr="00D77135">
              <w:rPr>
                <w:sz w:val="20"/>
                <w:szCs w:val="20"/>
              </w:rPr>
              <w:t>3.552</w:t>
            </w:r>
          </w:p>
        </w:tc>
        <w:tc>
          <w:tcPr>
            <w:tcW w:w="608" w:type="dxa"/>
            <w:vAlign w:val="center"/>
          </w:tcPr>
          <w:p w14:paraId="518B5C5F" w14:textId="29019B26" w:rsidR="00450CE0" w:rsidRPr="00D77135" w:rsidRDefault="00B62EA6" w:rsidP="00E77299">
            <w:pPr>
              <w:jc w:val="center"/>
              <w:rPr>
                <w:sz w:val="20"/>
                <w:szCs w:val="20"/>
              </w:rPr>
            </w:pPr>
            <w:r w:rsidRPr="00D77135">
              <w:rPr>
                <w:sz w:val="20"/>
                <w:szCs w:val="20"/>
              </w:rPr>
              <w:t>3.610</w:t>
            </w:r>
          </w:p>
        </w:tc>
      </w:tr>
      <w:tr w:rsidR="00857108" w14:paraId="07078DB5" w14:textId="1D1991B3" w:rsidTr="00E55DF8">
        <w:trPr>
          <w:trHeight w:val="360"/>
          <w:jc w:val="center"/>
        </w:trPr>
        <w:tc>
          <w:tcPr>
            <w:tcW w:w="1427" w:type="dxa"/>
            <w:vAlign w:val="center"/>
          </w:tcPr>
          <w:p w14:paraId="6BDB6D17" w14:textId="0A7E6BB4" w:rsidR="00450CE0" w:rsidRPr="007F215D" w:rsidRDefault="00450CE0" w:rsidP="00E77299">
            <w:pPr>
              <w:jc w:val="center"/>
              <w:rPr>
                <w:b/>
                <w:bCs/>
                <w:sz w:val="16"/>
                <w:szCs w:val="16"/>
              </w:rPr>
            </w:pPr>
            <w:r w:rsidRPr="007F215D">
              <w:rPr>
                <w:b/>
                <w:bCs/>
                <w:sz w:val="16"/>
                <w:szCs w:val="16"/>
              </w:rPr>
              <w:t>1100</w:t>
            </w:r>
          </w:p>
        </w:tc>
        <w:tc>
          <w:tcPr>
            <w:tcW w:w="835" w:type="dxa"/>
            <w:vAlign w:val="center"/>
          </w:tcPr>
          <w:p w14:paraId="5BF4EB30" w14:textId="4F305698" w:rsidR="00450CE0" w:rsidRPr="00D77135" w:rsidRDefault="00857108" w:rsidP="00E77299">
            <w:pPr>
              <w:jc w:val="center"/>
              <w:rPr>
                <w:sz w:val="20"/>
                <w:szCs w:val="20"/>
              </w:rPr>
            </w:pPr>
            <w:r w:rsidRPr="00D77135">
              <w:rPr>
                <w:sz w:val="20"/>
                <w:szCs w:val="20"/>
              </w:rPr>
              <w:t>3.49</w:t>
            </w:r>
            <w:r w:rsidR="009174B7" w:rsidRPr="00D77135">
              <w:rPr>
                <w:sz w:val="20"/>
                <w:szCs w:val="20"/>
              </w:rPr>
              <w:t>5</w:t>
            </w:r>
          </w:p>
        </w:tc>
        <w:tc>
          <w:tcPr>
            <w:tcW w:w="810" w:type="dxa"/>
            <w:vAlign w:val="center"/>
          </w:tcPr>
          <w:p w14:paraId="5DEF7690" w14:textId="4E73EB95" w:rsidR="00450CE0" w:rsidRPr="00D77135" w:rsidRDefault="00936357" w:rsidP="00E77299">
            <w:pPr>
              <w:jc w:val="center"/>
              <w:rPr>
                <w:sz w:val="20"/>
                <w:szCs w:val="20"/>
              </w:rPr>
            </w:pPr>
            <w:r w:rsidRPr="00D77135">
              <w:rPr>
                <w:sz w:val="20"/>
                <w:szCs w:val="20"/>
              </w:rPr>
              <w:t>3.508</w:t>
            </w:r>
          </w:p>
        </w:tc>
        <w:tc>
          <w:tcPr>
            <w:tcW w:w="810" w:type="dxa"/>
            <w:vAlign w:val="center"/>
          </w:tcPr>
          <w:p w14:paraId="46A46241" w14:textId="16D25EA1" w:rsidR="00450CE0" w:rsidRPr="00D77135" w:rsidRDefault="00FF210D" w:rsidP="00E77299">
            <w:pPr>
              <w:jc w:val="center"/>
              <w:rPr>
                <w:sz w:val="20"/>
                <w:szCs w:val="20"/>
              </w:rPr>
            </w:pPr>
            <w:r w:rsidRPr="00D77135">
              <w:rPr>
                <w:sz w:val="20"/>
                <w:szCs w:val="20"/>
              </w:rPr>
              <w:t>3.519</w:t>
            </w:r>
          </w:p>
        </w:tc>
        <w:tc>
          <w:tcPr>
            <w:tcW w:w="810" w:type="dxa"/>
            <w:vAlign w:val="center"/>
          </w:tcPr>
          <w:p w14:paraId="2B5A3FB1" w14:textId="76C22517" w:rsidR="00450CE0" w:rsidRPr="00D77135" w:rsidRDefault="00367DFD" w:rsidP="00E77299">
            <w:pPr>
              <w:jc w:val="center"/>
              <w:rPr>
                <w:sz w:val="20"/>
                <w:szCs w:val="20"/>
              </w:rPr>
            </w:pPr>
            <w:r w:rsidRPr="00D77135">
              <w:rPr>
                <w:sz w:val="20"/>
                <w:szCs w:val="20"/>
              </w:rPr>
              <w:t>3.527</w:t>
            </w:r>
          </w:p>
        </w:tc>
        <w:tc>
          <w:tcPr>
            <w:tcW w:w="810" w:type="dxa"/>
            <w:vAlign w:val="center"/>
          </w:tcPr>
          <w:p w14:paraId="404A283E" w14:textId="1AD935F0" w:rsidR="00450CE0" w:rsidRPr="00D77135" w:rsidRDefault="00824696" w:rsidP="00E77299">
            <w:pPr>
              <w:jc w:val="center"/>
              <w:rPr>
                <w:sz w:val="20"/>
                <w:szCs w:val="20"/>
              </w:rPr>
            </w:pPr>
            <w:r w:rsidRPr="00D77135">
              <w:rPr>
                <w:sz w:val="20"/>
                <w:szCs w:val="20"/>
              </w:rPr>
              <w:t>3.533</w:t>
            </w:r>
          </w:p>
        </w:tc>
        <w:tc>
          <w:tcPr>
            <w:tcW w:w="810" w:type="dxa"/>
            <w:vAlign w:val="center"/>
          </w:tcPr>
          <w:p w14:paraId="77F69C2D" w14:textId="3D93553C" w:rsidR="00450CE0" w:rsidRPr="00D77135" w:rsidRDefault="00824696" w:rsidP="00E77299">
            <w:pPr>
              <w:jc w:val="center"/>
              <w:rPr>
                <w:sz w:val="20"/>
                <w:szCs w:val="20"/>
              </w:rPr>
            </w:pPr>
            <w:r w:rsidRPr="00D77135">
              <w:rPr>
                <w:sz w:val="20"/>
                <w:szCs w:val="20"/>
              </w:rPr>
              <w:t>3.538</w:t>
            </w:r>
          </w:p>
        </w:tc>
        <w:tc>
          <w:tcPr>
            <w:tcW w:w="810" w:type="dxa"/>
            <w:vAlign w:val="center"/>
          </w:tcPr>
          <w:p w14:paraId="4AD25964" w14:textId="7E84C3CB" w:rsidR="00450CE0" w:rsidRPr="00D77135" w:rsidRDefault="00EA7ADC" w:rsidP="00E77299">
            <w:pPr>
              <w:jc w:val="center"/>
              <w:rPr>
                <w:sz w:val="20"/>
                <w:szCs w:val="20"/>
              </w:rPr>
            </w:pPr>
            <w:r w:rsidRPr="00D77135">
              <w:rPr>
                <w:sz w:val="20"/>
                <w:szCs w:val="20"/>
              </w:rPr>
              <w:t>3.546</w:t>
            </w:r>
          </w:p>
        </w:tc>
        <w:tc>
          <w:tcPr>
            <w:tcW w:w="810" w:type="dxa"/>
            <w:vAlign w:val="center"/>
          </w:tcPr>
          <w:p w14:paraId="02BC32AA" w14:textId="7C9A7969" w:rsidR="00450CE0" w:rsidRPr="00D77135" w:rsidRDefault="00EA7ADC" w:rsidP="00E77299">
            <w:pPr>
              <w:jc w:val="center"/>
              <w:rPr>
                <w:sz w:val="20"/>
                <w:szCs w:val="20"/>
              </w:rPr>
            </w:pPr>
            <w:r w:rsidRPr="00D77135">
              <w:rPr>
                <w:sz w:val="20"/>
                <w:szCs w:val="20"/>
              </w:rPr>
              <w:t>3.552</w:t>
            </w:r>
          </w:p>
        </w:tc>
        <w:tc>
          <w:tcPr>
            <w:tcW w:w="810" w:type="dxa"/>
            <w:vAlign w:val="center"/>
          </w:tcPr>
          <w:p w14:paraId="08F0555D" w14:textId="757939E2" w:rsidR="00450CE0" w:rsidRPr="00D77135" w:rsidRDefault="00A9444A" w:rsidP="00E77299">
            <w:pPr>
              <w:jc w:val="center"/>
              <w:rPr>
                <w:sz w:val="20"/>
                <w:szCs w:val="20"/>
              </w:rPr>
            </w:pPr>
            <w:r w:rsidRPr="00D77135">
              <w:rPr>
                <w:sz w:val="20"/>
                <w:szCs w:val="20"/>
              </w:rPr>
              <w:t>3.555</w:t>
            </w:r>
          </w:p>
        </w:tc>
        <w:tc>
          <w:tcPr>
            <w:tcW w:w="608" w:type="dxa"/>
            <w:vAlign w:val="center"/>
          </w:tcPr>
          <w:p w14:paraId="78F7499B" w14:textId="0378B93E" w:rsidR="00450CE0" w:rsidRPr="00D77135" w:rsidRDefault="00B62EA6" w:rsidP="00E77299">
            <w:pPr>
              <w:jc w:val="center"/>
              <w:rPr>
                <w:sz w:val="20"/>
                <w:szCs w:val="20"/>
              </w:rPr>
            </w:pPr>
            <w:r w:rsidRPr="00D77135">
              <w:rPr>
                <w:sz w:val="20"/>
                <w:szCs w:val="20"/>
              </w:rPr>
              <w:t>3.61</w:t>
            </w:r>
            <w:r w:rsidR="008A6256" w:rsidRPr="00D77135">
              <w:rPr>
                <w:sz w:val="20"/>
                <w:szCs w:val="20"/>
              </w:rPr>
              <w:t>3</w:t>
            </w:r>
          </w:p>
        </w:tc>
      </w:tr>
      <w:tr w:rsidR="00857108" w14:paraId="787FEE3C" w14:textId="1F8450CF" w:rsidTr="00E55DF8">
        <w:trPr>
          <w:trHeight w:val="360"/>
          <w:jc w:val="center"/>
        </w:trPr>
        <w:tc>
          <w:tcPr>
            <w:tcW w:w="1427" w:type="dxa"/>
            <w:vAlign w:val="center"/>
          </w:tcPr>
          <w:p w14:paraId="47D416B6" w14:textId="2EF687AC" w:rsidR="00450CE0" w:rsidRPr="007F215D" w:rsidRDefault="00450CE0" w:rsidP="00E77299">
            <w:pPr>
              <w:jc w:val="center"/>
              <w:rPr>
                <w:b/>
                <w:bCs/>
                <w:sz w:val="16"/>
                <w:szCs w:val="16"/>
              </w:rPr>
            </w:pPr>
            <w:r w:rsidRPr="007F215D">
              <w:rPr>
                <w:b/>
                <w:bCs/>
                <w:sz w:val="16"/>
                <w:szCs w:val="16"/>
              </w:rPr>
              <w:t>1200</w:t>
            </w:r>
          </w:p>
        </w:tc>
        <w:tc>
          <w:tcPr>
            <w:tcW w:w="835" w:type="dxa"/>
            <w:vAlign w:val="center"/>
          </w:tcPr>
          <w:p w14:paraId="2E781704" w14:textId="4F825FD4" w:rsidR="00450CE0" w:rsidRPr="00D77135" w:rsidRDefault="00857108" w:rsidP="00E77299">
            <w:pPr>
              <w:jc w:val="center"/>
              <w:rPr>
                <w:sz w:val="20"/>
                <w:szCs w:val="20"/>
              </w:rPr>
            </w:pPr>
            <w:r w:rsidRPr="00D77135">
              <w:rPr>
                <w:sz w:val="20"/>
                <w:szCs w:val="20"/>
              </w:rPr>
              <w:t>3.5</w:t>
            </w:r>
            <w:r w:rsidR="0034482E" w:rsidRPr="00D77135">
              <w:rPr>
                <w:sz w:val="20"/>
                <w:szCs w:val="20"/>
              </w:rPr>
              <w:t>0</w:t>
            </w:r>
            <w:r w:rsidR="000B107C" w:rsidRPr="00D77135">
              <w:rPr>
                <w:sz w:val="20"/>
                <w:szCs w:val="20"/>
              </w:rPr>
              <w:t>0</w:t>
            </w:r>
          </w:p>
        </w:tc>
        <w:tc>
          <w:tcPr>
            <w:tcW w:w="810" w:type="dxa"/>
            <w:vAlign w:val="center"/>
          </w:tcPr>
          <w:p w14:paraId="5017D1AA" w14:textId="578CCF41" w:rsidR="00450CE0" w:rsidRPr="00D77135" w:rsidRDefault="00936357" w:rsidP="00E77299">
            <w:pPr>
              <w:jc w:val="center"/>
              <w:rPr>
                <w:sz w:val="20"/>
                <w:szCs w:val="20"/>
              </w:rPr>
            </w:pPr>
            <w:r w:rsidRPr="00D77135">
              <w:rPr>
                <w:sz w:val="20"/>
                <w:szCs w:val="20"/>
              </w:rPr>
              <w:t>3.512</w:t>
            </w:r>
          </w:p>
        </w:tc>
        <w:tc>
          <w:tcPr>
            <w:tcW w:w="810" w:type="dxa"/>
            <w:vAlign w:val="center"/>
          </w:tcPr>
          <w:p w14:paraId="3CD33F19" w14:textId="3F478DC1" w:rsidR="00450CE0" w:rsidRPr="00D77135" w:rsidRDefault="00FF210D" w:rsidP="00E77299">
            <w:pPr>
              <w:jc w:val="center"/>
              <w:rPr>
                <w:sz w:val="20"/>
                <w:szCs w:val="20"/>
              </w:rPr>
            </w:pPr>
            <w:r w:rsidRPr="00D77135">
              <w:rPr>
                <w:sz w:val="20"/>
                <w:szCs w:val="20"/>
              </w:rPr>
              <w:t>3.523</w:t>
            </w:r>
          </w:p>
        </w:tc>
        <w:tc>
          <w:tcPr>
            <w:tcW w:w="810" w:type="dxa"/>
            <w:vAlign w:val="center"/>
          </w:tcPr>
          <w:p w14:paraId="0F2881D8" w14:textId="1F9EEAEB" w:rsidR="00450CE0" w:rsidRPr="00D77135" w:rsidRDefault="00367DFD" w:rsidP="00E77299">
            <w:pPr>
              <w:jc w:val="center"/>
              <w:rPr>
                <w:sz w:val="20"/>
                <w:szCs w:val="20"/>
              </w:rPr>
            </w:pPr>
            <w:r w:rsidRPr="00D77135">
              <w:rPr>
                <w:sz w:val="20"/>
                <w:szCs w:val="20"/>
              </w:rPr>
              <w:t>3.531</w:t>
            </w:r>
          </w:p>
        </w:tc>
        <w:tc>
          <w:tcPr>
            <w:tcW w:w="810" w:type="dxa"/>
            <w:vAlign w:val="center"/>
          </w:tcPr>
          <w:p w14:paraId="2009F431" w14:textId="37BA2BED" w:rsidR="00450CE0" w:rsidRPr="00D77135" w:rsidRDefault="00824696" w:rsidP="00E77299">
            <w:pPr>
              <w:jc w:val="center"/>
              <w:rPr>
                <w:sz w:val="20"/>
                <w:szCs w:val="20"/>
              </w:rPr>
            </w:pPr>
            <w:r w:rsidRPr="00D77135">
              <w:rPr>
                <w:sz w:val="20"/>
                <w:szCs w:val="20"/>
              </w:rPr>
              <w:t>3.537</w:t>
            </w:r>
          </w:p>
        </w:tc>
        <w:tc>
          <w:tcPr>
            <w:tcW w:w="810" w:type="dxa"/>
            <w:vAlign w:val="center"/>
          </w:tcPr>
          <w:p w14:paraId="38E9C289" w14:textId="0EEA7728" w:rsidR="00450CE0" w:rsidRPr="00D77135" w:rsidRDefault="00824696" w:rsidP="00E77299">
            <w:pPr>
              <w:jc w:val="center"/>
              <w:rPr>
                <w:sz w:val="20"/>
                <w:szCs w:val="20"/>
              </w:rPr>
            </w:pPr>
            <w:r w:rsidRPr="00D77135">
              <w:rPr>
                <w:sz w:val="20"/>
                <w:szCs w:val="20"/>
              </w:rPr>
              <w:t>3.542</w:t>
            </w:r>
          </w:p>
        </w:tc>
        <w:tc>
          <w:tcPr>
            <w:tcW w:w="810" w:type="dxa"/>
            <w:vAlign w:val="center"/>
          </w:tcPr>
          <w:p w14:paraId="7AD8C73A" w14:textId="6A675E0A" w:rsidR="00450CE0" w:rsidRPr="00D77135" w:rsidRDefault="00EA7ADC" w:rsidP="00E77299">
            <w:pPr>
              <w:jc w:val="center"/>
              <w:rPr>
                <w:sz w:val="20"/>
                <w:szCs w:val="20"/>
              </w:rPr>
            </w:pPr>
            <w:r w:rsidRPr="00D77135">
              <w:rPr>
                <w:sz w:val="20"/>
                <w:szCs w:val="20"/>
              </w:rPr>
              <w:t>3.549</w:t>
            </w:r>
          </w:p>
        </w:tc>
        <w:tc>
          <w:tcPr>
            <w:tcW w:w="810" w:type="dxa"/>
            <w:vAlign w:val="center"/>
          </w:tcPr>
          <w:p w14:paraId="695FE485" w14:textId="757E647F" w:rsidR="00450CE0" w:rsidRPr="00D77135" w:rsidRDefault="00EA7ADC" w:rsidP="00E77299">
            <w:pPr>
              <w:jc w:val="center"/>
              <w:rPr>
                <w:sz w:val="20"/>
                <w:szCs w:val="20"/>
              </w:rPr>
            </w:pPr>
            <w:r w:rsidRPr="00D77135">
              <w:rPr>
                <w:sz w:val="20"/>
                <w:szCs w:val="20"/>
              </w:rPr>
              <w:t>3.555</w:t>
            </w:r>
          </w:p>
        </w:tc>
        <w:tc>
          <w:tcPr>
            <w:tcW w:w="810" w:type="dxa"/>
            <w:vAlign w:val="center"/>
          </w:tcPr>
          <w:p w14:paraId="1ECEA440" w14:textId="0B3C36E0" w:rsidR="00450CE0" w:rsidRPr="00D77135" w:rsidRDefault="00A9444A" w:rsidP="00E77299">
            <w:pPr>
              <w:jc w:val="center"/>
              <w:rPr>
                <w:sz w:val="20"/>
                <w:szCs w:val="20"/>
              </w:rPr>
            </w:pPr>
            <w:r w:rsidRPr="00D77135">
              <w:rPr>
                <w:sz w:val="20"/>
                <w:szCs w:val="20"/>
              </w:rPr>
              <w:t>3.559</w:t>
            </w:r>
          </w:p>
        </w:tc>
        <w:tc>
          <w:tcPr>
            <w:tcW w:w="608" w:type="dxa"/>
            <w:vAlign w:val="center"/>
          </w:tcPr>
          <w:p w14:paraId="321CD9C3" w14:textId="31F309F6" w:rsidR="00450CE0" w:rsidRPr="00D77135" w:rsidRDefault="00B62EA6" w:rsidP="00E77299">
            <w:pPr>
              <w:jc w:val="center"/>
              <w:rPr>
                <w:sz w:val="20"/>
                <w:szCs w:val="20"/>
              </w:rPr>
            </w:pPr>
            <w:r w:rsidRPr="00D77135">
              <w:rPr>
                <w:sz w:val="20"/>
                <w:szCs w:val="20"/>
              </w:rPr>
              <w:t>3.616</w:t>
            </w:r>
          </w:p>
        </w:tc>
      </w:tr>
      <w:tr w:rsidR="00857108" w14:paraId="248B56C1" w14:textId="4012BD36" w:rsidTr="00E55DF8">
        <w:trPr>
          <w:trHeight w:val="360"/>
          <w:jc w:val="center"/>
        </w:trPr>
        <w:tc>
          <w:tcPr>
            <w:tcW w:w="1427" w:type="dxa"/>
            <w:vAlign w:val="center"/>
          </w:tcPr>
          <w:p w14:paraId="5EE35C78" w14:textId="42BFA810" w:rsidR="00450CE0" w:rsidRPr="007F215D" w:rsidRDefault="00450CE0" w:rsidP="00E77299">
            <w:pPr>
              <w:jc w:val="center"/>
              <w:rPr>
                <w:b/>
                <w:bCs/>
                <w:sz w:val="16"/>
                <w:szCs w:val="16"/>
              </w:rPr>
            </w:pPr>
            <w:r w:rsidRPr="007F215D">
              <w:rPr>
                <w:b/>
                <w:bCs/>
                <w:sz w:val="16"/>
                <w:szCs w:val="16"/>
              </w:rPr>
              <w:t>1300</w:t>
            </w:r>
          </w:p>
        </w:tc>
        <w:tc>
          <w:tcPr>
            <w:tcW w:w="835" w:type="dxa"/>
            <w:vAlign w:val="center"/>
          </w:tcPr>
          <w:p w14:paraId="535F5E5B" w14:textId="5F9A5451" w:rsidR="00450CE0" w:rsidRPr="00D77135" w:rsidRDefault="00857108" w:rsidP="00E77299">
            <w:pPr>
              <w:jc w:val="center"/>
              <w:rPr>
                <w:sz w:val="20"/>
                <w:szCs w:val="20"/>
              </w:rPr>
            </w:pPr>
            <w:r w:rsidRPr="00D77135">
              <w:rPr>
                <w:sz w:val="20"/>
                <w:szCs w:val="20"/>
              </w:rPr>
              <w:t>3.50</w:t>
            </w:r>
            <w:r w:rsidR="00CD787E" w:rsidRPr="00D77135">
              <w:rPr>
                <w:sz w:val="20"/>
                <w:szCs w:val="20"/>
              </w:rPr>
              <w:t>5</w:t>
            </w:r>
          </w:p>
        </w:tc>
        <w:tc>
          <w:tcPr>
            <w:tcW w:w="810" w:type="dxa"/>
            <w:vAlign w:val="center"/>
          </w:tcPr>
          <w:p w14:paraId="0CB39F14" w14:textId="0269A886" w:rsidR="00450CE0" w:rsidRPr="00D77135" w:rsidRDefault="00936357" w:rsidP="00E77299">
            <w:pPr>
              <w:jc w:val="center"/>
              <w:rPr>
                <w:sz w:val="20"/>
                <w:szCs w:val="20"/>
              </w:rPr>
            </w:pPr>
            <w:r w:rsidRPr="00D77135">
              <w:rPr>
                <w:sz w:val="20"/>
                <w:szCs w:val="20"/>
              </w:rPr>
              <w:t>3.517</w:t>
            </w:r>
          </w:p>
        </w:tc>
        <w:tc>
          <w:tcPr>
            <w:tcW w:w="810" w:type="dxa"/>
            <w:vAlign w:val="center"/>
          </w:tcPr>
          <w:p w14:paraId="61EA89D2" w14:textId="5C205DDB" w:rsidR="00450CE0" w:rsidRPr="00D77135" w:rsidRDefault="00FF210D" w:rsidP="00E77299">
            <w:pPr>
              <w:jc w:val="center"/>
              <w:rPr>
                <w:sz w:val="20"/>
                <w:szCs w:val="20"/>
              </w:rPr>
            </w:pPr>
            <w:r w:rsidRPr="00D77135">
              <w:rPr>
                <w:sz w:val="20"/>
                <w:szCs w:val="20"/>
              </w:rPr>
              <w:t>3.528</w:t>
            </w:r>
          </w:p>
        </w:tc>
        <w:tc>
          <w:tcPr>
            <w:tcW w:w="810" w:type="dxa"/>
            <w:vAlign w:val="center"/>
          </w:tcPr>
          <w:p w14:paraId="7DB62908" w14:textId="16B7767B" w:rsidR="00450CE0" w:rsidRPr="00D77135" w:rsidRDefault="00367DFD" w:rsidP="00E77299">
            <w:pPr>
              <w:jc w:val="center"/>
              <w:rPr>
                <w:sz w:val="20"/>
                <w:szCs w:val="20"/>
              </w:rPr>
            </w:pPr>
            <w:r w:rsidRPr="00D77135">
              <w:rPr>
                <w:sz w:val="20"/>
                <w:szCs w:val="20"/>
              </w:rPr>
              <w:t>3.535</w:t>
            </w:r>
          </w:p>
        </w:tc>
        <w:tc>
          <w:tcPr>
            <w:tcW w:w="810" w:type="dxa"/>
            <w:vAlign w:val="center"/>
          </w:tcPr>
          <w:p w14:paraId="50511FC0" w14:textId="6CFED804" w:rsidR="00450CE0" w:rsidRPr="00D77135" w:rsidRDefault="00824696" w:rsidP="00E77299">
            <w:pPr>
              <w:jc w:val="center"/>
              <w:rPr>
                <w:sz w:val="20"/>
                <w:szCs w:val="20"/>
              </w:rPr>
            </w:pPr>
            <w:r w:rsidRPr="00D77135">
              <w:rPr>
                <w:sz w:val="20"/>
                <w:szCs w:val="20"/>
              </w:rPr>
              <w:t>3.540</w:t>
            </w:r>
          </w:p>
        </w:tc>
        <w:tc>
          <w:tcPr>
            <w:tcW w:w="810" w:type="dxa"/>
            <w:vAlign w:val="center"/>
          </w:tcPr>
          <w:p w14:paraId="533BEEBA" w14:textId="13ADC8F1" w:rsidR="00450CE0" w:rsidRPr="00D77135" w:rsidRDefault="00824696" w:rsidP="00E77299">
            <w:pPr>
              <w:jc w:val="center"/>
              <w:rPr>
                <w:sz w:val="20"/>
                <w:szCs w:val="20"/>
              </w:rPr>
            </w:pPr>
            <w:r w:rsidRPr="00D77135">
              <w:rPr>
                <w:sz w:val="20"/>
                <w:szCs w:val="20"/>
              </w:rPr>
              <w:t>3.546</w:t>
            </w:r>
          </w:p>
        </w:tc>
        <w:tc>
          <w:tcPr>
            <w:tcW w:w="810" w:type="dxa"/>
            <w:vAlign w:val="center"/>
          </w:tcPr>
          <w:p w14:paraId="3D423794" w14:textId="177C3E14" w:rsidR="00450CE0" w:rsidRPr="00D77135" w:rsidRDefault="00EA7ADC" w:rsidP="00E77299">
            <w:pPr>
              <w:jc w:val="center"/>
              <w:rPr>
                <w:sz w:val="20"/>
                <w:szCs w:val="20"/>
              </w:rPr>
            </w:pPr>
            <w:r w:rsidRPr="00D77135">
              <w:rPr>
                <w:sz w:val="20"/>
                <w:szCs w:val="20"/>
              </w:rPr>
              <w:t>3.553</w:t>
            </w:r>
          </w:p>
        </w:tc>
        <w:tc>
          <w:tcPr>
            <w:tcW w:w="810" w:type="dxa"/>
            <w:vAlign w:val="center"/>
          </w:tcPr>
          <w:p w14:paraId="305AF2B9" w14:textId="211F6B13" w:rsidR="00450CE0" w:rsidRPr="00D77135" w:rsidRDefault="00EA7ADC" w:rsidP="00E77299">
            <w:pPr>
              <w:jc w:val="center"/>
              <w:rPr>
                <w:sz w:val="20"/>
                <w:szCs w:val="20"/>
              </w:rPr>
            </w:pPr>
            <w:r w:rsidRPr="00D77135">
              <w:rPr>
                <w:sz w:val="20"/>
                <w:szCs w:val="20"/>
              </w:rPr>
              <w:t>3.559</w:t>
            </w:r>
          </w:p>
        </w:tc>
        <w:tc>
          <w:tcPr>
            <w:tcW w:w="810" w:type="dxa"/>
            <w:vAlign w:val="center"/>
          </w:tcPr>
          <w:p w14:paraId="2C1E6166" w14:textId="20B6E8C1" w:rsidR="00450CE0" w:rsidRPr="00D77135" w:rsidRDefault="00A9444A" w:rsidP="00E77299">
            <w:pPr>
              <w:jc w:val="center"/>
              <w:rPr>
                <w:sz w:val="20"/>
                <w:szCs w:val="20"/>
              </w:rPr>
            </w:pPr>
            <w:r w:rsidRPr="00D77135">
              <w:rPr>
                <w:sz w:val="20"/>
                <w:szCs w:val="20"/>
              </w:rPr>
              <w:t>3.563</w:t>
            </w:r>
          </w:p>
        </w:tc>
        <w:tc>
          <w:tcPr>
            <w:tcW w:w="608" w:type="dxa"/>
            <w:vAlign w:val="center"/>
          </w:tcPr>
          <w:p w14:paraId="29F18F12" w14:textId="24A960E8" w:rsidR="00450CE0" w:rsidRPr="00D77135" w:rsidRDefault="00B62EA6" w:rsidP="00E77299">
            <w:pPr>
              <w:jc w:val="center"/>
              <w:rPr>
                <w:sz w:val="20"/>
                <w:szCs w:val="20"/>
              </w:rPr>
            </w:pPr>
            <w:r w:rsidRPr="00D77135">
              <w:rPr>
                <w:sz w:val="20"/>
                <w:szCs w:val="20"/>
              </w:rPr>
              <w:t>3.619</w:t>
            </w:r>
          </w:p>
        </w:tc>
      </w:tr>
      <w:tr w:rsidR="00857108" w14:paraId="13621DBF" w14:textId="3DB00911" w:rsidTr="00E55DF8">
        <w:trPr>
          <w:trHeight w:val="360"/>
          <w:jc w:val="center"/>
        </w:trPr>
        <w:tc>
          <w:tcPr>
            <w:tcW w:w="1427" w:type="dxa"/>
            <w:vAlign w:val="center"/>
          </w:tcPr>
          <w:p w14:paraId="108BF5A5" w14:textId="4D9F5673" w:rsidR="00450CE0" w:rsidRPr="007F215D" w:rsidRDefault="00450CE0" w:rsidP="00E77299">
            <w:pPr>
              <w:jc w:val="center"/>
              <w:rPr>
                <w:b/>
                <w:bCs/>
                <w:sz w:val="16"/>
                <w:szCs w:val="16"/>
              </w:rPr>
            </w:pPr>
            <w:r w:rsidRPr="007F215D">
              <w:rPr>
                <w:b/>
                <w:bCs/>
                <w:sz w:val="16"/>
                <w:szCs w:val="16"/>
              </w:rPr>
              <w:t>1400</w:t>
            </w:r>
          </w:p>
        </w:tc>
        <w:tc>
          <w:tcPr>
            <w:tcW w:w="835" w:type="dxa"/>
            <w:vAlign w:val="center"/>
          </w:tcPr>
          <w:p w14:paraId="645B7203" w14:textId="02D9B4D5" w:rsidR="00450CE0" w:rsidRPr="00D77135" w:rsidRDefault="00857108" w:rsidP="00E77299">
            <w:pPr>
              <w:jc w:val="center"/>
              <w:rPr>
                <w:sz w:val="20"/>
                <w:szCs w:val="20"/>
              </w:rPr>
            </w:pPr>
            <w:r w:rsidRPr="00D77135">
              <w:rPr>
                <w:sz w:val="20"/>
                <w:szCs w:val="20"/>
              </w:rPr>
              <w:t>3.5</w:t>
            </w:r>
            <w:r w:rsidR="00A73D2A" w:rsidRPr="00D77135">
              <w:rPr>
                <w:sz w:val="20"/>
                <w:szCs w:val="20"/>
              </w:rPr>
              <w:t>10</w:t>
            </w:r>
          </w:p>
        </w:tc>
        <w:tc>
          <w:tcPr>
            <w:tcW w:w="810" w:type="dxa"/>
            <w:vAlign w:val="center"/>
          </w:tcPr>
          <w:p w14:paraId="2331CA56" w14:textId="7980B288" w:rsidR="00450CE0" w:rsidRPr="00D77135" w:rsidRDefault="00936357" w:rsidP="00E77299">
            <w:pPr>
              <w:jc w:val="center"/>
              <w:rPr>
                <w:sz w:val="20"/>
                <w:szCs w:val="20"/>
              </w:rPr>
            </w:pPr>
            <w:r w:rsidRPr="00D77135">
              <w:rPr>
                <w:sz w:val="20"/>
                <w:szCs w:val="20"/>
              </w:rPr>
              <w:t>3.521</w:t>
            </w:r>
          </w:p>
        </w:tc>
        <w:tc>
          <w:tcPr>
            <w:tcW w:w="810" w:type="dxa"/>
            <w:vAlign w:val="center"/>
          </w:tcPr>
          <w:p w14:paraId="482C18A3" w14:textId="4BE9A0C8" w:rsidR="00450CE0" w:rsidRPr="00D77135" w:rsidRDefault="00FF210D" w:rsidP="00E77299">
            <w:pPr>
              <w:jc w:val="center"/>
              <w:rPr>
                <w:sz w:val="20"/>
                <w:szCs w:val="20"/>
              </w:rPr>
            </w:pPr>
            <w:r w:rsidRPr="00D77135">
              <w:rPr>
                <w:sz w:val="20"/>
                <w:szCs w:val="20"/>
              </w:rPr>
              <w:t>3.532</w:t>
            </w:r>
          </w:p>
        </w:tc>
        <w:tc>
          <w:tcPr>
            <w:tcW w:w="810" w:type="dxa"/>
            <w:vAlign w:val="center"/>
          </w:tcPr>
          <w:p w14:paraId="5EBA056C" w14:textId="3A5A3AAE" w:rsidR="00450CE0" w:rsidRPr="00D77135" w:rsidRDefault="00367DFD" w:rsidP="00E77299">
            <w:pPr>
              <w:jc w:val="center"/>
              <w:rPr>
                <w:sz w:val="20"/>
                <w:szCs w:val="20"/>
              </w:rPr>
            </w:pPr>
            <w:r w:rsidRPr="00D77135">
              <w:rPr>
                <w:sz w:val="20"/>
                <w:szCs w:val="20"/>
              </w:rPr>
              <w:t>3.540</w:t>
            </w:r>
          </w:p>
        </w:tc>
        <w:tc>
          <w:tcPr>
            <w:tcW w:w="810" w:type="dxa"/>
            <w:vAlign w:val="center"/>
          </w:tcPr>
          <w:p w14:paraId="216EE2C4" w14:textId="3A96A4E0" w:rsidR="00450CE0" w:rsidRPr="00D77135" w:rsidRDefault="00824696" w:rsidP="00E77299">
            <w:pPr>
              <w:jc w:val="center"/>
              <w:rPr>
                <w:sz w:val="20"/>
                <w:szCs w:val="20"/>
              </w:rPr>
            </w:pPr>
            <w:r w:rsidRPr="00D77135">
              <w:rPr>
                <w:sz w:val="20"/>
                <w:szCs w:val="20"/>
              </w:rPr>
              <w:t>3.544</w:t>
            </w:r>
          </w:p>
        </w:tc>
        <w:tc>
          <w:tcPr>
            <w:tcW w:w="810" w:type="dxa"/>
            <w:vAlign w:val="center"/>
          </w:tcPr>
          <w:p w14:paraId="35FE4D93" w14:textId="6DD78CF2" w:rsidR="00450CE0" w:rsidRPr="00D77135" w:rsidRDefault="00824696" w:rsidP="00E77299">
            <w:pPr>
              <w:jc w:val="center"/>
              <w:rPr>
                <w:sz w:val="20"/>
                <w:szCs w:val="20"/>
              </w:rPr>
            </w:pPr>
            <w:r w:rsidRPr="00D77135">
              <w:rPr>
                <w:sz w:val="20"/>
                <w:szCs w:val="20"/>
              </w:rPr>
              <w:t>3.550</w:t>
            </w:r>
          </w:p>
        </w:tc>
        <w:tc>
          <w:tcPr>
            <w:tcW w:w="810" w:type="dxa"/>
            <w:vAlign w:val="center"/>
          </w:tcPr>
          <w:p w14:paraId="77F2C81B" w14:textId="3201D83A" w:rsidR="00450CE0" w:rsidRPr="00D77135" w:rsidRDefault="00EA7ADC" w:rsidP="00E77299">
            <w:pPr>
              <w:jc w:val="center"/>
              <w:rPr>
                <w:sz w:val="20"/>
                <w:szCs w:val="20"/>
              </w:rPr>
            </w:pPr>
            <w:r w:rsidRPr="00D77135">
              <w:rPr>
                <w:sz w:val="20"/>
                <w:szCs w:val="20"/>
              </w:rPr>
              <w:t>3.557</w:t>
            </w:r>
          </w:p>
        </w:tc>
        <w:tc>
          <w:tcPr>
            <w:tcW w:w="810" w:type="dxa"/>
            <w:vAlign w:val="center"/>
          </w:tcPr>
          <w:p w14:paraId="37F3AD7E" w14:textId="7120DF7B" w:rsidR="00450CE0" w:rsidRPr="00D77135" w:rsidRDefault="00EA7ADC" w:rsidP="00E77299">
            <w:pPr>
              <w:jc w:val="center"/>
              <w:rPr>
                <w:sz w:val="20"/>
                <w:szCs w:val="20"/>
              </w:rPr>
            </w:pPr>
            <w:r w:rsidRPr="00D77135">
              <w:rPr>
                <w:sz w:val="20"/>
                <w:szCs w:val="20"/>
              </w:rPr>
              <w:t>3.563</w:t>
            </w:r>
          </w:p>
        </w:tc>
        <w:tc>
          <w:tcPr>
            <w:tcW w:w="810" w:type="dxa"/>
            <w:vAlign w:val="center"/>
          </w:tcPr>
          <w:p w14:paraId="1A539404" w14:textId="5DE406D1" w:rsidR="0034482E" w:rsidRPr="00D77135" w:rsidRDefault="00A9444A" w:rsidP="00E77299">
            <w:pPr>
              <w:jc w:val="center"/>
              <w:rPr>
                <w:sz w:val="20"/>
                <w:szCs w:val="20"/>
              </w:rPr>
            </w:pPr>
            <w:r w:rsidRPr="00D77135">
              <w:rPr>
                <w:sz w:val="20"/>
                <w:szCs w:val="20"/>
              </w:rPr>
              <w:t>3.566</w:t>
            </w:r>
          </w:p>
        </w:tc>
        <w:tc>
          <w:tcPr>
            <w:tcW w:w="608" w:type="dxa"/>
            <w:vAlign w:val="center"/>
          </w:tcPr>
          <w:p w14:paraId="25589B22" w14:textId="2CAC8444" w:rsidR="00450CE0" w:rsidRPr="00D77135" w:rsidRDefault="00B62EA6" w:rsidP="00E77299">
            <w:pPr>
              <w:jc w:val="center"/>
              <w:rPr>
                <w:sz w:val="20"/>
                <w:szCs w:val="20"/>
              </w:rPr>
            </w:pPr>
            <w:r w:rsidRPr="00D77135">
              <w:rPr>
                <w:sz w:val="20"/>
                <w:szCs w:val="20"/>
              </w:rPr>
              <w:t>3.62</w:t>
            </w:r>
            <w:r w:rsidR="004E16C1" w:rsidRPr="00D77135">
              <w:rPr>
                <w:sz w:val="20"/>
                <w:szCs w:val="20"/>
              </w:rPr>
              <w:t>3</w:t>
            </w:r>
          </w:p>
        </w:tc>
      </w:tr>
      <w:tr w:rsidR="00857108" w14:paraId="70E2F4C8" w14:textId="3F9D47B1" w:rsidTr="00E55DF8">
        <w:trPr>
          <w:trHeight w:val="360"/>
          <w:jc w:val="center"/>
        </w:trPr>
        <w:tc>
          <w:tcPr>
            <w:tcW w:w="1427" w:type="dxa"/>
            <w:vAlign w:val="center"/>
          </w:tcPr>
          <w:p w14:paraId="361BD605" w14:textId="74C459D5" w:rsidR="00450CE0" w:rsidRPr="007F215D" w:rsidRDefault="00450CE0" w:rsidP="00E77299">
            <w:pPr>
              <w:jc w:val="center"/>
              <w:rPr>
                <w:b/>
                <w:bCs/>
                <w:sz w:val="16"/>
                <w:szCs w:val="16"/>
              </w:rPr>
            </w:pPr>
            <w:r w:rsidRPr="007F215D">
              <w:rPr>
                <w:b/>
                <w:bCs/>
                <w:sz w:val="16"/>
                <w:szCs w:val="16"/>
              </w:rPr>
              <w:t>1500</w:t>
            </w:r>
          </w:p>
        </w:tc>
        <w:tc>
          <w:tcPr>
            <w:tcW w:w="835" w:type="dxa"/>
            <w:vAlign w:val="center"/>
          </w:tcPr>
          <w:p w14:paraId="64EE490B" w14:textId="77777777" w:rsidR="00450CE0" w:rsidRPr="00D77135" w:rsidRDefault="00450CE0" w:rsidP="00E77299">
            <w:pPr>
              <w:jc w:val="center"/>
              <w:rPr>
                <w:sz w:val="20"/>
                <w:szCs w:val="20"/>
              </w:rPr>
            </w:pPr>
          </w:p>
        </w:tc>
        <w:tc>
          <w:tcPr>
            <w:tcW w:w="810" w:type="dxa"/>
            <w:vAlign w:val="center"/>
          </w:tcPr>
          <w:p w14:paraId="247512EC" w14:textId="77777777" w:rsidR="00450CE0" w:rsidRPr="00D77135" w:rsidRDefault="00450CE0" w:rsidP="00E77299">
            <w:pPr>
              <w:jc w:val="center"/>
              <w:rPr>
                <w:sz w:val="20"/>
                <w:szCs w:val="20"/>
              </w:rPr>
            </w:pPr>
          </w:p>
        </w:tc>
        <w:tc>
          <w:tcPr>
            <w:tcW w:w="810" w:type="dxa"/>
            <w:vAlign w:val="center"/>
          </w:tcPr>
          <w:p w14:paraId="3A63BF1A" w14:textId="77777777" w:rsidR="00450CE0" w:rsidRPr="00D77135" w:rsidRDefault="00450CE0" w:rsidP="00E77299">
            <w:pPr>
              <w:jc w:val="center"/>
              <w:rPr>
                <w:sz w:val="20"/>
                <w:szCs w:val="20"/>
              </w:rPr>
            </w:pPr>
          </w:p>
        </w:tc>
        <w:tc>
          <w:tcPr>
            <w:tcW w:w="810" w:type="dxa"/>
            <w:vAlign w:val="center"/>
          </w:tcPr>
          <w:p w14:paraId="1FA71A58" w14:textId="77777777" w:rsidR="00450CE0" w:rsidRPr="00D77135" w:rsidRDefault="00450CE0" w:rsidP="00E77299">
            <w:pPr>
              <w:jc w:val="center"/>
              <w:rPr>
                <w:sz w:val="20"/>
                <w:szCs w:val="20"/>
              </w:rPr>
            </w:pPr>
          </w:p>
        </w:tc>
        <w:tc>
          <w:tcPr>
            <w:tcW w:w="810" w:type="dxa"/>
            <w:vAlign w:val="center"/>
          </w:tcPr>
          <w:p w14:paraId="68AA69E6" w14:textId="77777777" w:rsidR="00450CE0" w:rsidRPr="00D77135" w:rsidRDefault="00450CE0" w:rsidP="00E77299">
            <w:pPr>
              <w:jc w:val="center"/>
              <w:rPr>
                <w:sz w:val="20"/>
                <w:szCs w:val="20"/>
              </w:rPr>
            </w:pPr>
          </w:p>
        </w:tc>
        <w:tc>
          <w:tcPr>
            <w:tcW w:w="810" w:type="dxa"/>
            <w:vAlign w:val="center"/>
          </w:tcPr>
          <w:p w14:paraId="6CAD84C7" w14:textId="77777777" w:rsidR="00450CE0" w:rsidRPr="00D77135" w:rsidRDefault="00450CE0" w:rsidP="00E77299">
            <w:pPr>
              <w:jc w:val="center"/>
              <w:rPr>
                <w:sz w:val="20"/>
                <w:szCs w:val="20"/>
              </w:rPr>
            </w:pPr>
          </w:p>
        </w:tc>
        <w:tc>
          <w:tcPr>
            <w:tcW w:w="810" w:type="dxa"/>
            <w:vAlign w:val="center"/>
          </w:tcPr>
          <w:p w14:paraId="57CBB988" w14:textId="77777777" w:rsidR="00450CE0" w:rsidRPr="00D77135" w:rsidRDefault="00450CE0" w:rsidP="00E77299">
            <w:pPr>
              <w:jc w:val="center"/>
              <w:rPr>
                <w:sz w:val="20"/>
                <w:szCs w:val="20"/>
              </w:rPr>
            </w:pPr>
          </w:p>
        </w:tc>
        <w:tc>
          <w:tcPr>
            <w:tcW w:w="810" w:type="dxa"/>
            <w:vAlign w:val="center"/>
          </w:tcPr>
          <w:p w14:paraId="3D997E55" w14:textId="77777777" w:rsidR="00450CE0" w:rsidRPr="00D77135" w:rsidRDefault="00450CE0" w:rsidP="00E77299">
            <w:pPr>
              <w:jc w:val="center"/>
              <w:rPr>
                <w:sz w:val="20"/>
                <w:szCs w:val="20"/>
              </w:rPr>
            </w:pPr>
          </w:p>
        </w:tc>
        <w:tc>
          <w:tcPr>
            <w:tcW w:w="810" w:type="dxa"/>
            <w:vAlign w:val="center"/>
          </w:tcPr>
          <w:p w14:paraId="44905A3F" w14:textId="77777777" w:rsidR="00450CE0" w:rsidRPr="00D77135" w:rsidRDefault="00450CE0" w:rsidP="00E77299">
            <w:pPr>
              <w:jc w:val="center"/>
              <w:rPr>
                <w:sz w:val="20"/>
                <w:szCs w:val="20"/>
              </w:rPr>
            </w:pPr>
          </w:p>
        </w:tc>
        <w:tc>
          <w:tcPr>
            <w:tcW w:w="608" w:type="dxa"/>
            <w:vAlign w:val="center"/>
          </w:tcPr>
          <w:p w14:paraId="0FD42EBD" w14:textId="098960B5" w:rsidR="006F57A8" w:rsidRPr="00D77135" w:rsidRDefault="00B62EA6" w:rsidP="00E77299">
            <w:pPr>
              <w:jc w:val="center"/>
              <w:rPr>
                <w:sz w:val="20"/>
                <w:szCs w:val="20"/>
              </w:rPr>
            </w:pPr>
            <w:r w:rsidRPr="00D77135">
              <w:rPr>
                <w:sz w:val="20"/>
                <w:szCs w:val="20"/>
              </w:rPr>
              <w:t>3.625</w:t>
            </w:r>
          </w:p>
        </w:tc>
      </w:tr>
      <w:tr w:rsidR="00B62EA6" w14:paraId="397D645B" w14:textId="77777777" w:rsidTr="00E55DF8">
        <w:trPr>
          <w:trHeight w:val="360"/>
          <w:jc w:val="center"/>
        </w:trPr>
        <w:tc>
          <w:tcPr>
            <w:tcW w:w="1427" w:type="dxa"/>
            <w:vAlign w:val="center"/>
          </w:tcPr>
          <w:p w14:paraId="743FAA72" w14:textId="2BB73B56" w:rsidR="00450CE0" w:rsidRPr="007F215D" w:rsidRDefault="00450CE0" w:rsidP="00E77299">
            <w:pPr>
              <w:jc w:val="center"/>
              <w:rPr>
                <w:b/>
                <w:bCs/>
                <w:sz w:val="16"/>
                <w:szCs w:val="16"/>
              </w:rPr>
            </w:pPr>
            <w:r w:rsidRPr="007F215D">
              <w:rPr>
                <w:b/>
                <w:bCs/>
                <w:sz w:val="16"/>
                <w:szCs w:val="16"/>
              </w:rPr>
              <w:t>1600</w:t>
            </w:r>
          </w:p>
        </w:tc>
        <w:tc>
          <w:tcPr>
            <w:tcW w:w="835" w:type="dxa"/>
            <w:vAlign w:val="center"/>
          </w:tcPr>
          <w:p w14:paraId="497ACE53" w14:textId="77777777" w:rsidR="00450CE0" w:rsidRPr="00D77135" w:rsidRDefault="00450CE0" w:rsidP="00E77299">
            <w:pPr>
              <w:jc w:val="center"/>
              <w:rPr>
                <w:sz w:val="20"/>
                <w:szCs w:val="20"/>
              </w:rPr>
            </w:pPr>
          </w:p>
        </w:tc>
        <w:tc>
          <w:tcPr>
            <w:tcW w:w="810" w:type="dxa"/>
            <w:vAlign w:val="center"/>
          </w:tcPr>
          <w:p w14:paraId="074A2A2F" w14:textId="77777777" w:rsidR="00450CE0" w:rsidRPr="00D77135" w:rsidRDefault="00450CE0" w:rsidP="00E77299">
            <w:pPr>
              <w:jc w:val="center"/>
              <w:rPr>
                <w:sz w:val="20"/>
                <w:szCs w:val="20"/>
              </w:rPr>
            </w:pPr>
          </w:p>
        </w:tc>
        <w:tc>
          <w:tcPr>
            <w:tcW w:w="810" w:type="dxa"/>
            <w:vAlign w:val="center"/>
          </w:tcPr>
          <w:p w14:paraId="4341135B" w14:textId="77777777" w:rsidR="00450CE0" w:rsidRPr="00D77135" w:rsidRDefault="00450CE0" w:rsidP="00E77299">
            <w:pPr>
              <w:jc w:val="center"/>
              <w:rPr>
                <w:sz w:val="20"/>
                <w:szCs w:val="20"/>
              </w:rPr>
            </w:pPr>
          </w:p>
        </w:tc>
        <w:tc>
          <w:tcPr>
            <w:tcW w:w="810" w:type="dxa"/>
            <w:vAlign w:val="center"/>
          </w:tcPr>
          <w:p w14:paraId="3290726F" w14:textId="77777777" w:rsidR="00450CE0" w:rsidRPr="00D77135" w:rsidRDefault="00450CE0" w:rsidP="00E77299">
            <w:pPr>
              <w:jc w:val="center"/>
              <w:rPr>
                <w:sz w:val="20"/>
                <w:szCs w:val="20"/>
              </w:rPr>
            </w:pPr>
          </w:p>
        </w:tc>
        <w:tc>
          <w:tcPr>
            <w:tcW w:w="810" w:type="dxa"/>
            <w:vAlign w:val="center"/>
          </w:tcPr>
          <w:p w14:paraId="6A82E723" w14:textId="77777777" w:rsidR="00450CE0" w:rsidRPr="00D77135" w:rsidRDefault="00450CE0" w:rsidP="00E77299">
            <w:pPr>
              <w:jc w:val="center"/>
              <w:rPr>
                <w:sz w:val="20"/>
                <w:szCs w:val="20"/>
              </w:rPr>
            </w:pPr>
          </w:p>
        </w:tc>
        <w:tc>
          <w:tcPr>
            <w:tcW w:w="810" w:type="dxa"/>
            <w:vAlign w:val="center"/>
          </w:tcPr>
          <w:p w14:paraId="3AEA0940" w14:textId="77777777" w:rsidR="00450CE0" w:rsidRPr="00D77135" w:rsidRDefault="00450CE0" w:rsidP="00E77299">
            <w:pPr>
              <w:jc w:val="center"/>
              <w:rPr>
                <w:sz w:val="20"/>
                <w:szCs w:val="20"/>
              </w:rPr>
            </w:pPr>
          </w:p>
        </w:tc>
        <w:tc>
          <w:tcPr>
            <w:tcW w:w="810" w:type="dxa"/>
            <w:vAlign w:val="center"/>
          </w:tcPr>
          <w:p w14:paraId="3F71A66E" w14:textId="77777777" w:rsidR="00450CE0" w:rsidRPr="00D77135" w:rsidRDefault="00450CE0" w:rsidP="00E77299">
            <w:pPr>
              <w:jc w:val="center"/>
              <w:rPr>
                <w:sz w:val="20"/>
                <w:szCs w:val="20"/>
              </w:rPr>
            </w:pPr>
          </w:p>
        </w:tc>
        <w:tc>
          <w:tcPr>
            <w:tcW w:w="810" w:type="dxa"/>
            <w:vAlign w:val="center"/>
          </w:tcPr>
          <w:p w14:paraId="060A9D0F" w14:textId="77777777" w:rsidR="00450CE0" w:rsidRPr="00D77135" w:rsidRDefault="00450CE0" w:rsidP="00E77299">
            <w:pPr>
              <w:jc w:val="center"/>
              <w:rPr>
                <w:sz w:val="20"/>
                <w:szCs w:val="20"/>
              </w:rPr>
            </w:pPr>
          </w:p>
        </w:tc>
        <w:tc>
          <w:tcPr>
            <w:tcW w:w="810" w:type="dxa"/>
            <w:vAlign w:val="center"/>
          </w:tcPr>
          <w:p w14:paraId="60380CC8" w14:textId="77777777" w:rsidR="00450CE0" w:rsidRPr="00D77135" w:rsidRDefault="00450CE0" w:rsidP="00E77299">
            <w:pPr>
              <w:jc w:val="center"/>
              <w:rPr>
                <w:sz w:val="20"/>
                <w:szCs w:val="20"/>
              </w:rPr>
            </w:pPr>
          </w:p>
        </w:tc>
        <w:tc>
          <w:tcPr>
            <w:tcW w:w="608" w:type="dxa"/>
            <w:vAlign w:val="center"/>
          </w:tcPr>
          <w:p w14:paraId="614F47AB" w14:textId="1578E7C2" w:rsidR="00450CE0" w:rsidRPr="00D77135" w:rsidRDefault="006A5E58" w:rsidP="00E77299">
            <w:pPr>
              <w:jc w:val="center"/>
              <w:rPr>
                <w:sz w:val="20"/>
                <w:szCs w:val="20"/>
              </w:rPr>
            </w:pPr>
            <w:r w:rsidRPr="00D77135">
              <w:rPr>
                <w:sz w:val="20"/>
                <w:szCs w:val="20"/>
              </w:rPr>
              <w:t>3.629</w:t>
            </w:r>
          </w:p>
        </w:tc>
      </w:tr>
    </w:tbl>
    <w:p w14:paraId="1CAE5833" w14:textId="1038515F" w:rsidR="001B1BA5" w:rsidRDefault="001B1BA5" w:rsidP="001B1BA5"/>
    <w:p w14:paraId="5FF7D729" w14:textId="50D4BB13" w:rsidR="002908D9" w:rsidRDefault="002908D9" w:rsidP="002908D9">
      <w:pPr>
        <w:pStyle w:val="Caption"/>
        <w:rPr>
          <w:rFonts w:eastAsiaTheme="minorEastAsia"/>
          <w:i w:val="0"/>
          <w:iCs w:val="0"/>
          <w:color w:val="auto"/>
          <w:sz w:val="20"/>
          <w:szCs w:val="20"/>
        </w:rPr>
      </w:pPr>
      <w:bookmarkStart w:id="266" w:name="_Ref61892949"/>
      <w:r w:rsidRPr="00B6638A">
        <w:rPr>
          <w:rFonts w:eastAsiaTheme="minorEastAsia"/>
          <w:i w:val="0"/>
          <w:iCs w:val="0"/>
          <w:color w:val="auto"/>
          <w:sz w:val="20"/>
          <w:szCs w:val="20"/>
        </w:rPr>
        <w:t xml:space="preserve">Table </w:t>
      </w:r>
      <w:r w:rsidRPr="00B6638A">
        <w:rPr>
          <w:rFonts w:eastAsiaTheme="minorEastAsia"/>
          <w:i w:val="0"/>
          <w:iCs w:val="0"/>
          <w:color w:val="auto"/>
          <w:sz w:val="20"/>
          <w:szCs w:val="20"/>
        </w:rPr>
        <w:fldChar w:fldCharType="begin"/>
      </w:r>
      <w:r w:rsidRPr="00B6638A">
        <w:rPr>
          <w:rFonts w:eastAsiaTheme="minorEastAsia"/>
          <w:i w:val="0"/>
          <w:iCs w:val="0"/>
          <w:color w:val="auto"/>
          <w:sz w:val="20"/>
          <w:szCs w:val="20"/>
        </w:rPr>
        <w:instrText xml:space="preserve"> SEQ Table \* ARABIC </w:instrText>
      </w:r>
      <w:r w:rsidRPr="00B6638A">
        <w:rPr>
          <w:rFonts w:eastAsiaTheme="minorEastAsia"/>
          <w:i w:val="0"/>
          <w:iCs w:val="0"/>
          <w:color w:val="auto"/>
          <w:sz w:val="20"/>
          <w:szCs w:val="20"/>
        </w:rPr>
        <w:fldChar w:fldCharType="separate"/>
      </w:r>
      <w:r>
        <w:rPr>
          <w:rFonts w:eastAsiaTheme="minorEastAsia"/>
          <w:i w:val="0"/>
          <w:iCs w:val="0"/>
          <w:noProof/>
          <w:color w:val="auto"/>
          <w:sz w:val="20"/>
          <w:szCs w:val="20"/>
        </w:rPr>
        <w:t>2</w:t>
      </w:r>
      <w:r w:rsidRPr="00B6638A">
        <w:rPr>
          <w:rFonts w:eastAsiaTheme="minorEastAsia"/>
          <w:i w:val="0"/>
          <w:iCs w:val="0"/>
          <w:color w:val="auto"/>
          <w:sz w:val="20"/>
          <w:szCs w:val="20"/>
        </w:rPr>
        <w:fldChar w:fldCharType="end"/>
      </w:r>
      <w:bookmarkEnd w:id="266"/>
      <w:r>
        <w:rPr>
          <w:rFonts w:eastAsiaTheme="minorEastAsia"/>
          <w:i w:val="0"/>
          <w:iCs w:val="0"/>
          <w:color w:val="auto"/>
          <w:sz w:val="20"/>
          <w:szCs w:val="20"/>
        </w:rPr>
        <w:t xml:space="preserve"> Summary of bulk modulus data </w:t>
      </w:r>
      <w:r w:rsidR="00B77A6B">
        <w:rPr>
          <w:rFonts w:eastAsiaTheme="minorEastAsia"/>
          <w:i w:val="0"/>
          <w:iCs w:val="0"/>
          <w:color w:val="auto"/>
          <w:sz w:val="20"/>
          <w:szCs w:val="20"/>
        </w:rPr>
        <w:t xml:space="preserve">in </w:t>
      </w:r>
      <w:proofErr w:type="spellStart"/>
      <w:r w:rsidR="00B77A6B">
        <w:rPr>
          <w:rFonts w:eastAsiaTheme="minorEastAsia"/>
          <w:i w:val="0"/>
          <w:iCs w:val="0"/>
          <w:color w:val="auto"/>
          <w:sz w:val="20"/>
          <w:szCs w:val="20"/>
        </w:rPr>
        <w:t>GPa</w:t>
      </w:r>
      <w:proofErr w:type="spellEnd"/>
      <w:r>
        <w:rPr>
          <w:rFonts w:eastAsiaTheme="minorEastAsia"/>
          <w:i w:val="0"/>
          <w:iCs w:val="0"/>
          <w:color w:val="auto"/>
          <w:sz w:val="20"/>
          <w:szCs w:val="20"/>
        </w:rPr>
        <w:t xml:space="preserve"> between 1000 K and 1400 K and for zirconium content between 0 wt.% and 20 wt.%. For 100 wt.% percent Zr, the data are obtained between 1000 and 1600 K.</w:t>
      </w:r>
    </w:p>
    <w:tbl>
      <w:tblPr>
        <w:tblStyle w:val="TableGrid"/>
        <w:tblW w:w="0" w:type="auto"/>
        <w:tblLayout w:type="fixed"/>
        <w:tblLook w:val="04A0" w:firstRow="1" w:lastRow="0" w:firstColumn="1" w:lastColumn="0" w:noHBand="0" w:noVBand="1"/>
        <w:tblPrChange w:id="267" w:author="Benjamin W. Beeler" w:date="2021-02-09T11:31:00Z">
          <w:tblPr>
            <w:tblStyle w:val="TableGrid"/>
            <w:tblW w:w="0" w:type="auto"/>
            <w:tblLayout w:type="fixed"/>
            <w:tblLook w:val="04A0" w:firstRow="1" w:lastRow="0" w:firstColumn="1" w:lastColumn="0" w:noHBand="0" w:noVBand="1"/>
          </w:tblPr>
        </w:tblPrChange>
      </w:tblPr>
      <w:tblGrid>
        <w:gridCol w:w="1381"/>
        <w:gridCol w:w="876"/>
        <w:gridCol w:w="876"/>
        <w:gridCol w:w="876"/>
        <w:gridCol w:w="735"/>
        <w:gridCol w:w="746"/>
        <w:gridCol w:w="746"/>
        <w:gridCol w:w="746"/>
        <w:gridCol w:w="933"/>
        <w:tblGridChange w:id="268">
          <w:tblGrid>
            <w:gridCol w:w="1381"/>
            <w:gridCol w:w="876"/>
            <w:gridCol w:w="876"/>
            <w:gridCol w:w="876"/>
            <w:gridCol w:w="735"/>
            <w:gridCol w:w="746"/>
            <w:gridCol w:w="746"/>
            <w:gridCol w:w="746"/>
            <w:gridCol w:w="2368"/>
          </w:tblGrid>
        </w:tblGridChange>
      </w:tblGrid>
      <w:tr w:rsidR="005828E7" w14:paraId="33820296" w14:textId="77777777" w:rsidTr="00414CC8">
        <w:trPr>
          <w:trHeight w:val="360"/>
          <w:trPrChange w:id="269" w:author="Benjamin W. Beeler" w:date="2021-02-09T11:31:00Z">
            <w:trPr>
              <w:trHeight w:val="360"/>
            </w:trPr>
          </w:trPrChange>
        </w:trPr>
        <w:tc>
          <w:tcPr>
            <w:tcW w:w="1381" w:type="dxa"/>
            <w:vAlign w:val="center"/>
            <w:tcPrChange w:id="270" w:author="Benjamin W. Beeler" w:date="2021-02-09T11:31:00Z">
              <w:tcPr>
                <w:tcW w:w="1381" w:type="dxa"/>
                <w:vAlign w:val="center"/>
              </w:tcPr>
            </w:tcPrChange>
          </w:tcPr>
          <w:p w14:paraId="417CD1AC" w14:textId="77777777" w:rsidR="00E17A38" w:rsidRPr="007F215D" w:rsidRDefault="00E17A38" w:rsidP="00E77299">
            <w:pPr>
              <w:jc w:val="center"/>
              <w:rPr>
                <w:b/>
                <w:bCs/>
              </w:rPr>
            </w:pPr>
          </w:p>
        </w:tc>
        <w:tc>
          <w:tcPr>
            <w:tcW w:w="6534" w:type="dxa"/>
            <w:gridSpan w:val="8"/>
            <w:vAlign w:val="center"/>
            <w:tcPrChange w:id="271" w:author="Benjamin W. Beeler" w:date="2021-02-09T11:31:00Z">
              <w:tcPr>
                <w:tcW w:w="7969" w:type="dxa"/>
                <w:gridSpan w:val="8"/>
                <w:vAlign w:val="center"/>
              </w:tcPr>
            </w:tcPrChange>
          </w:tcPr>
          <w:p w14:paraId="6C8488D3" w14:textId="77777777" w:rsidR="00E17A38" w:rsidRPr="0031339B" w:rsidRDefault="00E17A38" w:rsidP="00E77299">
            <w:pPr>
              <w:jc w:val="center"/>
              <w:rPr>
                <w:b/>
                <w:bCs/>
                <w:sz w:val="16"/>
                <w:szCs w:val="16"/>
              </w:rPr>
            </w:pPr>
            <w:r w:rsidRPr="0031339B">
              <w:rPr>
                <w:b/>
                <w:bCs/>
                <w:sz w:val="16"/>
                <w:szCs w:val="16"/>
              </w:rPr>
              <w:t>Zirconium concentration (wt.%)</w:t>
            </w:r>
          </w:p>
        </w:tc>
      </w:tr>
      <w:tr w:rsidR="00846B92" w14:paraId="23162902" w14:textId="77777777" w:rsidTr="00414CC8">
        <w:trPr>
          <w:trHeight w:val="360"/>
          <w:trPrChange w:id="272" w:author="Benjamin W. Beeler" w:date="2021-02-09T11:31:00Z">
            <w:trPr>
              <w:trHeight w:val="360"/>
            </w:trPr>
          </w:trPrChange>
        </w:trPr>
        <w:tc>
          <w:tcPr>
            <w:tcW w:w="1381" w:type="dxa"/>
            <w:vAlign w:val="center"/>
            <w:tcPrChange w:id="273" w:author="Benjamin W. Beeler" w:date="2021-02-09T11:31:00Z">
              <w:tcPr>
                <w:tcW w:w="1381" w:type="dxa"/>
                <w:vAlign w:val="center"/>
              </w:tcPr>
            </w:tcPrChange>
          </w:tcPr>
          <w:p w14:paraId="1DA9F8C1" w14:textId="77777777" w:rsidR="00846B92" w:rsidRPr="007F215D" w:rsidRDefault="00846B92" w:rsidP="00846B92">
            <w:pPr>
              <w:jc w:val="center"/>
              <w:rPr>
                <w:b/>
                <w:bCs/>
                <w:sz w:val="16"/>
                <w:szCs w:val="16"/>
              </w:rPr>
            </w:pPr>
            <w:r w:rsidRPr="007F215D">
              <w:rPr>
                <w:b/>
                <w:bCs/>
                <w:sz w:val="16"/>
                <w:szCs w:val="16"/>
              </w:rPr>
              <w:t>Temperature (K)</w:t>
            </w:r>
          </w:p>
        </w:tc>
        <w:tc>
          <w:tcPr>
            <w:tcW w:w="876" w:type="dxa"/>
            <w:vAlign w:val="center"/>
            <w:tcPrChange w:id="274" w:author="Benjamin W. Beeler" w:date="2021-02-09T11:31:00Z">
              <w:tcPr>
                <w:tcW w:w="876" w:type="dxa"/>
                <w:vAlign w:val="center"/>
              </w:tcPr>
            </w:tcPrChange>
          </w:tcPr>
          <w:p w14:paraId="1CB8C9CD" w14:textId="77777777" w:rsidR="00846B92" w:rsidRPr="007F215D" w:rsidRDefault="00846B92" w:rsidP="00846B92">
            <w:pPr>
              <w:jc w:val="center"/>
              <w:rPr>
                <w:b/>
                <w:bCs/>
                <w:sz w:val="16"/>
                <w:szCs w:val="16"/>
              </w:rPr>
            </w:pPr>
            <w:r w:rsidRPr="007F215D">
              <w:rPr>
                <w:b/>
                <w:bCs/>
                <w:sz w:val="16"/>
                <w:szCs w:val="16"/>
              </w:rPr>
              <w:t>0</w:t>
            </w:r>
          </w:p>
        </w:tc>
        <w:tc>
          <w:tcPr>
            <w:tcW w:w="876" w:type="dxa"/>
            <w:vAlign w:val="center"/>
            <w:tcPrChange w:id="275" w:author="Benjamin W. Beeler" w:date="2021-02-09T11:31:00Z">
              <w:tcPr>
                <w:tcW w:w="876" w:type="dxa"/>
                <w:vAlign w:val="center"/>
              </w:tcPr>
            </w:tcPrChange>
          </w:tcPr>
          <w:p w14:paraId="78226E19" w14:textId="2729BD16" w:rsidR="00846B92" w:rsidRPr="007F215D" w:rsidRDefault="00846B92" w:rsidP="00846B92">
            <w:pPr>
              <w:jc w:val="center"/>
              <w:rPr>
                <w:b/>
                <w:bCs/>
                <w:sz w:val="16"/>
                <w:szCs w:val="16"/>
              </w:rPr>
            </w:pPr>
            <w:r w:rsidRPr="007F215D">
              <w:rPr>
                <w:b/>
                <w:bCs/>
                <w:sz w:val="16"/>
                <w:szCs w:val="16"/>
              </w:rPr>
              <w:t>6</w:t>
            </w:r>
          </w:p>
        </w:tc>
        <w:tc>
          <w:tcPr>
            <w:tcW w:w="876" w:type="dxa"/>
            <w:vAlign w:val="center"/>
            <w:tcPrChange w:id="276" w:author="Benjamin W. Beeler" w:date="2021-02-09T11:31:00Z">
              <w:tcPr>
                <w:tcW w:w="876" w:type="dxa"/>
                <w:vAlign w:val="center"/>
              </w:tcPr>
            </w:tcPrChange>
          </w:tcPr>
          <w:p w14:paraId="5BE6B0DD" w14:textId="4BDB31D3" w:rsidR="00846B92" w:rsidRPr="007F215D" w:rsidRDefault="00846B92" w:rsidP="00846B92">
            <w:pPr>
              <w:jc w:val="center"/>
              <w:rPr>
                <w:b/>
                <w:bCs/>
                <w:sz w:val="16"/>
                <w:szCs w:val="16"/>
              </w:rPr>
            </w:pPr>
            <w:r w:rsidRPr="007F215D">
              <w:rPr>
                <w:b/>
                <w:bCs/>
                <w:sz w:val="16"/>
                <w:szCs w:val="16"/>
              </w:rPr>
              <w:t>10</w:t>
            </w:r>
          </w:p>
        </w:tc>
        <w:tc>
          <w:tcPr>
            <w:tcW w:w="735" w:type="dxa"/>
            <w:vAlign w:val="center"/>
            <w:tcPrChange w:id="277" w:author="Benjamin W. Beeler" w:date="2021-02-09T11:31:00Z">
              <w:tcPr>
                <w:tcW w:w="735" w:type="dxa"/>
                <w:vAlign w:val="center"/>
              </w:tcPr>
            </w:tcPrChange>
          </w:tcPr>
          <w:p w14:paraId="3C1BEAD2" w14:textId="33134FFC" w:rsidR="00846B92" w:rsidRPr="007F215D" w:rsidRDefault="00846B92" w:rsidP="00846B92">
            <w:pPr>
              <w:jc w:val="center"/>
              <w:rPr>
                <w:b/>
                <w:bCs/>
                <w:sz w:val="16"/>
                <w:szCs w:val="16"/>
              </w:rPr>
            </w:pPr>
            <w:r w:rsidRPr="007F215D">
              <w:rPr>
                <w:b/>
                <w:bCs/>
                <w:sz w:val="16"/>
                <w:szCs w:val="16"/>
              </w:rPr>
              <w:t>12</w:t>
            </w:r>
          </w:p>
        </w:tc>
        <w:tc>
          <w:tcPr>
            <w:tcW w:w="746" w:type="dxa"/>
            <w:vAlign w:val="center"/>
            <w:tcPrChange w:id="278" w:author="Benjamin W. Beeler" w:date="2021-02-09T11:31:00Z">
              <w:tcPr>
                <w:tcW w:w="746" w:type="dxa"/>
                <w:vAlign w:val="center"/>
              </w:tcPr>
            </w:tcPrChange>
          </w:tcPr>
          <w:p w14:paraId="160C60A5" w14:textId="06F03258" w:rsidR="00846B92" w:rsidRPr="007F215D" w:rsidRDefault="00846B92" w:rsidP="00846B92">
            <w:pPr>
              <w:jc w:val="center"/>
              <w:rPr>
                <w:b/>
                <w:bCs/>
                <w:sz w:val="16"/>
                <w:szCs w:val="16"/>
              </w:rPr>
            </w:pPr>
            <w:r w:rsidRPr="007F215D">
              <w:rPr>
                <w:b/>
                <w:bCs/>
                <w:sz w:val="16"/>
                <w:szCs w:val="16"/>
              </w:rPr>
              <w:t>15</w:t>
            </w:r>
          </w:p>
        </w:tc>
        <w:tc>
          <w:tcPr>
            <w:tcW w:w="746" w:type="dxa"/>
            <w:vAlign w:val="center"/>
            <w:tcPrChange w:id="279" w:author="Benjamin W. Beeler" w:date="2021-02-09T11:31:00Z">
              <w:tcPr>
                <w:tcW w:w="746" w:type="dxa"/>
                <w:vAlign w:val="center"/>
              </w:tcPr>
            </w:tcPrChange>
          </w:tcPr>
          <w:p w14:paraId="73E4520F" w14:textId="47C80B7F" w:rsidR="00846B92" w:rsidRPr="007F215D" w:rsidRDefault="00846B92" w:rsidP="00846B92">
            <w:pPr>
              <w:jc w:val="center"/>
              <w:rPr>
                <w:b/>
                <w:bCs/>
                <w:sz w:val="16"/>
                <w:szCs w:val="16"/>
              </w:rPr>
            </w:pPr>
            <w:r w:rsidRPr="007F215D">
              <w:rPr>
                <w:b/>
                <w:bCs/>
                <w:sz w:val="16"/>
                <w:szCs w:val="16"/>
              </w:rPr>
              <w:t>18</w:t>
            </w:r>
          </w:p>
        </w:tc>
        <w:tc>
          <w:tcPr>
            <w:tcW w:w="746" w:type="dxa"/>
            <w:vAlign w:val="center"/>
            <w:tcPrChange w:id="280" w:author="Benjamin W. Beeler" w:date="2021-02-09T11:31:00Z">
              <w:tcPr>
                <w:tcW w:w="746" w:type="dxa"/>
                <w:vAlign w:val="center"/>
              </w:tcPr>
            </w:tcPrChange>
          </w:tcPr>
          <w:p w14:paraId="192D0B87" w14:textId="606DE372" w:rsidR="00846B92" w:rsidRPr="007F215D" w:rsidRDefault="00846B92" w:rsidP="00846B92">
            <w:pPr>
              <w:jc w:val="center"/>
              <w:rPr>
                <w:b/>
                <w:bCs/>
                <w:sz w:val="16"/>
                <w:szCs w:val="16"/>
              </w:rPr>
            </w:pPr>
            <w:r w:rsidRPr="007F215D">
              <w:rPr>
                <w:b/>
                <w:bCs/>
                <w:sz w:val="16"/>
                <w:szCs w:val="16"/>
              </w:rPr>
              <w:t>20</w:t>
            </w:r>
          </w:p>
        </w:tc>
        <w:tc>
          <w:tcPr>
            <w:tcW w:w="933" w:type="dxa"/>
            <w:vAlign w:val="center"/>
            <w:tcPrChange w:id="281" w:author="Benjamin W. Beeler" w:date="2021-02-09T11:31:00Z">
              <w:tcPr>
                <w:tcW w:w="2368" w:type="dxa"/>
                <w:vAlign w:val="center"/>
              </w:tcPr>
            </w:tcPrChange>
          </w:tcPr>
          <w:p w14:paraId="1EB1B915" w14:textId="2780CB7E" w:rsidR="00846B92" w:rsidRPr="007F215D" w:rsidRDefault="00846B92" w:rsidP="00846B92">
            <w:pPr>
              <w:jc w:val="center"/>
              <w:rPr>
                <w:b/>
                <w:bCs/>
                <w:sz w:val="16"/>
                <w:szCs w:val="16"/>
              </w:rPr>
            </w:pPr>
            <w:r w:rsidRPr="007F215D">
              <w:rPr>
                <w:b/>
                <w:bCs/>
                <w:sz w:val="16"/>
                <w:szCs w:val="16"/>
              </w:rPr>
              <w:t>100</w:t>
            </w:r>
          </w:p>
        </w:tc>
      </w:tr>
      <w:tr w:rsidR="00846B92" w14:paraId="4C274A02" w14:textId="77777777" w:rsidTr="00414CC8">
        <w:trPr>
          <w:trHeight w:val="360"/>
          <w:trPrChange w:id="282" w:author="Benjamin W. Beeler" w:date="2021-02-09T11:31:00Z">
            <w:trPr>
              <w:trHeight w:val="360"/>
            </w:trPr>
          </w:trPrChange>
        </w:trPr>
        <w:tc>
          <w:tcPr>
            <w:tcW w:w="1381" w:type="dxa"/>
            <w:vAlign w:val="center"/>
            <w:tcPrChange w:id="283" w:author="Benjamin W. Beeler" w:date="2021-02-09T11:31:00Z">
              <w:tcPr>
                <w:tcW w:w="1381" w:type="dxa"/>
                <w:vAlign w:val="center"/>
              </w:tcPr>
            </w:tcPrChange>
          </w:tcPr>
          <w:p w14:paraId="242FE50E" w14:textId="77777777" w:rsidR="00846B92" w:rsidRPr="007F215D" w:rsidRDefault="00846B92" w:rsidP="00846B92">
            <w:pPr>
              <w:jc w:val="center"/>
              <w:rPr>
                <w:b/>
                <w:bCs/>
                <w:sz w:val="16"/>
                <w:szCs w:val="16"/>
              </w:rPr>
            </w:pPr>
            <w:r w:rsidRPr="007F215D">
              <w:rPr>
                <w:b/>
                <w:bCs/>
                <w:sz w:val="16"/>
                <w:szCs w:val="16"/>
              </w:rPr>
              <w:t>1000</w:t>
            </w:r>
          </w:p>
        </w:tc>
        <w:tc>
          <w:tcPr>
            <w:tcW w:w="876" w:type="dxa"/>
            <w:vAlign w:val="center"/>
            <w:tcPrChange w:id="284" w:author="Benjamin W. Beeler" w:date="2021-02-09T11:31:00Z">
              <w:tcPr>
                <w:tcW w:w="876" w:type="dxa"/>
                <w:vAlign w:val="center"/>
              </w:tcPr>
            </w:tcPrChange>
          </w:tcPr>
          <w:p w14:paraId="44E612EC" w14:textId="4A95E233"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106.98</w:t>
            </w:r>
          </w:p>
        </w:tc>
        <w:tc>
          <w:tcPr>
            <w:tcW w:w="876" w:type="dxa"/>
            <w:vAlign w:val="center"/>
            <w:tcPrChange w:id="285" w:author="Benjamin W. Beeler" w:date="2021-02-09T11:31:00Z">
              <w:tcPr>
                <w:tcW w:w="876" w:type="dxa"/>
                <w:vAlign w:val="center"/>
              </w:tcPr>
            </w:tcPrChange>
          </w:tcPr>
          <w:p w14:paraId="4970B536" w14:textId="0747B74F"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106.0</w:t>
            </w:r>
          </w:p>
        </w:tc>
        <w:tc>
          <w:tcPr>
            <w:tcW w:w="876" w:type="dxa"/>
            <w:vAlign w:val="center"/>
            <w:tcPrChange w:id="286" w:author="Benjamin W. Beeler" w:date="2021-02-09T11:31:00Z">
              <w:tcPr>
                <w:tcW w:w="876" w:type="dxa"/>
                <w:vAlign w:val="center"/>
              </w:tcPr>
            </w:tcPrChange>
          </w:tcPr>
          <w:p w14:paraId="03E4AB6B" w14:textId="1ECC698F"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96.0</w:t>
            </w:r>
          </w:p>
        </w:tc>
        <w:tc>
          <w:tcPr>
            <w:tcW w:w="735" w:type="dxa"/>
            <w:vAlign w:val="center"/>
            <w:tcPrChange w:id="287" w:author="Benjamin W. Beeler" w:date="2021-02-09T11:31:00Z">
              <w:tcPr>
                <w:tcW w:w="735" w:type="dxa"/>
                <w:vAlign w:val="center"/>
              </w:tcPr>
            </w:tcPrChange>
          </w:tcPr>
          <w:p w14:paraId="7690D054" w14:textId="22FA4754"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108.7</w:t>
            </w:r>
          </w:p>
        </w:tc>
        <w:tc>
          <w:tcPr>
            <w:tcW w:w="746" w:type="dxa"/>
            <w:vAlign w:val="center"/>
            <w:tcPrChange w:id="288" w:author="Benjamin W. Beeler" w:date="2021-02-09T11:31:00Z">
              <w:tcPr>
                <w:tcW w:w="746" w:type="dxa"/>
                <w:vAlign w:val="center"/>
              </w:tcPr>
            </w:tcPrChange>
          </w:tcPr>
          <w:p w14:paraId="2C952A04" w14:textId="768F13B7"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80.4</w:t>
            </w:r>
          </w:p>
        </w:tc>
        <w:tc>
          <w:tcPr>
            <w:tcW w:w="746" w:type="dxa"/>
            <w:vAlign w:val="center"/>
            <w:tcPrChange w:id="289" w:author="Benjamin W. Beeler" w:date="2021-02-09T11:31:00Z">
              <w:tcPr>
                <w:tcW w:w="746" w:type="dxa"/>
                <w:vAlign w:val="center"/>
              </w:tcPr>
            </w:tcPrChange>
          </w:tcPr>
          <w:p w14:paraId="7179ACE6" w14:textId="69F44824"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104.7</w:t>
            </w:r>
          </w:p>
        </w:tc>
        <w:tc>
          <w:tcPr>
            <w:tcW w:w="746" w:type="dxa"/>
            <w:vAlign w:val="center"/>
            <w:tcPrChange w:id="290" w:author="Benjamin W. Beeler" w:date="2021-02-09T11:31:00Z">
              <w:tcPr>
                <w:tcW w:w="746" w:type="dxa"/>
                <w:vAlign w:val="center"/>
              </w:tcPr>
            </w:tcPrChange>
          </w:tcPr>
          <w:p w14:paraId="63EADE67" w14:textId="5B80863C"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74.0</w:t>
            </w:r>
          </w:p>
        </w:tc>
        <w:tc>
          <w:tcPr>
            <w:tcW w:w="933" w:type="dxa"/>
            <w:vAlign w:val="center"/>
            <w:tcPrChange w:id="291" w:author="Benjamin W. Beeler" w:date="2021-02-09T11:31:00Z">
              <w:tcPr>
                <w:tcW w:w="2368" w:type="dxa"/>
                <w:vAlign w:val="center"/>
              </w:tcPr>
            </w:tcPrChange>
          </w:tcPr>
          <w:p w14:paraId="6A013A52" w14:textId="1EE64876"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92.00</w:t>
            </w:r>
          </w:p>
        </w:tc>
      </w:tr>
      <w:tr w:rsidR="00846B92" w14:paraId="74DF8BF1" w14:textId="77777777" w:rsidTr="00414CC8">
        <w:trPr>
          <w:trHeight w:val="360"/>
          <w:trPrChange w:id="292" w:author="Benjamin W. Beeler" w:date="2021-02-09T11:31:00Z">
            <w:trPr>
              <w:trHeight w:val="360"/>
            </w:trPr>
          </w:trPrChange>
        </w:trPr>
        <w:tc>
          <w:tcPr>
            <w:tcW w:w="1381" w:type="dxa"/>
            <w:vAlign w:val="center"/>
            <w:tcPrChange w:id="293" w:author="Benjamin W. Beeler" w:date="2021-02-09T11:31:00Z">
              <w:tcPr>
                <w:tcW w:w="1381" w:type="dxa"/>
                <w:vAlign w:val="center"/>
              </w:tcPr>
            </w:tcPrChange>
          </w:tcPr>
          <w:p w14:paraId="1A4F0FFC" w14:textId="77777777" w:rsidR="00846B92" w:rsidRPr="007F215D" w:rsidRDefault="00846B92" w:rsidP="00846B92">
            <w:pPr>
              <w:jc w:val="center"/>
              <w:rPr>
                <w:b/>
                <w:bCs/>
                <w:sz w:val="16"/>
                <w:szCs w:val="16"/>
              </w:rPr>
            </w:pPr>
            <w:r w:rsidRPr="007F215D">
              <w:rPr>
                <w:b/>
                <w:bCs/>
                <w:sz w:val="16"/>
                <w:szCs w:val="16"/>
              </w:rPr>
              <w:t>1100</w:t>
            </w:r>
          </w:p>
        </w:tc>
        <w:tc>
          <w:tcPr>
            <w:tcW w:w="876" w:type="dxa"/>
            <w:vAlign w:val="center"/>
            <w:tcPrChange w:id="294" w:author="Benjamin W. Beeler" w:date="2021-02-09T11:31:00Z">
              <w:tcPr>
                <w:tcW w:w="876" w:type="dxa"/>
                <w:vAlign w:val="center"/>
              </w:tcPr>
            </w:tcPrChange>
          </w:tcPr>
          <w:p w14:paraId="359F46E6" w14:textId="5976391E"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110.23</w:t>
            </w:r>
          </w:p>
        </w:tc>
        <w:tc>
          <w:tcPr>
            <w:tcW w:w="876" w:type="dxa"/>
            <w:vAlign w:val="center"/>
            <w:tcPrChange w:id="295" w:author="Benjamin W. Beeler" w:date="2021-02-09T11:31:00Z">
              <w:tcPr>
                <w:tcW w:w="876" w:type="dxa"/>
                <w:vAlign w:val="center"/>
              </w:tcPr>
            </w:tcPrChange>
          </w:tcPr>
          <w:p w14:paraId="3A6FB282" w14:textId="654FFBA8"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105.0</w:t>
            </w:r>
          </w:p>
        </w:tc>
        <w:tc>
          <w:tcPr>
            <w:tcW w:w="876" w:type="dxa"/>
            <w:vAlign w:val="center"/>
            <w:tcPrChange w:id="296" w:author="Benjamin W. Beeler" w:date="2021-02-09T11:31:00Z">
              <w:tcPr>
                <w:tcW w:w="876" w:type="dxa"/>
                <w:vAlign w:val="center"/>
              </w:tcPr>
            </w:tcPrChange>
          </w:tcPr>
          <w:p w14:paraId="6A1FED9B" w14:textId="68EEC0AE"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98.0</w:t>
            </w:r>
          </w:p>
        </w:tc>
        <w:tc>
          <w:tcPr>
            <w:tcW w:w="735" w:type="dxa"/>
            <w:vAlign w:val="center"/>
            <w:tcPrChange w:id="297" w:author="Benjamin W. Beeler" w:date="2021-02-09T11:31:00Z">
              <w:tcPr>
                <w:tcW w:w="735" w:type="dxa"/>
                <w:vAlign w:val="center"/>
              </w:tcPr>
            </w:tcPrChange>
          </w:tcPr>
          <w:p w14:paraId="65EB3EFB" w14:textId="2A62CB06"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108.8</w:t>
            </w:r>
          </w:p>
        </w:tc>
        <w:tc>
          <w:tcPr>
            <w:tcW w:w="746" w:type="dxa"/>
            <w:vAlign w:val="center"/>
            <w:tcPrChange w:id="298" w:author="Benjamin W. Beeler" w:date="2021-02-09T11:31:00Z">
              <w:tcPr>
                <w:tcW w:w="746" w:type="dxa"/>
                <w:vAlign w:val="center"/>
              </w:tcPr>
            </w:tcPrChange>
          </w:tcPr>
          <w:p w14:paraId="0CDBFDB3" w14:textId="2B1369AA"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91.5</w:t>
            </w:r>
          </w:p>
        </w:tc>
        <w:tc>
          <w:tcPr>
            <w:tcW w:w="746" w:type="dxa"/>
            <w:vAlign w:val="center"/>
            <w:tcPrChange w:id="299" w:author="Benjamin W. Beeler" w:date="2021-02-09T11:31:00Z">
              <w:tcPr>
                <w:tcW w:w="746" w:type="dxa"/>
                <w:vAlign w:val="center"/>
              </w:tcPr>
            </w:tcPrChange>
          </w:tcPr>
          <w:p w14:paraId="6EA07FAF" w14:textId="22C97959"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101.8</w:t>
            </w:r>
          </w:p>
        </w:tc>
        <w:tc>
          <w:tcPr>
            <w:tcW w:w="746" w:type="dxa"/>
            <w:vAlign w:val="center"/>
            <w:tcPrChange w:id="300" w:author="Benjamin W. Beeler" w:date="2021-02-09T11:31:00Z">
              <w:tcPr>
                <w:tcW w:w="746" w:type="dxa"/>
                <w:vAlign w:val="center"/>
              </w:tcPr>
            </w:tcPrChange>
          </w:tcPr>
          <w:p w14:paraId="1E4F5D9A" w14:textId="264115F6"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90.5</w:t>
            </w:r>
          </w:p>
        </w:tc>
        <w:tc>
          <w:tcPr>
            <w:tcW w:w="933" w:type="dxa"/>
            <w:vAlign w:val="center"/>
            <w:tcPrChange w:id="301" w:author="Benjamin W. Beeler" w:date="2021-02-09T11:31:00Z">
              <w:tcPr>
                <w:tcW w:w="2368" w:type="dxa"/>
                <w:vAlign w:val="center"/>
              </w:tcPr>
            </w:tcPrChange>
          </w:tcPr>
          <w:p w14:paraId="4154FFA1" w14:textId="16916DEF"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87.5</w:t>
            </w:r>
          </w:p>
        </w:tc>
      </w:tr>
      <w:tr w:rsidR="00846B92" w14:paraId="2C170E75" w14:textId="77777777" w:rsidTr="00414CC8">
        <w:trPr>
          <w:trHeight w:val="360"/>
          <w:trPrChange w:id="302" w:author="Benjamin W. Beeler" w:date="2021-02-09T11:31:00Z">
            <w:trPr>
              <w:trHeight w:val="360"/>
            </w:trPr>
          </w:trPrChange>
        </w:trPr>
        <w:tc>
          <w:tcPr>
            <w:tcW w:w="1381" w:type="dxa"/>
            <w:vAlign w:val="center"/>
            <w:tcPrChange w:id="303" w:author="Benjamin W. Beeler" w:date="2021-02-09T11:31:00Z">
              <w:tcPr>
                <w:tcW w:w="1381" w:type="dxa"/>
                <w:vAlign w:val="center"/>
              </w:tcPr>
            </w:tcPrChange>
          </w:tcPr>
          <w:p w14:paraId="3F088F31" w14:textId="77777777" w:rsidR="00846B92" w:rsidRPr="007F215D" w:rsidRDefault="00846B92" w:rsidP="00846B92">
            <w:pPr>
              <w:jc w:val="center"/>
              <w:rPr>
                <w:b/>
                <w:bCs/>
                <w:sz w:val="16"/>
                <w:szCs w:val="16"/>
              </w:rPr>
            </w:pPr>
            <w:r w:rsidRPr="007F215D">
              <w:rPr>
                <w:b/>
                <w:bCs/>
                <w:sz w:val="16"/>
                <w:szCs w:val="16"/>
              </w:rPr>
              <w:t>1200</w:t>
            </w:r>
          </w:p>
        </w:tc>
        <w:tc>
          <w:tcPr>
            <w:tcW w:w="876" w:type="dxa"/>
            <w:vAlign w:val="center"/>
            <w:tcPrChange w:id="304" w:author="Benjamin W. Beeler" w:date="2021-02-09T11:31:00Z">
              <w:tcPr>
                <w:tcW w:w="876" w:type="dxa"/>
                <w:vAlign w:val="center"/>
              </w:tcPr>
            </w:tcPrChange>
          </w:tcPr>
          <w:p w14:paraId="708DFEF0" w14:textId="311594FE"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112.00</w:t>
            </w:r>
          </w:p>
        </w:tc>
        <w:tc>
          <w:tcPr>
            <w:tcW w:w="876" w:type="dxa"/>
            <w:vAlign w:val="center"/>
            <w:tcPrChange w:id="305" w:author="Benjamin W. Beeler" w:date="2021-02-09T11:31:00Z">
              <w:tcPr>
                <w:tcW w:w="876" w:type="dxa"/>
                <w:vAlign w:val="center"/>
              </w:tcPr>
            </w:tcPrChange>
          </w:tcPr>
          <w:p w14:paraId="127A3274" w14:textId="48765172"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104.0</w:t>
            </w:r>
          </w:p>
        </w:tc>
        <w:tc>
          <w:tcPr>
            <w:tcW w:w="876" w:type="dxa"/>
            <w:vAlign w:val="center"/>
            <w:tcPrChange w:id="306" w:author="Benjamin W. Beeler" w:date="2021-02-09T11:31:00Z">
              <w:tcPr>
                <w:tcW w:w="876" w:type="dxa"/>
                <w:vAlign w:val="center"/>
              </w:tcPr>
            </w:tcPrChange>
          </w:tcPr>
          <w:p w14:paraId="74EE49F4" w14:textId="1D6A409E"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100.0</w:t>
            </w:r>
          </w:p>
        </w:tc>
        <w:tc>
          <w:tcPr>
            <w:tcW w:w="735" w:type="dxa"/>
            <w:vAlign w:val="center"/>
            <w:tcPrChange w:id="307" w:author="Benjamin W. Beeler" w:date="2021-02-09T11:31:00Z">
              <w:tcPr>
                <w:tcW w:w="735" w:type="dxa"/>
                <w:vAlign w:val="center"/>
              </w:tcPr>
            </w:tcPrChange>
          </w:tcPr>
          <w:p w14:paraId="74981038" w14:textId="103DBC4D"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109.2</w:t>
            </w:r>
          </w:p>
        </w:tc>
        <w:tc>
          <w:tcPr>
            <w:tcW w:w="746" w:type="dxa"/>
            <w:vAlign w:val="center"/>
            <w:tcPrChange w:id="308" w:author="Benjamin W. Beeler" w:date="2021-02-09T11:31:00Z">
              <w:tcPr>
                <w:tcW w:w="746" w:type="dxa"/>
                <w:vAlign w:val="center"/>
              </w:tcPr>
            </w:tcPrChange>
          </w:tcPr>
          <w:p w14:paraId="08B33AD8" w14:textId="2B6D93B7"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95.0</w:t>
            </w:r>
          </w:p>
        </w:tc>
        <w:tc>
          <w:tcPr>
            <w:tcW w:w="746" w:type="dxa"/>
            <w:vAlign w:val="center"/>
            <w:tcPrChange w:id="309" w:author="Benjamin W. Beeler" w:date="2021-02-09T11:31:00Z">
              <w:tcPr>
                <w:tcW w:w="746" w:type="dxa"/>
                <w:vAlign w:val="center"/>
              </w:tcPr>
            </w:tcPrChange>
          </w:tcPr>
          <w:p w14:paraId="5EE525BE" w14:textId="25C8A0BC"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96.0</w:t>
            </w:r>
          </w:p>
        </w:tc>
        <w:tc>
          <w:tcPr>
            <w:tcW w:w="746" w:type="dxa"/>
            <w:vAlign w:val="center"/>
            <w:tcPrChange w:id="310" w:author="Benjamin W. Beeler" w:date="2021-02-09T11:31:00Z">
              <w:tcPr>
                <w:tcW w:w="746" w:type="dxa"/>
                <w:vAlign w:val="center"/>
              </w:tcPr>
            </w:tcPrChange>
          </w:tcPr>
          <w:p w14:paraId="17E5C97C" w14:textId="1CCB0A31"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99.2</w:t>
            </w:r>
          </w:p>
        </w:tc>
        <w:tc>
          <w:tcPr>
            <w:tcW w:w="933" w:type="dxa"/>
            <w:vAlign w:val="center"/>
            <w:tcPrChange w:id="311" w:author="Benjamin W. Beeler" w:date="2021-02-09T11:31:00Z">
              <w:tcPr>
                <w:tcW w:w="2368" w:type="dxa"/>
                <w:vAlign w:val="center"/>
              </w:tcPr>
            </w:tcPrChange>
          </w:tcPr>
          <w:p w14:paraId="27F639E0" w14:textId="2BDFF635"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84.5</w:t>
            </w:r>
          </w:p>
        </w:tc>
      </w:tr>
      <w:tr w:rsidR="00846B92" w14:paraId="5DC7130C" w14:textId="77777777" w:rsidTr="00414CC8">
        <w:trPr>
          <w:trHeight w:val="360"/>
          <w:trPrChange w:id="312" w:author="Benjamin W. Beeler" w:date="2021-02-09T11:31:00Z">
            <w:trPr>
              <w:trHeight w:val="360"/>
            </w:trPr>
          </w:trPrChange>
        </w:trPr>
        <w:tc>
          <w:tcPr>
            <w:tcW w:w="1381" w:type="dxa"/>
            <w:vAlign w:val="center"/>
            <w:tcPrChange w:id="313" w:author="Benjamin W. Beeler" w:date="2021-02-09T11:31:00Z">
              <w:tcPr>
                <w:tcW w:w="1381" w:type="dxa"/>
                <w:vAlign w:val="center"/>
              </w:tcPr>
            </w:tcPrChange>
          </w:tcPr>
          <w:p w14:paraId="0B926E4E" w14:textId="77777777" w:rsidR="00846B92" w:rsidRPr="007F215D" w:rsidRDefault="00846B92" w:rsidP="00846B92">
            <w:pPr>
              <w:jc w:val="center"/>
              <w:rPr>
                <w:b/>
                <w:bCs/>
                <w:sz w:val="16"/>
                <w:szCs w:val="16"/>
              </w:rPr>
            </w:pPr>
            <w:r w:rsidRPr="007F215D">
              <w:rPr>
                <w:b/>
                <w:bCs/>
                <w:sz w:val="16"/>
                <w:szCs w:val="16"/>
              </w:rPr>
              <w:t>1300</w:t>
            </w:r>
          </w:p>
        </w:tc>
        <w:tc>
          <w:tcPr>
            <w:tcW w:w="876" w:type="dxa"/>
            <w:vAlign w:val="center"/>
            <w:tcPrChange w:id="314" w:author="Benjamin W. Beeler" w:date="2021-02-09T11:31:00Z">
              <w:tcPr>
                <w:tcW w:w="876" w:type="dxa"/>
                <w:vAlign w:val="center"/>
              </w:tcPr>
            </w:tcPrChange>
          </w:tcPr>
          <w:p w14:paraId="577A949E" w14:textId="335CE75F"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110.45</w:t>
            </w:r>
          </w:p>
        </w:tc>
        <w:tc>
          <w:tcPr>
            <w:tcW w:w="876" w:type="dxa"/>
            <w:vAlign w:val="center"/>
            <w:tcPrChange w:id="315" w:author="Benjamin W. Beeler" w:date="2021-02-09T11:31:00Z">
              <w:tcPr>
                <w:tcW w:w="876" w:type="dxa"/>
                <w:vAlign w:val="center"/>
              </w:tcPr>
            </w:tcPrChange>
          </w:tcPr>
          <w:p w14:paraId="14A45A27" w14:textId="7E1F4E17"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102.0</w:t>
            </w:r>
          </w:p>
        </w:tc>
        <w:tc>
          <w:tcPr>
            <w:tcW w:w="876" w:type="dxa"/>
            <w:vAlign w:val="center"/>
            <w:tcPrChange w:id="316" w:author="Benjamin W. Beeler" w:date="2021-02-09T11:31:00Z">
              <w:tcPr>
                <w:tcW w:w="876" w:type="dxa"/>
                <w:vAlign w:val="center"/>
              </w:tcPr>
            </w:tcPrChange>
          </w:tcPr>
          <w:p w14:paraId="00233B1A" w14:textId="63020C23"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102.0</w:t>
            </w:r>
          </w:p>
        </w:tc>
        <w:tc>
          <w:tcPr>
            <w:tcW w:w="735" w:type="dxa"/>
            <w:vAlign w:val="center"/>
            <w:tcPrChange w:id="317" w:author="Benjamin W. Beeler" w:date="2021-02-09T11:31:00Z">
              <w:tcPr>
                <w:tcW w:w="735" w:type="dxa"/>
                <w:vAlign w:val="center"/>
              </w:tcPr>
            </w:tcPrChange>
          </w:tcPr>
          <w:p w14:paraId="629EF902" w14:textId="609876A6"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110.0</w:t>
            </w:r>
          </w:p>
        </w:tc>
        <w:tc>
          <w:tcPr>
            <w:tcW w:w="746" w:type="dxa"/>
            <w:vAlign w:val="center"/>
            <w:tcPrChange w:id="318" w:author="Benjamin W. Beeler" w:date="2021-02-09T11:31:00Z">
              <w:tcPr>
                <w:tcW w:w="746" w:type="dxa"/>
                <w:vAlign w:val="center"/>
              </w:tcPr>
            </w:tcPrChange>
          </w:tcPr>
          <w:p w14:paraId="07C3B426" w14:textId="540CB9A3"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90.5</w:t>
            </w:r>
          </w:p>
        </w:tc>
        <w:tc>
          <w:tcPr>
            <w:tcW w:w="746" w:type="dxa"/>
            <w:vAlign w:val="center"/>
            <w:tcPrChange w:id="319" w:author="Benjamin W. Beeler" w:date="2021-02-09T11:31:00Z">
              <w:tcPr>
                <w:tcW w:w="746" w:type="dxa"/>
                <w:vAlign w:val="center"/>
              </w:tcPr>
            </w:tcPrChange>
          </w:tcPr>
          <w:p w14:paraId="79E2BF50" w14:textId="073A7B4F"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87.3</w:t>
            </w:r>
          </w:p>
        </w:tc>
        <w:tc>
          <w:tcPr>
            <w:tcW w:w="746" w:type="dxa"/>
            <w:vAlign w:val="center"/>
            <w:tcPrChange w:id="320" w:author="Benjamin W. Beeler" w:date="2021-02-09T11:31:00Z">
              <w:tcPr>
                <w:tcW w:w="746" w:type="dxa"/>
                <w:vAlign w:val="center"/>
              </w:tcPr>
            </w:tcPrChange>
          </w:tcPr>
          <w:p w14:paraId="0AD25208" w14:textId="6999380C"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99.6</w:t>
            </w:r>
          </w:p>
        </w:tc>
        <w:tc>
          <w:tcPr>
            <w:tcW w:w="933" w:type="dxa"/>
            <w:vAlign w:val="center"/>
            <w:tcPrChange w:id="321" w:author="Benjamin W. Beeler" w:date="2021-02-09T11:31:00Z">
              <w:tcPr>
                <w:tcW w:w="2368" w:type="dxa"/>
                <w:vAlign w:val="center"/>
              </w:tcPr>
            </w:tcPrChange>
          </w:tcPr>
          <w:p w14:paraId="3D3CBA62" w14:textId="0D76A620"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81.0</w:t>
            </w:r>
          </w:p>
        </w:tc>
      </w:tr>
      <w:tr w:rsidR="00846B92" w14:paraId="3A7FB3D8" w14:textId="77777777" w:rsidTr="00414CC8">
        <w:trPr>
          <w:trHeight w:val="360"/>
          <w:trPrChange w:id="322" w:author="Benjamin W. Beeler" w:date="2021-02-09T11:31:00Z">
            <w:trPr>
              <w:trHeight w:val="360"/>
            </w:trPr>
          </w:trPrChange>
        </w:trPr>
        <w:tc>
          <w:tcPr>
            <w:tcW w:w="1381" w:type="dxa"/>
            <w:vAlign w:val="center"/>
            <w:tcPrChange w:id="323" w:author="Benjamin W. Beeler" w:date="2021-02-09T11:31:00Z">
              <w:tcPr>
                <w:tcW w:w="1381" w:type="dxa"/>
                <w:vAlign w:val="center"/>
              </w:tcPr>
            </w:tcPrChange>
          </w:tcPr>
          <w:p w14:paraId="39329E35" w14:textId="77777777" w:rsidR="00846B92" w:rsidRPr="007F215D" w:rsidRDefault="00846B92" w:rsidP="00846B92">
            <w:pPr>
              <w:jc w:val="center"/>
              <w:rPr>
                <w:b/>
                <w:bCs/>
                <w:sz w:val="16"/>
                <w:szCs w:val="16"/>
              </w:rPr>
            </w:pPr>
            <w:r w:rsidRPr="007F215D">
              <w:rPr>
                <w:b/>
                <w:bCs/>
                <w:sz w:val="16"/>
                <w:szCs w:val="16"/>
              </w:rPr>
              <w:t>1400</w:t>
            </w:r>
          </w:p>
        </w:tc>
        <w:tc>
          <w:tcPr>
            <w:tcW w:w="876" w:type="dxa"/>
            <w:vAlign w:val="center"/>
            <w:tcPrChange w:id="324" w:author="Benjamin W. Beeler" w:date="2021-02-09T11:31:00Z">
              <w:tcPr>
                <w:tcW w:w="876" w:type="dxa"/>
                <w:vAlign w:val="center"/>
              </w:tcPr>
            </w:tcPrChange>
          </w:tcPr>
          <w:p w14:paraId="65EC31D7" w14:textId="539E6CD1"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111.73</w:t>
            </w:r>
          </w:p>
        </w:tc>
        <w:tc>
          <w:tcPr>
            <w:tcW w:w="876" w:type="dxa"/>
            <w:vAlign w:val="center"/>
            <w:tcPrChange w:id="325" w:author="Benjamin W. Beeler" w:date="2021-02-09T11:31:00Z">
              <w:tcPr>
                <w:tcW w:w="876" w:type="dxa"/>
                <w:vAlign w:val="center"/>
              </w:tcPr>
            </w:tcPrChange>
          </w:tcPr>
          <w:p w14:paraId="3140F619" w14:textId="1203B3BB"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101.0</w:t>
            </w:r>
          </w:p>
        </w:tc>
        <w:tc>
          <w:tcPr>
            <w:tcW w:w="876" w:type="dxa"/>
            <w:vAlign w:val="center"/>
            <w:tcPrChange w:id="326" w:author="Benjamin W. Beeler" w:date="2021-02-09T11:31:00Z">
              <w:tcPr>
                <w:tcW w:w="876" w:type="dxa"/>
                <w:vAlign w:val="center"/>
              </w:tcPr>
            </w:tcPrChange>
          </w:tcPr>
          <w:p w14:paraId="242DF3A0" w14:textId="71CB75D8"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104.5</w:t>
            </w:r>
          </w:p>
        </w:tc>
        <w:tc>
          <w:tcPr>
            <w:tcW w:w="735" w:type="dxa"/>
            <w:vAlign w:val="center"/>
            <w:tcPrChange w:id="327" w:author="Benjamin W. Beeler" w:date="2021-02-09T11:31:00Z">
              <w:tcPr>
                <w:tcW w:w="735" w:type="dxa"/>
                <w:vAlign w:val="center"/>
              </w:tcPr>
            </w:tcPrChange>
          </w:tcPr>
          <w:p w14:paraId="11E8131A" w14:textId="2574CE71"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111.2</w:t>
            </w:r>
          </w:p>
        </w:tc>
        <w:tc>
          <w:tcPr>
            <w:tcW w:w="746" w:type="dxa"/>
            <w:vAlign w:val="center"/>
            <w:tcPrChange w:id="328" w:author="Benjamin W. Beeler" w:date="2021-02-09T11:31:00Z">
              <w:tcPr>
                <w:tcW w:w="746" w:type="dxa"/>
                <w:vAlign w:val="center"/>
              </w:tcPr>
            </w:tcPrChange>
          </w:tcPr>
          <w:p w14:paraId="0F3174FC" w14:textId="0D2078FB"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78.4</w:t>
            </w:r>
          </w:p>
        </w:tc>
        <w:tc>
          <w:tcPr>
            <w:tcW w:w="746" w:type="dxa"/>
            <w:vAlign w:val="center"/>
            <w:tcPrChange w:id="329" w:author="Benjamin W. Beeler" w:date="2021-02-09T11:31:00Z">
              <w:tcPr>
                <w:tcW w:w="746" w:type="dxa"/>
                <w:vAlign w:val="center"/>
              </w:tcPr>
            </w:tcPrChange>
          </w:tcPr>
          <w:p w14:paraId="7761A549" w14:textId="31CDE3F1"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75.7</w:t>
            </w:r>
          </w:p>
        </w:tc>
        <w:tc>
          <w:tcPr>
            <w:tcW w:w="746" w:type="dxa"/>
            <w:vAlign w:val="center"/>
            <w:tcPrChange w:id="330" w:author="Benjamin W. Beeler" w:date="2021-02-09T11:31:00Z">
              <w:tcPr>
                <w:tcW w:w="746" w:type="dxa"/>
                <w:vAlign w:val="center"/>
              </w:tcPr>
            </w:tcPrChange>
          </w:tcPr>
          <w:p w14:paraId="780ED521" w14:textId="42AE5537"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92.0</w:t>
            </w:r>
          </w:p>
        </w:tc>
        <w:tc>
          <w:tcPr>
            <w:tcW w:w="933" w:type="dxa"/>
            <w:vAlign w:val="center"/>
            <w:tcPrChange w:id="331" w:author="Benjamin W. Beeler" w:date="2021-02-09T11:31:00Z">
              <w:tcPr>
                <w:tcW w:w="2368" w:type="dxa"/>
                <w:vAlign w:val="center"/>
              </w:tcPr>
            </w:tcPrChange>
          </w:tcPr>
          <w:p w14:paraId="4ABC7274" w14:textId="76B2617A"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79.5</w:t>
            </w:r>
          </w:p>
        </w:tc>
      </w:tr>
      <w:tr w:rsidR="00846B92" w14:paraId="0854320C" w14:textId="77777777" w:rsidTr="00414CC8">
        <w:trPr>
          <w:trHeight w:val="360"/>
          <w:trPrChange w:id="332" w:author="Benjamin W. Beeler" w:date="2021-02-09T11:31:00Z">
            <w:trPr>
              <w:trHeight w:val="360"/>
            </w:trPr>
          </w:trPrChange>
        </w:trPr>
        <w:tc>
          <w:tcPr>
            <w:tcW w:w="1381" w:type="dxa"/>
            <w:vAlign w:val="center"/>
            <w:tcPrChange w:id="333" w:author="Benjamin W. Beeler" w:date="2021-02-09T11:31:00Z">
              <w:tcPr>
                <w:tcW w:w="1381" w:type="dxa"/>
                <w:vAlign w:val="center"/>
              </w:tcPr>
            </w:tcPrChange>
          </w:tcPr>
          <w:p w14:paraId="502327EE" w14:textId="77777777" w:rsidR="00846B92" w:rsidRPr="007F215D" w:rsidRDefault="00846B92" w:rsidP="00846B92">
            <w:pPr>
              <w:jc w:val="center"/>
              <w:rPr>
                <w:b/>
                <w:bCs/>
                <w:sz w:val="16"/>
                <w:szCs w:val="16"/>
              </w:rPr>
            </w:pPr>
            <w:r w:rsidRPr="007F215D">
              <w:rPr>
                <w:b/>
                <w:bCs/>
                <w:sz w:val="16"/>
                <w:szCs w:val="16"/>
              </w:rPr>
              <w:t>1500</w:t>
            </w:r>
          </w:p>
        </w:tc>
        <w:tc>
          <w:tcPr>
            <w:tcW w:w="876" w:type="dxa"/>
            <w:vAlign w:val="center"/>
            <w:tcPrChange w:id="334" w:author="Benjamin W. Beeler" w:date="2021-02-09T11:31:00Z">
              <w:tcPr>
                <w:tcW w:w="876" w:type="dxa"/>
                <w:vAlign w:val="center"/>
              </w:tcPr>
            </w:tcPrChange>
          </w:tcPr>
          <w:p w14:paraId="6FBFB3B8" w14:textId="77777777" w:rsidR="00846B92" w:rsidRPr="0031339B" w:rsidRDefault="00846B92" w:rsidP="00846B92">
            <w:pPr>
              <w:jc w:val="center"/>
              <w:rPr>
                <w:rFonts w:asciiTheme="majorBidi" w:hAnsiTheme="majorBidi" w:cstheme="majorBidi"/>
                <w:sz w:val="20"/>
                <w:szCs w:val="20"/>
              </w:rPr>
            </w:pPr>
          </w:p>
        </w:tc>
        <w:tc>
          <w:tcPr>
            <w:tcW w:w="876" w:type="dxa"/>
            <w:vAlign w:val="center"/>
            <w:tcPrChange w:id="335" w:author="Benjamin W. Beeler" w:date="2021-02-09T11:31:00Z">
              <w:tcPr>
                <w:tcW w:w="876" w:type="dxa"/>
                <w:vAlign w:val="center"/>
              </w:tcPr>
            </w:tcPrChange>
          </w:tcPr>
          <w:p w14:paraId="285E8704" w14:textId="77777777" w:rsidR="00846B92" w:rsidRPr="0031339B" w:rsidRDefault="00846B92" w:rsidP="00846B92">
            <w:pPr>
              <w:jc w:val="center"/>
              <w:rPr>
                <w:rFonts w:asciiTheme="majorBidi" w:hAnsiTheme="majorBidi" w:cstheme="majorBidi"/>
                <w:sz w:val="20"/>
                <w:szCs w:val="20"/>
              </w:rPr>
            </w:pPr>
          </w:p>
        </w:tc>
        <w:tc>
          <w:tcPr>
            <w:tcW w:w="876" w:type="dxa"/>
            <w:vAlign w:val="center"/>
            <w:tcPrChange w:id="336" w:author="Benjamin W. Beeler" w:date="2021-02-09T11:31:00Z">
              <w:tcPr>
                <w:tcW w:w="876" w:type="dxa"/>
                <w:vAlign w:val="center"/>
              </w:tcPr>
            </w:tcPrChange>
          </w:tcPr>
          <w:p w14:paraId="4D6E70F4" w14:textId="77777777" w:rsidR="00846B92" w:rsidRPr="0031339B" w:rsidRDefault="00846B92" w:rsidP="00846B92">
            <w:pPr>
              <w:jc w:val="center"/>
              <w:rPr>
                <w:rFonts w:asciiTheme="majorBidi" w:hAnsiTheme="majorBidi" w:cstheme="majorBidi"/>
                <w:sz w:val="20"/>
                <w:szCs w:val="20"/>
              </w:rPr>
            </w:pPr>
          </w:p>
        </w:tc>
        <w:tc>
          <w:tcPr>
            <w:tcW w:w="735" w:type="dxa"/>
            <w:vAlign w:val="center"/>
            <w:tcPrChange w:id="337" w:author="Benjamin W. Beeler" w:date="2021-02-09T11:31:00Z">
              <w:tcPr>
                <w:tcW w:w="735" w:type="dxa"/>
                <w:vAlign w:val="center"/>
              </w:tcPr>
            </w:tcPrChange>
          </w:tcPr>
          <w:p w14:paraId="20F02BF1" w14:textId="77777777" w:rsidR="00846B92" w:rsidRPr="0031339B" w:rsidRDefault="00846B92" w:rsidP="00846B92">
            <w:pPr>
              <w:jc w:val="center"/>
              <w:rPr>
                <w:rFonts w:asciiTheme="majorBidi" w:hAnsiTheme="majorBidi" w:cstheme="majorBidi"/>
                <w:sz w:val="20"/>
                <w:szCs w:val="20"/>
              </w:rPr>
            </w:pPr>
          </w:p>
        </w:tc>
        <w:tc>
          <w:tcPr>
            <w:tcW w:w="746" w:type="dxa"/>
            <w:vAlign w:val="center"/>
            <w:tcPrChange w:id="338" w:author="Benjamin W. Beeler" w:date="2021-02-09T11:31:00Z">
              <w:tcPr>
                <w:tcW w:w="746" w:type="dxa"/>
                <w:vAlign w:val="center"/>
              </w:tcPr>
            </w:tcPrChange>
          </w:tcPr>
          <w:p w14:paraId="38D27439" w14:textId="77777777" w:rsidR="00846B92" w:rsidRPr="0031339B" w:rsidRDefault="00846B92" w:rsidP="00846B92">
            <w:pPr>
              <w:jc w:val="center"/>
              <w:rPr>
                <w:rFonts w:asciiTheme="majorBidi" w:hAnsiTheme="majorBidi" w:cstheme="majorBidi"/>
                <w:sz w:val="20"/>
                <w:szCs w:val="20"/>
              </w:rPr>
            </w:pPr>
          </w:p>
        </w:tc>
        <w:tc>
          <w:tcPr>
            <w:tcW w:w="746" w:type="dxa"/>
            <w:vAlign w:val="center"/>
            <w:tcPrChange w:id="339" w:author="Benjamin W. Beeler" w:date="2021-02-09T11:31:00Z">
              <w:tcPr>
                <w:tcW w:w="746" w:type="dxa"/>
                <w:vAlign w:val="center"/>
              </w:tcPr>
            </w:tcPrChange>
          </w:tcPr>
          <w:p w14:paraId="7CC186F8" w14:textId="77777777" w:rsidR="00846B92" w:rsidRPr="0031339B" w:rsidRDefault="00846B92" w:rsidP="00846B92">
            <w:pPr>
              <w:jc w:val="center"/>
              <w:rPr>
                <w:rFonts w:asciiTheme="majorBidi" w:hAnsiTheme="majorBidi" w:cstheme="majorBidi"/>
                <w:sz w:val="20"/>
                <w:szCs w:val="20"/>
              </w:rPr>
            </w:pPr>
          </w:p>
        </w:tc>
        <w:tc>
          <w:tcPr>
            <w:tcW w:w="746" w:type="dxa"/>
            <w:vAlign w:val="center"/>
            <w:tcPrChange w:id="340" w:author="Benjamin W. Beeler" w:date="2021-02-09T11:31:00Z">
              <w:tcPr>
                <w:tcW w:w="746" w:type="dxa"/>
                <w:vAlign w:val="center"/>
              </w:tcPr>
            </w:tcPrChange>
          </w:tcPr>
          <w:p w14:paraId="2763D740" w14:textId="77777777" w:rsidR="00846B92" w:rsidRPr="0031339B" w:rsidRDefault="00846B92" w:rsidP="00846B92">
            <w:pPr>
              <w:jc w:val="center"/>
              <w:rPr>
                <w:rFonts w:asciiTheme="majorBidi" w:hAnsiTheme="majorBidi" w:cstheme="majorBidi"/>
                <w:sz w:val="20"/>
                <w:szCs w:val="20"/>
              </w:rPr>
            </w:pPr>
          </w:p>
        </w:tc>
        <w:tc>
          <w:tcPr>
            <w:tcW w:w="933" w:type="dxa"/>
            <w:vAlign w:val="center"/>
            <w:tcPrChange w:id="341" w:author="Benjamin W. Beeler" w:date="2021-02-09T11:31:00Z">
              <w:tcPr>
                <w:tcW w:w="2368" w:type="dxa"/>
                <w:vAlign w:val="center"/>
              </w:tcPr>
            </w:tcPrChange>
          </w:tcPr>
          <w:p w14:paraId="6ADF01C7" w14:textId="195A513C"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78.0</w:t>
            </w:r>
          </w:p>
        </w:tc>
      </w:tr>
      <w:tr w:rsidR="00846B92" w14:paraId="2864999A" w14:textId="77777777" w:rsidTr="00414CC8">
        <w:trPr>
          <w:trHeight w:val="360"/>
          <w:trPrChange w:id="342" w:author="Benjamin W. Beeler" w:date="2021-02-09T11:31:00Z">
            <w:trPr>
              <w:trHeight w:val="360"/>
            </w:trPr>
          </w:trPrChange>
        </w:trPr>
        <w:tc>
          <w:tcPr>
            <w:tcW w:w="1381" w:type="dxa"/>
            <w:vAlign w:val="center"/>
            <w:tcPrChange w:id="343" w:author="Benjamin W. Beeler" w:date="2021-02-09T11:31:00Z">
              <w:tcPr>
                <w:tcW w:w="1381" w:type="dxa"/>
                <w:vAlign w:val="center"/>
              </w:tcPr>
            </w:tcPrChange>
          </w:tcPr>
          <w:p w14:paraId="2110A87D" w14:textId="77777777" w:rsidR="00846B92" w:rsidRPr="007F215D" w:rsidRDefault="00846B92" w:rsidP="00846B92">
            <w:pPr>
              <w:jc w:val="center"/>
              <w:rPr>
                <w:b/>
                <w:bCs/>
                <w:sz w:val="16"/>
                <w:szCs w:val="16"/>
              </w:rPr>
            </w:pPr>
            <w:r w:rsidRPr="007F215D">
              <w:rPr>
                <w:b/>
                <w:bCs/>
                <w:sz w:val="16"/>
                <w:szCs w:val="16"/>
              </w:rPr>
              <w:t>1600</w:t>
            </w:r>
          </w:p>
        </w:tc>
        <w:tc>
          <w:tcPr>
            <w:tcW w:w="876" w:type="dxa"/>
            <w:vAlign w:val="center"/>
            <w:tcPrChange w:id="344" w:author="Benjamin W. Beeler" w:date="2021-02-09T11:31:00Z">
              <w:tcPr>
                <w:tcW w:w="876" w:type="dxa"/>
                <w:vAlign w:val="center"/>
              </w:tcPr>
            </w:tcPrChange>
          </w:tcPr>
          <w:p w14:paraId="171C8ABF" w14:textId="77777777" w:rsidR="00846B92" w:rsidRPr="0031339B" w:rsidRDefault="00846B92" w:rsidP="00846B92">
            <w:pPr>
              <w:jc w:val="center"/>
              <w:rPr>
                <w:rFonts w:asciiTheme="majorBidi" w:hAnsiTheme="majorBidi" w:cstheme="majorBidi"/>
                <w:sz w:val="20"/>
                <w:szCs w:val="20"/>
              </w:rPr>
            </w:pPr>
          </w:p>
        </w:tc>
        <w:tc>
          <w:tcPr>
            <w:tcW w:w="876" w:type="dxa"/>
            <w:vAlign w:val="center"/>
            <w:tcPrChange w:id="345" w:author="Benjamin W. Beeler" w:date="2021-02-09T11:31:00Z">
              <w:tcPr>
                <w:tcW w:w="876" w:type="dxa"/>
                <w:vAlign w:val="center"/>
              </w:tcPr>
            </w:tcPrChange>
          </w:tcPr>
          <w:p w14:paraId="3D0371DE" w14:textId="77777777" w:rsidR="00846B92" w:rsidRPr="0031339B" w:rsidRDefault="00846B92" w:rsidP="00846B92">
            <w:pPr>
              <w:jc w:val="center"/>
              <w:rPr>
                <w:rFonts w:asciiTheme="majorBidi" w:hAnsiTheme="majorBidi" w:cstheme="majorBidi"/>
                <w:sz w:val="20"/>
                <w:szCs w:val="20"/>
              </w:rPr>
            </w:pPr>
          </w:p>
        </w:tc>
        <w:tc>
          <w:tcPr>
            <w:tcW w:w="876" w:type="dxa"/>
            <w:vAlign w:val="center"/>
            <w:tcPrChange w:id="346" w:author="Benjamin W. Beeler" w:date="2021-02-09T11:31:00Z">
              <w:tcPr>
                <w:tcW w:w="876" w:type="dxa"/>
                <w:vAlign w:val="center"/>
              </w:tcPr>
            </w:tcPrChange>
          </w:tcPr>
          <w:p w14:paraId="48341921" w14:textId="77777777" w:rsidR="00846B92" w:rsidRPr="0031339B" w:rsidRDefault="00846B92" w:rsidP="00846B92">
            <w:pPr>
              <w:jc w:val="center"/>
              <w:rPr>
                <w:rFonts w:asciiTheme="majorBidi" w:hAnsiTheme="majorBidi" w:cstheme="majorBidi"/>
                <w:sz w:val="20"/>
                <w:szCs w:val="20"/>
              </w:rPr>
            </w:pPr>
          </w:p>
        </w:tc>
        <w:tc>
          <w:tcPr>
            <w:tcW w:w="735" w:type="dxa"/>
            <w:vAlign w:val="center"/>
            <w:tcPrChange w:id="347" w:author="Benjamin W. Beeler" w:date="2021-02-09T11:31:00Z">
              <w:tcPr>
                <w:tcW w:w="735" w:type="dxa"/>
                <w:vAlign w:val="center"/>
              </w:tcPr>
            </w:tcPrChange>
          </w:tcPr>
          <w:p w14:paraId="11B4EBC5" w14:textId="77777777" w:rsidR="00846B92" w:rsidRPr="0031339B" w:rsidRDefault="00846B92" w:rsidP="00846B92">
            <w:pPr>
              <w:jc w:val="center"/>
              <w:rPr>
                <w:rFonts w:asciiTheme="majorBidi" w:hAnsiTheme="majorBidi" w:cstheme="majorBidi"/>
                <w:sz w:val="20"/>
                <w:szCs w:val="20"/>
              </w:rPr>
            </w:pPr>
          </w:p>
        </w:tc>
        <w:tc>
          <w:tcPr>
            <w:tcW w:w="746" w:type="dxa"/>
            <w:vAlign w:val="center"/>
            <w:tcPrChange w:id="348" w:author="Benjamin W. Beeler" w:date="2021-02-09T11:31:00Z">
              <w:tcPr>
                <w:tcW w:w="746" w:type="dxa"/>
                <w:vAlign w:val="center"/>
              </w:tcPr>
            </w:tcPrChange>
          </w:tcPr>
          <w:p w14:paraId="64C5A3CE" w14:textId="77777777" w:rsidR="00846B92" w:rsidRPr="0031339B" w:rsidRDefault="00846B92" w:rsidP="00846B92">
            <w:pPr>
              <w:jc w:val="center"/>
              <w:rPr>
                <w:rFonts w:asciiTheme="majorBidi" w:hAnsiTheme="majorBidi" w:cstheme="majorBidi"/>
                <w:sz w:val="20"/>
                <w:szCs w:val="20"/>
              </w:rPr>
            </w:pPr>
          </w:p>
        </w:tc>
        <w:tc>
          <w:tcPr>
            <w:tcW w:w="746" w:type="dxa"/>
            <w:vAlign w:val="center"/>
            <w:tcPrChange w:id="349" w:author="Benjamin W. Beeler" w:date="2021-02-09T11:31:00Z">
              <w:tcPr>
                <w:tcW w:w="746" w:type="dxa"/>
                <w:vAlign w:val="center"/>
              </w:tcPr>
            </w:tcPrChange>
          </w:tcPr>
          <w:p w14:paraId="0D29FB5E" w14:textId="77777777" w:rsidR="00846B92" w:rsidRPr="0031339B" w:rsidRDefault="00846B92" w:rsidP="00846B92">
            <w:pPr>
              <w:jc w:val="center"/>
              <w:rPr>
                <w:rFonts w:asciiTheme="majorBidi" w:hAnsiTheme="majorBidi" w:cstheme="majorBidi"/>
                <w:sz w:val="20"/>
                <w:szCs w:val="20"/>
              </w:rPr>
            </w:pPr>
          </w:p>
        </w:tc>
        <w:tc>
          <w:tcPr>
            <w:tcW w:w="746" w:type="dxa"/>
            <w:vAlign w:val="center"/>
            <w:tcPrChange w:id="350" w:author="Benjamin W. Beeler" w:date="2021-02-09T11:31:00Z">
              <w:tcPr>
                <w:tcW w:w="746" w:type="dxa"/>
                <w:vAlign w:val="center"/>
              </w:tcPr>
            </w:tcPrChange>
          </w:tcPr>
          <w:p w14:paraId="1E9CFD59" w14:textId="77777777" w:rsidR="00846B92" w:rsidRPr="0031339B" w:rsidRDefault="00846B92" w:rsidP="00846B92">
            <w:pPr>
              <w:jc w:val="center"/>
              <w:rPr>
                <w:rFonts w:asciiTheme="majorBidi" w:hAnsiTheme="majorBidi" w:cstheme="majorBidi"/>
                <w:sz w:val="20"/>
                <w:szCs w:val="20"/>
              </w:rPr>
            </w:pPr>
          </w:p>
        </w:tc>
        <w:tc>
          <w:tcPr>
            <w:tcW w:w="933" w:type="dxa"/>
            <w:vAlign w:val="center"/>
            <w:tcPrChange w:id="351" w:author="Benjamin W. Beeler" w:date="2021-02-09T11:31:00Z">
              <w:tcPr>
                <w:tcW w:w="2368" w:type="dxa"/>
                <w:vAlign w:val="center"/>
              </w:tcPr>
            </w:tcPrChange>
          </w:tcPr>
          <w:p w14:paraId="692E183C" w14:textId="389BD1E2" w:rsidR="00846B92" w:rsidRPr="0031339B" w:rsidRDefault="00846B92" w:rsidP="00846B92">
            <w:pPr>
              <w:jc w:val="center"/>
              <w:rPr>
                <w:rFonts w:asciiTheme="majorBidi" w:hAnsiTheme="majorBidi" w:cstheme="majorBidi"/>
                <w:sz w:val="20"/>
                <w:szCs w:val="20"/>
              </w:rPr>
            </w:pPr>
            <w:r w:rsidRPr="0031339B">
              <w:rPr>
                <w:rFonts w:asciiTheme="majorBidi" w:hAnsiTheme="majorBidi" w:cstheme="majorBidi"/>
                <w:sz w:val="20"/>
                <w:szCs w:val="20"/>
              </w:rPr>
              <w:t>78.</w:t>
            </w:r>
            <w:commentRangeStart w:id="352"/>
            <w:r w:rsidRPr="0031339B">
              <w:rPr>
                <w:rFonts w:asciiTheme="majorBidi" w:hAnsiTheme="majorBidi" w:cstheme="majorBidi"/>
                <w:sz w:val="20"/>
                <w:szCs w:val="20"/>
              </w:rPr>
              <w:t>0</w:t>
            </w:r>
            <w:commentRangeEnd w:id="352"/>
            <w:r w:rsidR="00082FE7">
              <w:rPr>
                <w:rStyle w:val="CommentReference"/>
              </w:rPr>
              <w:commentReference w:id="352"/>
            </w:r>
          </w:p>
        </w:tc>
      </w:tr>
    </w:tbl>
    <w:commentRangeEnd w:id="265"/>
    <w:p w14:paraId="6B2D3CA7" w14:textId="7DF2A626" w:rsidR="00E17A38" w:rsidRDefault="00414CC8" w:rsidP="001B1BA5">
      <w:r>
        <w:rPr>
          <w:rStyle w:val="CommentReference"/>
        </w:rPr>
        <w:commentReference w:id="265"/>
      </w:r>
    </w:p>
    <w:p w14:paraId="60DD0BD8" w14:textId="7419B80E" w:rsidR="00354A0B" w:rsidRDefault="001326D9" w:rsidP="00C072EB">
      <w:r>
        <w:t xml:space="preserve">The </w:t>
      </w:r>
      <w:r w:rsidR="004A174F">
        <w:t>L</w:t>
      </w:r>
      <w:r>
        <w:t xml:space="preserve">inear </w:t>
      </w:r>
      <w:r w:rsidR="004A174F">
        <w:t>T</w:t>
      </w:r>
      <w:r>
        <w:t xml:space="preserve">hermal </w:t>
      </w:r>
      <w:r w:rsidR="004A174F">
        <w:t>E</w:t>
      </w:r>
      <w:r>
        <w:t xml:space="preserve">xpansion </w:t>
      </w:r>
      <w:r w:rsidR="004A174F">
        <w:t xml:space="preserve">(LTE) </w:t>
      </w:r>
      <w:r>
        <w:t>is</w:t>
      </w:r>
      <w:r w:rsidR="00166853">
        <w:t xml:space="preserve"> defined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072EB" w14:paraId="2E4233EE" w14:textId="77777777" w:rsidTr="007149AC">
        <w:trPr>
          <w:trHeight w:val="125"/>
          <w:jc w:val="center"/>
        </w:trPr>
        <w:tc>
          <w:tcPr>
            <w:tcW w:w="8545" w:type="dxa"/>
            <w:vAlign w:val="center"/>
          </w:tcPr>
          <w:p w14:paraId="6637E06D" w14:textId="77777777" w:rsidR="00C072EB" w:rsidRDefault="00C072EB" w:rsidP="00C072EB">
            <w:pPr>
              <w:jc w:val="center"/>
              <w:rPr>
                <w:rFonts w:eastAsiaTheme="minorEastAsia"/>
              </w:rPr>
            </w:pPr>
            <w:commentRangeStart w:id="353"/>
            <m:oMath>
              <m:r>
                <w:rPr>
                  <w:rFonts w:ascii="Cambria Math" w:hAnsi="Cambria Math"/>
                </w:rPr>
                <m:t>LTE=</m:t>
              </m:r>
            </m:oMath>
            <w:r>
              <w:rPr>
                <w:rFonts w:eastAsiaTheme="minorEastAsia"/>
              </w:rPr>
              <w:t xml:space="preserve"> </w:t>
            </w:r>
            <m:oMath>
              <m:f>
                <m:fPr>
                  <m:ctrlPr>
                    <w:rPr>
                      <w:rFonts w:ascii="Cambria Math" w:hAnsi="Cambria Math"/>
                      <w:i/>
                    </w:rPr>
                  </m:ctrlPr>
                </m:fPr>
                <m:num>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L</m:t>
                      </m:r>
                    </m:e>
                    <m:sub>
                      <m:r>
                        <w:rPr>
                          <w:rFonts w:ascii="Cambria Math" w:hAnsi="Cambria Math"/>
                        </w:rPr>
                        <m:t>0</m:t>
                      </m:r>
                    </m:sub>
                  </m:sSub>
                </m:den>
              </m:f>
              <m:r>
                <w:rPr>
                  <w:rFonts w:ascii="Cambria Math" w:hAnsi="Cambria Math"/>
                </w:rPr>
                <m:t>*100</m:t>
              </m:r>
              <w:commentRangeEnd w:id="353"/>
              <m:r>
                <m:rPr>
                  <m:sty m:val="p"/>
                </m:rPr>
                <w:rPr>
                  <w:rStyle w:val="CommentReference"/>
                </w:rPr>
                <w:commentReference w:id="353"/>
              </m:r>
            </m:oMath>
          </w:p>
          <w:p w14:paraId="0C75BC8F" w14:textId="0E9E33DA" w:rsidR="009431F4" w:rsidRDefault="009431F4" w:rsidP="00C072EB">
            <w:pPr>
              <w:jc w:val="center"/>
            </w:pPr>
          </w:p>
        </w:tc>
        <w:tc>
          <w:tcPr>
            <w:tcW w:w="805" w:type="dxa"/>
            <w:vAlign w:val="center"/>
          </w:tcPr>
          <w:p w14:paraId="1BCF7346" w14:textId="1576FCEF" w:rsidR="00C072EB" w:rsidRPr="00391461" w:rsidRDefault="00C072EB" w:rsidP="007149AC">
            <w:r w:rsidRPr="00391461">
              <w:rPr>
                <w:color w:val="000000" w:themeColor="text1"/>
              </w:rPr>
              <w:t xml:space="preserve">  </w:t>
            </w:r>
            <w:r>
              <w:rPr>
                <w:color w:val="000000" w:themeColor="text1"/>
              </w:rPr>
              <w:t xml:space="preserve">  </w:t>
            </w:r>
            <w:r w:rsidRPr="00391461">
              <w:rPr>
                <w:color w:val="000000" w:themeColor="text1"/>
              </w:rPr>
              <w:fldChar w:fldCharType="begin"/>
            </w:r>
            <w:r w:rsidRPr="00391461">
              <w:rPr>
                <w:color w:val="000000" w:themeColor="text1"/>
              </w:rPr>
              <w:instrText xml:space="preserve"> SEQ Equation \* ARABIC </w:instrText>
            </w:r>
            <w:r w:rsidRPr="00391461">
              <w:rPr>
                <w:color w:val="000000" w:themeColor="text1"/>
              </w:rPr>
              <w:fldChar w:fldCharType="separate"/>
            </w:r>
            <w:r>
              <w:rPr>
                <w:noProof/>
                <w:color w:val="000000" w:themeColor="text1"/>
              </w:rPr>
              <w:t>8</w:t>
            </w:r>
            <w:r w:rsidRPr="00391461">
              <w:rPr>
                <w:color w:val="000000" w:themeColor="text1"/>
              </w:rPr>
              <w:fldChar w:fldCharType="end"/>
            </w:r>
          </w:p>
          <w:p w14:paraId="0085F630" w14:textId="77777777" w:rsidR="00C072EB" w:rsidRPr="001D7A5A" w:rsidRDefault="00C072EB" w:rsidP="007149AC">
            <w:pPr>
              <w:rPr>
                <w:i/>
                <w:iCs/>
              </w:rPr>
            </w:pPr>
          </w:p>
        </w:tc>
      </w:tr>
    </w:tbl>
    <w:p w14:paraId="76D211EE" w14:textId="2B6B9508" w:rsidR="00856868" w:rsidRPr="00262FA3" w:rsidRDefault="001B26C9" w:rsidP="00856868">
      <w:pPr>
        <w:rPr>
          <w:rFonts w:eastAsiaTheme="minorEastAsia"/>
        </w:rPr>
      </w:pPr>
      <w:r w:rsidRPr="00262FA3">
        <w:t>w</w:t>
      </w:r>
      <w:r w:rsidR="009431F4" w:rsidRPr="00262FA3">
        <w:t xml:space="preserve">here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0</m:t>
            </m:r>
          </m:sub>
        </m:sSub>
      </m:oMath>
      <w:r w:rsidR="009431F4" w:rsidRPr="00262FA3">
        <w:rPr>
          <w:rFonts w:eastAsiaTheme="minorEastAsia"/>
        </w:rPr>
        <w:t xml:space="preserve"> is the lattice parameter at a reference temperature</w:t>
      </w:r>
      <w:r w:rsidRPr="00262FA3">
        <w:rPr>
          <w:rFonts w:eastAsiaTheme="minorEastAsia"/>
        </w:rPr>
        <w:t xml:space="preserve"> which </w:t>
      </w:r>
      <w:r w:rsidRPr="00262FA3">
        <w:t xml:space="preserve">was chosen to 1100 K. </w:t>
      </w:r>
      <w:r w:rsidR="00262FA3" w:rsidRPr="00262FA3">
        <w:fldChar w:fldCharType="begin"/>
      </w:r>
      <w:r w:rsidR="00262FA3" w:rsidRPr="00262FA3">
        <w:instrText xml:space="preserve"> REF _Ref61906051 \h  \* MERGEFORMAT </w:instrText>
      </w:r>
      <w:r w:rsidR="00262FA3" w:rsidRPr="00262FA3">
        <w:fldChar w:fldCharType="separate"/>
      </w:r>
      <w:r w:rsidR="00262FA3" w:rsidRPr="00262FA3">
        <w:t>Fig. 3</w:t>
      </w:r>
      <w:r w:rsidR="00262FA3" w:rsidRPr="00262FA3">
        <w:fldChar w:fldCharType="end"/>
      </w:r>
      <w:r w:rsidR="00856868" w:rsidRPr="00262FA3">
        <w:t xml:space="preserve"> depicts the obtained lattice parameters in this work as dotted lines. </w:t>
      </w:r>
      <w:r w:rsidR="001D7EA7" w:rsidRPr="00262FA3">
        <w:t xml:space="preserve">These values were compared to </w:t>
      </w:r>
      <w:r w:rsidR="004E7004" w:rsidRPr="00262FA3">
        <w:t xml:space="preserve">the data by </w:t>
      </w:r>
      <w:proofErr w:type="spellStart"/>
      <w:r w:rsidR="004E7004" w:rsidRPr="00262FA3">
        <w:t>Basak</w:t>
      </w:r>
      <w:proofErr w:type="spellEnd"/>
      <w:r w:rsidR="004E7004" w:rsidRPr="00262FA3">
        <w:t xml:space="preserve"> and </w:t>
      </w:r>
      <w:proofErr w:type="spellStart"/>
      <w:r w:rsidR="004E7004" w:rsidRPr="00262FA3">
        <w:t>Touloukian</w:t>
      </w:r>
      <w:proofErr w:type="spellEnd"/>
      <w:r w:rsidR="007D5964" w:rsidRPr="00262FA3">
        <w:t xml:space="preserve"> after referencing them to a system at 1100 K to make the comparison meaningful. As noticed in </w:t>
      </w:r>
      <w:r w:rsidR="00262FA3" w:rsidRPr="00262FA3">
        <w:fldChar w:fldCharType="begin"/>
      </w:r>
      <w:r w:rsidR="00262FA3" w:rsidRPr="00262FA3">
        <w:instrText xml:space="preserve"> REF _Ref61906051 \h  \* MERGEFORMAT </w:instrText>
      </w:r>
      <w:r w:rsidR="00262FA3" w:rsidRPr="00262FA3">
        <w:fldChar w:fldCharType="separate"/>
      </w:r>
      <w:r w:rsidR="00262FA3" w:rsidRPr="00262FA3">
        <w:t>Fig. 3</w:t>
      </w:r>
      <w:r w:rsidR="00262FA3" w:rsidRPr="00262FA3">
        <w:fldChar w:fldCharType="end"/>
      </w:r>
      <w:r w:rsidR="00DE0EDE" w:rsidRPr="00262FA3">
        <w:t xml:space="preserve">, the LTE is </w:t>
      </w:r>
      <w:r w:rsidR="006A3F1E" w:rsidRPr="00262FA3">
        <w:t xml:space="preserve">underpredicted relative to both </w:t>
      </w:r>
      <w:r w:rsidR="00A35E49" w:rsidRPr="00262FA3">
        <w:t xml:space="preserve">datasets. </w:t>
      </w:r>
      <w:moveFromRangeStart w:id="354" w:author="Benjamin W. Beeler" w:date="2021-02-09T11:59:00Z" w:name="move63764391"/>
      <w:moveFrom w:id="355" w:author="Benjamin W. Beeler" w:date="2021-02-09T11:59:00Z">
        <w:r w:rsidR="00A35E49" w:rsidRPr="00262FA3" w:rsidDel="00082FE7">
          <w:t>However, the data predicted</w:t>
        </w:r>
        <w:r w:rsidR="0051489E" w:rsidRPr="00262FA3" w:rsidDel="00082FE7">
          <w:t xml:space="preserve"> Basak follows an opposite trend when compared to the data by Touloukian</w:t>
        </w:r>
        <w:r w:rsidR="008838F8" w:rsidRPr="00262FA3" w:rsidDel="00082FE7">
          <w:t xml:space="preserve">. </w:t>
        </w:r>
      </w:moveFrom>
      <w:moveFromRangeEnd w:id="354"/>
      <w:proofErr w:type="spellStart"/>
      <w:r w:rsidR="008838F8" w:rsidRPr="00262FA3">
        <w:t>Touloukian</w:t>
      </w:r>
      <w:proofErr w:type="spellEnd"/>
      <w:r w:rsidR="008838F8" w:rsidRPr="00262FA3">
        <w:t xml:space="preserve"> </w:t>
      </w:r>
      <w:r w:rsidR="00844326" w:rsidRPr="00262FA3">
        <w:t xml:space="preserve">predicted a decrease of LTE with </w:t>
      </w:r>
      <w:del w:id="356" w:author="Benjamin W. Beeler" w:date="2021-02-09T11:58:00Z">
        <w:r w:rsidR="00844326" w:rsidRPr="00262FA3" w:rsidDel="00082FE7">
          <w:delText xml:space="preserve">zirconium </w:delText>
        </w:r>
      </w:del>
      <w:proofErr w:type="spellStart"/>
      <w:ins w:id="357" w:author="Benjamin W. Beeler" w:date="2021-02-09T11:58:00Z">
        <w:r w:rsidR="00082FE7">
          <w:t>Z</w:t>
        </w:r>
      </w:ins>
      <w:ins w:id="358" w:author="Benjamin W. Beeler" w:date="2021-02-09T11:59:00Z">
        <w:r w:rsidR="00082FE7">
          <w:t>r</w:t>
        </w:r>
      </w:ins>
      <w:proofErr w:type="spellEnd"/>
      <w:ins w:id="359" w:author="Benjamin W. Beeler" w:date="2021-02-09T11:58:00Z">
        <w:r w:rsidR="00082FE7" w:rsidRPr="00262FA3">
          <w:t xml:space="preserve"> </w:t>
        </w:r>
      </w:ins>
      <w:r w:rsidR="00844326" w:rsidRPr="00262FA3">
        <w:t>cont</w:t>
      </w:r>
      <w:r w:rsidR="007C2E37" w:rsidRPr="00262FA3">
        <w:t xml:space="preserve">ent which is the </w:t>
      </w:r>
      <w:del w:id="360" w:author="Benjamin W. Beeler" w:date="2021-02-09T11:59:00Z">
        <w:r w:rsidR="007C2E37" w:rsidRPr="00262FA3" w:rsidDel="00082FE7">
          <w:delText xml:space="preserve">trend that should be </w:delText>
        </w:r>
      </w:del>
      <w:r w:rsidR="007C2E37" w:rsidRPr="00262FA3">
        <w:t xml:space="preserve">expected </w:t>
      </w:r>
      <w:ins w:id="361" w:author="Benjamin W. Beeler" w:date="2021-02-09T11:59:00Z">
        <w:r w:rsidR="00082FE7">
          <w:t xml:space="preserve">trend </w:t>
        </w:r>
      </w:ins>
      <w:r w:rsidR="007C2E37" w:rsidRPr="00262FA3">
        <w:t xml:space="preserve">because the thermal expansion of Zr is lower than </w:t>
      </w:r>
      <w:r w:rsidR="00DE51BD" w:rsidRPr="00262FA3">
        <w:t>the</w:t>
      </w:r>
      <w:r w:rsidR="00DE51BD" w:rsidRPr="00262FA3">
        <w:rPr>
          <w:rFonts w:eastAsiaTheme="minorEastAsia"/>
        </w:rPr>
        <w:t xml:space="preserve"> thermal expansion of U. </w:t>
      </w:r>
      <w:moveToRangeStart w:id="362" w:author="Benjamin W. Beeler" w:date="2021-02-09T11:59:00Z" w:name="move63764391"/>
      <w:moveTo w:id="363" w:author="Benjamin W. Beeler" w:date="2021-02-09T11:59:00Z">
        <w:r w:rsidR="00082FE7" w:rsidRPr="00262FA3">
          <w:t xml:space="preserve">However, the data predicted </w:t>
        </w:r>
        <w:proofErr w:type="spellStart"/>
        <w:r w:rsidR="00082FE7" w:rsidRPr="00262FA3">
          <w:t>Basak</w:t>
        </w:r>
        <w:proofErr w:type="spellEnd"/>
        <w:r w:rsidR="00082FE7" w:rsidRPr="00262FA3">
          <w:t xml:space="preserve"> follows an opposite trend when compared to the data by </w:t>
        </w:r>
        <w:proofErr w:type="spellStart"/>
        <w:r w:rsidR="00082FE7" w:rsidRPr="00262FA3">
          <w:t>Touloukian</w:t>
        </w:r>
      </w:moveTo>
      <w:proofErr w:type="spellEnd"/>
      <w:ins w:id="364" w:author="Benjamin W. Beeler" w:date="2021-02-09T11:59:00Z">
        <w:r w:rsidR="00082FE7">
          <w:t>, predicting</w:t>
        </w:r>
      </w:ins>
      <w:moveTo w:id="365" w:author="Benjamin W. Beeler" w:date="2021-02-09T11:59:00Z">
        <w:del w:id="366" w:author="Benjamin W. Beeler" w:date="2021-02-09T11:59:00Z">
          <w:r w:rsidR="00082FE7" w:rsidRPr="00262FA3" w:rsidDel="00082FE7">
            <w:delText xml:space="preserve">. </w:delText>
          </w:r>
        </w:del>
      </w:moveTo>
      <w:moveToRangeEnd w:id="362"/>
      <w:del w:id="367" w:author="Benjamin W. Beeler" w:date="2021-02-09T11:59:00Z">
        <w:r w:rsidR="008C365F" w:rsidRPr="00262FA3" w:rsidDel="00082FE7">
          <w:rPr>
            <w:rFonts w:eastAsiaTheme="minorEastAsia"/>
          </w:rPr>
          <w:delText>Basak predicts</w:delText>
        </w:r>
      </w:del>
      <w:r w:rsidR="008C365F" w:rsidRPr="00262FA3">
        <w:rPr>
          <w:rFonts w:eastAsiaTheme="minorEastAsia"/>
        </w:rPr>
        <w:t xml:space="preserve"> an increase </w:t>
      </w:r>
      <w:r w:rsidR="002307B2" w:rsidRPr="00262FA3">
        <w:rPr>
          <w:rFonts w:eastAsiaTheme="minorEastAsia"/>
        </w:rPr>
        <w:t xml:space="preserve">in LTE with Zr content. </w:t>
      </w:r>
      <w:commentRangeStart w:id="368"/>
      <w:r w:rsidR="00705575" w:rsidRPr="00262FA3">
        <w:rPr>
          <w:rFonts w:eastAsiaTheme="minorEastAsia"/>
        </w:rPr>
        <w:t>Until more data are generated this range of LTE is generally acceptable</w:t>
      </w:r>
      <w:r w:rsidR="000D1C39" w:rsidRPr="00262FA3">
        <w:rPr>
          <w:rFonts w:eastAsiaTheme="minorEastAsia"/>
        </w:rPr>
        <w:t>.</w:t>
      </w:r>
      <w:commentRangeEnd w:id="368"/>
      <w:r w:rsidR="00082FE7">
        <w:rPr>
          <w:rStyle w:val="CommentReference"/>
        </w:rPr>
        <w:commentReference w:id="368"/>
      </w:r>
    </w:p>
    <w:p w14:paraId="76F782F6" w14:textId="1B63E0FA" w:rsidR="009D6750" w:rsidRDefault="00262FA3" w:rsidP="00262FA3">
      <w:pPr>
        <w:jc w:val="center"/>
        <w:rPr>
          <w:rFonts w:eastAsiaTheme="minorEastAsia"/>
        </w:rPr>
      </w:pPr>
      <w:commentRangeStart w:id="369"/>
      <w:r w:rsidRPr="00262FA3">
        <w:rPr>
          <w:noProof/>
        </w:rPr>
        <w:lastRenderedPageBreak/>
        <w:drawing>
          <wp:inline distT="0" distB="0" distL="0" distR="0" wp14:anchorId="61BAA0EC" wp14:editId="29456836">
            <wp:extent cx="4581525" cy="333139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6875" cy="3335285"/>
                    </a:xfrm>
                    <a:prstGeom prst="rect">
                      <a:avLst/>
                    </a:prstGeom>
                  </pic:spPr>
                </pic:pic>
              </a:graphicData>
            </a:graphic>
          </wp:inline>
        </w:drawing>
      </w:r>
      <w:commentRangeEnd w:id="369"/>
      <w:r w:rsidR="00082FE7">
        <w:rPr>
          <w:rStyle w:val="CommentReference"/>
        </w:rPr>
        <w:commentReference w:id="369"/>
      </w:r>
    </w:p>
    <w:p w14:paraId="7411DEEF" w14:textId="3A8080A6" w:rsidR="00262FA3" w:rsidRDefault="00262FA3" w:rsidP="00262FA3">
      <w:pPr>
        <w:pStyle w:val="Caption"/>
        <w:rPr>
          <w:rFonts w:eastAsiaTheme="minorEastAsia"/>
          <w:i w:val="0"/>
          <w:iCs w:val="0"/>
          <w:color w:val="auto"/>
          <w:sz w:val="20"/>
          <w:szCs w:val="20"/>
        </w:rPr>
      </w:pPr>
      <w:r>
        <w:rPr>
          <w:rFonts w:eastAsiaTheme="minorEastAsia"/>
          <w:b/>
          <w:bCs/>
          <w:i w:val="0"/>
          <w:iCs w:val="0"/>
        </w:rPr>
        <w:tab/>
      </w:r>
      <w:bookmarkStart w:id="370" w:name="_Ref61906051"/>
      <w:r w:rsidRPr="0043042E">
        <w:rPr>
          <w:i w:val="0"/>
          <w:iCs w:val="0"/>
          <w:color w:val="auto"/>
          <w:sz w:val="20"/>
          <w:szCs w:val="20"/>
        </w:rPr>
        <w:t xml:space="preserve">Fig. </w:t>
      </w:r>
      <w:r w:rsidRPr="0043042E">
        <w:rPr>
          <w:i w:val="0"/>
          <w:iCs w:val="0"/>
          <w:color w:val="auto"/>
          <w:sz w:val="20"/>
          <w:szCs w:val="20"/>
        </w:rPr>
        <w:fldChar w:fldCharType="begin"/>
      </w:r>
      <w:r w:rsidRPr="0043042E">
        <w:rPr>
          <w:i w:val="0"/>
          <w:iCs w:val="0"/>
          <w:color w:val="auto"/>
          <w:sz w:val="20"/>
          <w:szCs w:val="20"/>
        </w:rPr>
        <w:instrText xml:space="preserve"> SEQ Fig. \* ARABIC </w:instrText>
      </w:r>
      <w:r w:rsidRPr="0043042E">
        <w:rPr>
          <w:i w:val="0"/>
          <w:iCs w:val="0"/>
          <w:color w:val="auto"/>
          <w:sz w:val="20"/>
          <w:szCs w:val="20"/>
        </w:rPr>
        <w:fldChar w:fldCharType="separate"/>
      </w:r>
      <w:r>
        <w:rPr>
          <w:i w:val="0"/>
          <w:iCs w:val="0"/>
          <w:noProof/>
          <w:color w:val="auto"/>
          <w:sz w:val="20"/>
          <w:szCs w:val="20"/>
        </w:rPr>
        <w:t>3</w:t>
      </w:r>
      <w:r w:rsidRPr="0043042E">
        <w:rPr>
          <w:i w:val="0"/>
          <w:iCs w:val="0"/>
          <w:color w:val="auto"/>
          <w:sz w:val="20"/>
          <w:szCs w:val="20"/>
        </w:rPr>
        <w:fldChar w:fldCharType="end"/>
      </w:r>
      <w:bookmarkEnd w:id="370"/>
      <w:r w:rsidRPr="0043042E">
        <w:rPr>
          <w:i w:val="0"/>
          <w:iCs w:val="0"/>
          <w:color w:val="auto"/>
          <w:sz w:val="20"/>
          <w:szCs w:val="20"/>
        </w:rPr>
        <w:t xml:space="preserve">. </w:t>
      </w:r>
      <w:r w:rsidRPr="0043042E">
        <w:rPr>
          <w:rFonts w:eastAsiaTheme="minorEastAsia"/>
          <w:i w:val="0"/>
          <w:iCs w:val="0"/>
          <w:color w:val="auto"/>
          <w:sz w:val="20"/>
          <w:szCs w:val="20"/>
        </w:rPr>
        <w:t xml:space="preserve">The </w:t>
      </w:r>
      <w:r>
        <w:rPr>
          <w:rFonts w:eastAsiaTheme="minorEastAsia"/>
          <w:i w:val="0"/>
          <w:iCs w:val="0"/>
          <w:color w:val="auto"/>
          <w:sz w:val="20"/>
          <w:szCs w:val="20"/>
        </w:rPr>
        <w:t>equilibrium lattice parameter as a function of temperature.</w:t>
      </w:r>
    </w:p>
    <w:p w14:paraId="469EFF07" w14:textId="5A11154D" w:rsidR="00262FA3" w:rsidRDefault="009643C7" w:rsidP="00262FA3">
      <w:pPr>
        <w:tabs>
          <w:tab w:val="left" w:pos="4125"/>
        </w:tabs>
        <w:rPr>
          <w:rFonts w:eastAsiaTheme="minorEastAsia"/>
        </w:rPr>
      </w:pPr>
      <w:del w:id="371" w:author="Benjamin W. Beeler" w:date="2021-02-09T12:01:00Z">
        <w:r w:rsidDel="000D2110">
          <w:rPr>
            <w:rFonts w:eastAsiaTheme="minorEastAsia"/>
          </w:rPr>
          <w:delText xml:space="preserve">The LTE coefficient </w:delText>
        </w:r>
        <w:r w:rsidR="00EB76A2" w:rsidDel="000D2110">
          <w:rPr>
            <w:rFonts w:eastAsiaTheme="minorEastAsia"/>
          </w:rPr>
          <w:delText xml:space="preserve">was </w:delText>
        </w:r>
        <w:r w:rsidR="00D27C51" w:rsidDel="000D2110">
          <w:rPr>
            <w:rFonts w:eastAsiaTheme="minorEastAsia"/>
          </w:rPr>
          <w:delText>shown</w:delText>
        </w:r>
        <w:r w:rsidR="00EB76A2" w:rsidDel="000D2110">
          <w:rPr>
            <w:rFonts w:eastAsiaTheme="minorEastAsia"/>
          </w:rPr>
          <w:delText xml:space="preserve"> in this study </w:delText>
        </w:r>
        <w:r w:rsidR="00D27C51" w:rsidDel="000D2110">
          <w:rPr>
            <w:rFonts w:eastAsiaTheme="minorEastAsia"/>
          </w:rPr>
          <w:delText>to be we</w:delText>
        </w:r>
        <w:r w:rsidR="00E53DF5" w:rsidDel="000D2110">
          <w:rPr>
            <w:rFonts w:eastAsiaTheme="minorEastAsia"/>
          </w:rPr>
          <w:delText>a</w:delText>
        </w:r>
        <w:r w:rsidR="00D27C51" w:rsidDel="000D2110">
          <w:rPr>
            <w:rFonts w:eastAsiaTheme="minorEastAsia"/>
          </w:rPr>
          <w:delText xml:space="preserve">kly </w:delText>
        </w:r>
        <w:r w:rsidR="00E53DF5" w:rsidDel="000D2110">
          <w:rPr>
            <w:rFonts w:eastAsiaTheme="minorEastAsia"/>
          </w:rPr>
          <w:delText>dependent</w:delText>
        </w:r>
        <w:r w:rsidR="00D27C51" w:rsidDel="000D2110">
          <w:rPr>
            <w:rFonts w:eastAsiaTheme="minorEastAsia"/>
          </w:rPr>
          <w:delText xml:space="preserve"> on temperature. F</w:delText>
        </w:r>
        <w:r w:rsidR="00EB76A2" w:rsidDel="000D2110">
          <w:rPr>
            <w:rFonts w:eastAsiaTheme="minorEastAsia"/>
          </w:rPr>
          <w:delText>or U to be</w:delText>
        </w:r>
      </w:del>
      <w:ins w:id="372" w:author="Benjamin W. Beeler" w:date="2021-02-09T12:01:00Z">
        <w:r w:rsidR="000D2110">
          <w:rPr>
            <w:rFonts w:eastAsiaTheme="minorEastAsia"/>
          </w:rPr>
          <w:t xml:space="preserve">Computing an average LTE </w:t>
        </w:r>
      </w:ins>
      <w:ins w:id="373" w:author="Benjamin W. Beeler" w:date="2021-02-09T12:03:00Z">
        <w:r w:rsidR="000D2110">
          <w:rPr>
            <w:rFonts w:eastAsiaTheme="minorEastAsia"/>
          </w:rPr>
          <w:t xml:space="preserve">coefficient </w:t>
        </w:r>
      </w:ins>
      <w:ins w:id="374" w:author="Benjamin W. Beeler" w:date="2021-02-09T12:01:00Z">
        <w:r w:rsidR="000D2110">
          <w:rPr>
            <w:rFonts w:eastAsiaTheme="minorEastAsia"/>
          </w:rPr>
          <w:t>over this temperature range</w:t>
        </w:r>
      </w:ins>
      <w:ins w:id="375" w:author="Benjamin W. Beeler" w:date="2021-02-09T12:02:00Z">
        <w:r w:rsidR="000D2110">
          <w:rPr>
            <w:rFonts w:eastAsiaTheme="minorEastAsia"/>
          </w:rPr>
          <w:t xml:space="preserve"> produced a value of</w:t>
        </w:r>
      </w:ins>
      <w:r w:rsidR="00EB76A2">
        <w:rPr>
          <w:rFonts w:eastAsiaTheme="minorEastAsia"/>
        </w:rPr>
        <w:t xml:space="preserve"> 15.</w:t>
      </w:r>
      <w:r w:rsidR="008944F3">
        <w:rPr>
          <w:rFonts w:eastAsiaTheme="minorEastAsia"/>
        </w:rPr>
        <w:t>5x10</w:t>
      </w:r>
      <w:r w:rsidR="008944F3" w:rsidRPr="008944F3">
        <w:rPr>
          <w:rFonts w:eastAsiaTheme="minorEastAsia"/>
          <w:vertAlign w:val="superscript"/>
        </w:rPr>
        <w:t>-6</w:t>
      </w:r>
      <w:r w:rsidR="007A5DDC">
        <w:rPr>
          <w:rFonts w:eastAsiaTheme="minorEastAsia"/>
          <w:vertAlign w:val="superscript"/>
        </w:rPr>
        <w:t xml:space="preserve"> </w:t>
      </w:r>
      <w:r w:rsidR="007A5DDC">
        <w:rPr>
          <w:rFonts w:eastAsiaTheme="minorEastAsia"/>
        </w:rPr>
        <w:t>K</w:t>
      </w:r>
      <w:r w:rsidR="007A5DDC" w:rsidRPr="007A5DDC">
        <w:rPr>
          <w:rFonts w:eastAsiaTheme="minorEastAsia"/>
          <w:vertAlign w:val="superscript"/>
        </w:rPr>
        <w:t>-1</w:t>
      </w:r>
      <w:del w:id="376" w:author="Benjamin W. Beeler" w:date="2021-02-09T12:02:00Z">
        <w:r w:rsidR="00B76C41" w:rsidDel="000D2110">
          <w:rPr>
            <w:rFonts w:eastAsiaTheme="minorEastAsia"/>
          </w:rPr>
          <w:delText xml:space="preserve"> </w:delText>
        </w:r>
      </w:del>
      <w:ins w:id="377" w:author="Benjamin W. Beeler" w:date="2021-02-09T12:02:00Z">
        <w:r w:rsidR="000D2110">
          <w:rPr>
            <w:rFonts w:eastAsiaTheme="minorEastAsia"/>
          </w:rPr>
          <w:t xml:space="preserve">, which as we have noted </w:t>
        </w:r>
      </w:ins>
      <w:ins w:id="378" w:author="Benjamin W. Beeler" w:date="2021-02-09T12:03:00Z">
        <w:r w:rsidR="000D2110">
          <w:rPr>
            <w:rFonts w:eastAsiaTheme="minorEastAsia"/>
          </w:rPr>
          <w:t xml:space="preserve">is less than the </w:t>
        </w:r>
      </w:ins>
      <w:del w:id="379" w:author="Benjamin W. Beeler" w:date="2021-02-09T12:03:00Z">
        <w:r w:rsidR="00D27C51" w:rsidDel="000D2110">
          <w:rPr>
            <w:rFonts w:eastAsiaTheme="minorEastAsia"/>
          </w:rPr>
          <w:delText xml:space="preserve">compared to the </w:delText>
        </w:r>
      </w:del>
      <w:r w:rsidR="00D27C51">
        <w:rPr>
          <w:rFonts w:eastAsiaTheme="minorEastAsia"/>
        </w:rPr>
        <w:t>value</w:t>
      </w:r>
      <w:del w:id="380" w:author="Benjamin W. Beeler" w:date="2021-02-09T12:03:00Z">
        <w:r w:rsidR="00D27C51" w:rsidDel="000D2110">
          <w:rPr>
            <w:rFonts w:eastAsiaTheme="minorEastAsia"/>
          </w:rPr>
          <w:delText>s</w:delText>
        </w:r>
      </w:del>
      <w:r w:rsidR="00D27C51">
        <w:rPr>
          <w:rFonts w:eastAsiaTheme="minorEastAsia"/>
        </w:rPr>
        <w:t xml:space="preserve"> reported </w:t>
      </w:r>
      <w:r w:rsidR="007B7A11">
        <w:rPr>
          <w:rFonts w:eastAsiaTheme="minorEastAsia"/>
        </w:rPr>
        <w:t xml:space="preserve">by [reference 14 in metal fuel handbook] </w:t>
      </w:r>
      <w:ins w:id="381" w:author="Benjamin W. Beeler" w:date="2021-02-09T12:03:00Z">
        <w:r w:rsidR="000D2110">
          <w:rPr>
            <w:rFonts w:eastAsiaTheme="minorEastAsia"/>
          </w:rPr>
          <w:t xml:space="preserve">of </w:t>
        </w:r>
      </w:ins>
      <w:del w:id="382" w:author="Benjamin W. Beeler" w:date="2021-02-09T12:03:00Z">
        <w:r w:rsidR="007B7A11" w:rsidDel="000D2110">
          <w:rPr>
            <w:rFonts w:eastAsiaTheme="minorEastAsia"/>
          </w:rPr>
          <w:delText xml:space="preserve">to be </w:delText>
        </w:r>
      </w:del>
      <w:r w:rsidR="007B7A11">
        <w:rPr>
          <w:rFonts w:eastAsiaTheme="minorEastAsia"/>
        </w:rPr>
        <w:t>22.5x10</w:t>
      </w:r>
      <w:r w:rsidR="007B7A11" w:rsidRPr="007B7A11">
        <w:rPr>
          <w:rFonts w:eastAsiaTheme="minorEastAsia"/>
          <w:vertAlign w:val="superscript"/>
        </w:rPr>
        <w:t>-6</w:t>
      </w:r>
      <w:r w:rsidR="007B7A11">
        <w:rPr>
          <w:rFonts w:eastAsiaTheme="minorEastAsia"/>
          <w:vertAlign w:val="superscript"/>
        </w:rPr>
        <w:t xml:space="preserve"> </w:t>
      </w:r>
      <w:r w:rsidR="007A5DDC">
        <w:rPr>
          <w:rFonts w:eastAsiaTheme="minorEastAsia"/>
        </w:rPr>
        <w:t>K</w:t>
      </w:r>
      <w:r w:rsidR="007A5DDC" w:rsidRPr="007A5DDC">
        <w:rPr>
          <w:rFonts w:eastAsiaTheme="minorEastAsia"/>
          <w:vertAlign w:val="superscript"/>
        </w:rPr>
        <w:t>-1</w:t>
      </w:r>
      <w:r w:rsidR="00792EAA">
        <w:rPr>
          <w:rFonts w:eastAsiaTheme="minorEastAsia"/>
        </w:rPr>
        <w:t xml:space="preserve">. For </w:t>
      </w:r>
      <w:proofErr w:type="spellStart"/>
      <w:r w:rsidR="00792EAA">
        <w:rPr>
          <w:rFonts w:eastAsiaTheme="minorEastAsia"/>
        </w:rPr>
        <w:t>Zr</w:t>
      </w:r>
      <w:proofErr w:type="spellEnd"/>
      <w:r w:rsidR="00792EAA">
        <w:rPr>
          <w:rFonts w:eastAsiaTheme="minorEastAsia"/>
        </w:rPr>
        <w:t>, the</w:t>
      </w:r>
      <w:r w:rsidR="00E53DF5">
        <w:rPr>
          <w:rFonts w:eastAsiaTheme="minorEastAsia"/>
        </w:rPr>
        <w:t xml:space="preserve"> </w:t>
      </w:r>
      <w:ins w:id="383" w:author="Benjamin W. Beeler" w:date="2021-02-09T12:44:00Z">
        <w:r w:rsidR="000B2B5A">
          <w:rPr>
            <w:rFonts w:eastAsiaTheme="minorEastAsia"/>
          </w:rPr>
          <w:t xml:space="preserve">average </w:t>
        </w:r>
      </w:ins>
      <w:r w:rsidR="00E53DF5">
        <w:rPr>
          <w:rFonts w:eastAsiaTheme="minorEastAsia"/>
        </w:rPr>
        <w:t xml:space="preserve">LTE coefficient </w:t>
      </w:r>
      <w:r w:rsidR="00E63ADE">
        <w:rPr>
          <w:rFonts w:eastAsiaTheme="minorEastAsia"/>
        </w:rPr>
        <w:t xml:space="preserve">was </w:t>
      </w:r>
      <w:del w:id="384" w:author="Benjamin W. Beeler" w:date="2021-02-09T12:44:00Z">
        <w:r w:rsidR="00E63ADE" w:rsidDel="000B2B5A">
          <w:rPr>
            <w:rFonts w:eastAsiaTheme="minorEastAsia"/>
          </w:rPr>
          <w:delText xml:space="preserve">obtained </w:delText>
        </w:r>
      </w:del>
      <w:ins w:id="385" w:author="Benjamin W. Beeler" w:date="2021-02-09T12:44:00Z">
        <w:r w:rsidR="000B2B5A">
          <w:rPr>
            <w:rFonts w:eastAsiaTheme="minorEastAsia"/>
          </w:rPr>
          <w:t xml:space="preserve">calculated </w:t>
        </w:r>
      </w:ins>
      <w:r w:rsidR="00E63ADE">
        <w:rPr>
          <w:rFonts w:eastAsiaTheme="minorEastAsia"/>
        </w:rPr>
        <w:t>to be 9x10</w:t>
      </w:r>
      <w:r w:rsidR="00E63ADE" w:rsidRPr="00E63ADE">
        <w:rPr>
          <w:rFonts w:eastAsiaTheme="minorEastAsia"/>
          <w:vertAlign w:val="superscript"/>
        </w:rPr>
        <w:t>-6</w:t>
      </w:r>
      <w:r w:rsidR="00792EAA">
        <w:rPr>
          <w:rFonts w:eastAsiaTheme="minorEastAsia"/>
        </w:rPr>
        <w:t xml:space="preserve"> </w:t>
      </w:r>
      <w:ins w:id="386" w:author="Benjamin W. Beeler" w:date="2021-02-09T12:44:00Z">
        <w:r w:rsidR="000B2B5A">
          <w:rPr>
            <w:rFonts w:eastAsiaTheme="minorEastAsia"/>
          </w:rPr>
          <w:t>K</w:t>
        </w:r>
        <w:r w:rsidR="000B2B5A">
          <w:rPr>
            <w:rFonts w:eastAsiaTheme="minorEastAsia"/>
            <w:vertAlign w:val="superscript"/>
          </w:rPr>
          <w:t>-1</w:t>
        </w:r>
        <w:r w:rsidR="000B2B5A">
          <w:rPr>
            <w:rFonts w:eastAsiaTheme="minorEastAsia"/>
          </w:rPr>
          <w:t>, which is</w:t>
        </w:r>
      </w:ins>
      <w:del w:id="387" w:author="Benjamin W. Beeler" w:date="2021-02-09T12:44:00Z">
        <w:r w:rsidR="00E63ADE" w:rsidDel="000B2B5A">
          <w:rPr>
            <w:rFonts w:eastAsiaTheme="minorEastAsia"/>
          </w:rPr>
          <w:delText>.</w:delText>
        </w:r>
      </w:del>
      <w:r w:rsidR="00E63ADE">
        <w:rPr>
          <w:rFonts w:eastAsiaTheme="minorEastAsia"/>
        </w:rPr>
        <w:t xml:space="preserve"> </w:t>
      </w:r>
      <w:del w:id="388" w:author="Benjamin W. Beeler" w:date="2021-02-09T12:44:00Z">
        <w:r w:rsidR="00E63ADE" w:rsidDel="000B2B5A">
          <w:rPr>
            <w:rFonts w:eastAsiaTheme="minorEastAsia"/>
          </w:rPr>
          <w:delText xml:space="preserve">This value is </w:delText>
        </w:r>
      </w:del>
      <w:r w:rsidR="00977560">
        <w:rPr>
          <w:rFonts w:eastAsiaTheme="minorEastAsia"/>
        </w:rPr>
        <w:t xml:space="preserve">slightly higher than the value predicted by </w:t>
      </w:r>
      <w:proofErr w:type="spellStart"/>
      <w:r w:rsidR="00977560">
        <w:rPr>
          <w:rFonts w:eastAsiaTheme="minorEastAsia"/>
        </w:rPr>
        <w:t>Pet</w:t>
      </w:r>
      <w:r w:rsidR="001D3F89">
        <w:rPr>
          <w:rFonts w:eastAsiaTheme="minorEastAsia"/>
        </w:rPr>
        <w:t>ukhov</w:t>
      </w:r>
      <w:proofErr w:type="spellEnd"/>
      <w:ins w:id="389" w:author="Benjamin W. Beeler" w:date="2021-02-09T12:44:00Z">
        <w:r w:rsidR="000B2B5A">
          <w:rPr>
            <w:rFonts w:eastAsiaTheme="minorEastAsia"/>
          </w:rPr>
          <w:t xml:space="preserve"> </w:t>
        </w:r>
      </w:ins>
      <w:r w:rsidR="001D3F89">
        <w:rPr>
          <w:rFonts w:eastAsiaTheme="minorEastAsia"/>
        </w:rPr>
        <w:t>[reference 243 metal fuel handbook]</w:t>
      </w:r>
      <w:r w:rsidR="009E5CD9">
        <w:rPr>
          <w:rFonts w:eastAsiaTheme="minorEastAsia"/>
        </w:rPr>
        <w:t xml:space="preserve"> </w:t>
      </w:r>
      <w:ins w:id="390" w:author="Benjamin W. Beeler" w:date="2021-02-09T12:45:00Z">
        <w:r w:rsidR="000B2B5A">
          <w:rPr>
            <w:rFonts w:eastAsiaTheme="minorEastAsia"/>
          </w:rPr>
          <w:t xml:space="preserve">(insert value of </w:t>
        </w:r>
        <w:proofErr w:type="spellStart"/>
        <w:r w:rsidR="000B2B5A">
          <w:rPr>
            <w:rFonts w:eastAsiaTheme="minorEastAsia"/>
          </w:rPr>
          <w:t>Petukhov</w:t>
        </w:r>
        <w:proofErr w:type="spellEnd"/>
        <w:r w:rsidR="000B2B5A">
          <w:rPr>
            <w:rFonts w:eastAsiaTheme="minorEastAsia"/>
          </w:rPr>
          <w:t xml:space="preserve">) </w:t>
        </w:r>
      </w:ins>
      <w:r w:rsidR="009E5CD9">
        <w:rPr>
          <w:rFonts w:eastAsiaTheme="minorEastAsia"/>
        </w:rPr>
        <w:t xml:space="preserve">and much lower than the value predicted by Paradis and </w:t>
      </w:r>
      <w:proofErr w:type="spellStart"/>
      <w:r w:rsidR="009E5CD9">
        <w:rPr>
          <w:rFonts w:eastAsiaTheme="minorEastAsia"/>
        </w:rPr>
        <w:t>Rhim</w:t>
      </w:r>
      <w:proofErr w:type="spellEnd"/>
      <w:r w:rsidR="009E5CD9">
        <w:rPr>
          <w:rFonts w:eastAsiaTheme="minorEastAsia"/>
        </w:rPr>
        <w:t xml:space="preserve"> [ref 242 metal fuel handbook]</w:t>
      </w:r>
      <w:r w:rsidR="009C6F6A">
        <w:rPr>
          <w:rFonts w:eastAsiaTheme="minorEastAsia"/>
        </w:rPr>
        <w:t xml:space="preserve"> </w:t>
      </w:r>
      <w:ins w:id="391" w:author="Benjamin W. Beeler" w:date="2021-02-09T12:45:00Z">
        <w:r w:rsidR="000B2B5A">
          <w:rPr>
            <w:rFonts w:eastAsiaTheme="minorEastAsia"/>
          </w:rPr>
          <w:t>(</w:t>
        </w:r>
      </w:ins>
      <w:del w:id="392" w:author="Benjamin W. Beeler" w:date="2021-02-09T12:45:00Z">
        <w:r w:rsidR="009C6F6A" w:rsidDel="000B2B5A">
          <w:rPr>
            <w:rFonts w:eastAsiaTheme="minorEastAsia"/>
          </w:rPr>
          <w:delText xml:space="preserve">to be </w:delText>
        </w:r>
      </w:del>
      <w:r w:rsidR="009C6F6A">
        <w:rPr>
          <w:rFonts w:eastAsiaTheme="minorEastAsia"/>
        </w:rPr>
        <w:t>23.5x10</w:t>
      </w:r>
      <w:r w:rsidR="009C6F6A" w:rsidRPr="000B2B5A">
        <w:rPr>
          <w:rFonts w:eastAsiaTheme="minorEastAsia"/>
          <w:vertAlign w:val="superscript"/>
          <w:rPrChange w:id="393" w:author="Benjamin W. Beeler" w:date="2021-02-09T12:45:00Z">
            <w:rPr>
              <w:rFonts w:eastAsiaTheme="minorEastAsia"/>
            </w:rPr>
          </w:rPrChange>
        </w:rPr>
        <w:t>-6</w:t>
      </w:r>
      <w:ins w:id="394" w:author="Benjamin W. Beeler" w:date="2021-02-09T12:45:00Z">
        <w:r w:rsidR="000B2B5A">
          <w:rPr>
            <w:rFonts w:eastAsiaTheme="minorEastAsia"/>
          </w:rPr>
          <w:t xml:space="preserve"> K</w:t>
        </w:r>
        <w:r w:rsidR="000B2B5A">
          <w:rPr>
            <w:rFonts w:eastAsiaTheme="minorEastAsia"/>
            <w:vertAlign w:val="superscript"/>
          </w:rPr>
          <w:t>-1</w:t>
        </w:r>
        <w:r w:rsidR="000B2B5A">
          <w:rPr>
            <w:rFonts w:eastAsiaTheme="minorEastAsia"/>
          </w:rPr>
          <w:t>)</w:t>
        </w:r>
      </w:ins>
      <w:r w:rsidR="004E05AE">
        <w:rPr>
          <w:rFonts w:eastAsiaTheme="minorEastAsia"/>
        </w:rPr>
        <w:t xml:space="preserve">. </w:t>
      </w:r>
      <w:r w:rsidR="004F7494">
        <w:rPr>
          <w:rFonts w:eastAsiaTheme="minorEastAsia"/>
        </w:rPr>
        <w:fldChar w:fldCharType="begin"/>
      </w:r>
      <w:r w:rsidR="004F7494">
        <w:rPr>
          <w:rFonts w:eastAsiaTheme="minorEastAsia"/>
        </w:rPr>
        <w:instrText xml:space="preserve"> REF _Ref61907973 \h  \* MERGEFORMAT </w:instrText>
      </w:r>
      <w:r w:rsidR="004F7494">
        <w:rPr>
          <w:rFonts w:eastAsiaTheme="minorEastAsia"/>
        </w:rPr>
      </w:r>
      <w:r w:rsidR="004F7494">
        <w:rPr>
          <w:rFonts w:eastAsiaTheme="minorEastAsia"/>
        </w:rPr>
        <w:fldChar w:fldCharType="separate"/>
      </w:r>
      <w:r w:rsidR="004F7494" w:rsidRPr="004F7494">
        <w:rPr>
          <w:rFonts w:eastAsiaTheme="minorEastAsia"/>
        </w:rPr>
        <w:t>Fig. 4</w:t>
      </w:r>
      <w:r w:rsidR="004F7494">
        <w:rPr>
          <w:rFonts w:eastAsiaTheme="minorEastAsia"/>
        </w:rPr>
        <w:fldChar w:fldCharType="end"/>
      </w:r>
      <w:r w:rsidR="004F7494">
        <w:rPr>
          <w:rFonts w:eastAsiaTheme="minorEastAsia"/>
        </w:rPr>
        <w:t xml:space="preserve"> </w:t>
      </w:r>
      <w:r w:rsidR="00A12B97">
        <w:rPr>
          <w:rFonts w:eastAsiaTheme="minorEastAsia"/>
        </w:rPr>
        <w:t>depicts the LTE coefficient as a function of zirconium content</w:t>
      </w:r>
      <w:r w:rsidR="004F7494">
        <w:rPr>
          <w:rFonts w:eastAsiaTheme="minorEastAsia"/>
        </w:rPr>
        <w:t>.</w:t>
      </w:r>
    </w:p>
    <w:p w14:paraId="497A0EDF" w14:textId="1F6F3138" w:rsidR="004E05AE" w:rsidRPr="004E05AE" w:rsidRDefault="00972301" w:rsidP="00972301">
      <w:pPr>
        <w:tabs>
          <w:tab w:val="left" w:pos="4125"/>
        </w:tabs>
        <w:jc w:val="center"/>
        <w:rPr>
          <w:rFonts w:eastAsiaTheme="minorEastAsia"/>
        </w:rPr>
      </w:pPr>
      <w:commentRangeStart w:id="395"/>
      <w:r w:rsidRPr="00972301">
        <w:rPr>
          <w:noProof/>
        </w:rPr>
        <w:lastRenderedPageBreak/>
        <w:drawing>
          <wp:inline distT="0" distB="0" distL="0" distR="0" wp14:anchorId="07BFF05D" wp14:editId="04340B4C">
            <wp:extent cx="4472126" cy="324802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2773" cy="3255758"/>
                    </a:xfrm>
                    <a:prstGeom prst="rect">
                      <a:avLst/>
                    </a:prstGeom>
                  </pic:spPr>
                </pic:pic>
              </a:graphicData>
            </a:graphic>
          </wp:inline>
        </w:drawing>
      </w:r>
      <w:commentRangeEnd w:id="395"/>
      <w:r w:rsidR="000B2B5A">
        <w:rPr>
          <w:rStyle w:val="CommentReference"/>
        </w:rPr>
        <w:commentReference w:id="395"/>
      </w:r>
    </w:p>
    <w:p w14:paraId="6C9858D3" w14:textId="4FF38A2C" w:rsidR="00972301" w:rsidRDefault="00972301" w:rsidP="00972301">
      <w:pPr>
        <w:pStyle w:val="Caption"/>
        <w:rPr>
          <w:rFonts w:eastAsiaTheme="minorEastAsia"/>
          <w:i w:val="0"/>
          <w:iCs w:val="0"/>
          <w:color w:val="auto"/>
          <w:sz w:val="20"/>
          <w:szCs w:val="20"/>
        </w:rPr>
      </w:pPr>
      <w:r>
        <w:rPr>
          <w:rFonts w:eastAsiaTheme="minorEastAsia"/>
          <w:b/>
          <w:bCs/>
          <w:i w:val="0"/>
          <w:iCs w:val="0"/>
        </w:rPr>
        <w:tab/>
      </w:r>
      <w:bookmarkStart w:id="396" w:name="_Ref61907973"/>
      <w:r w:rsidRPr="0043042E">
        <w:rPr>
          <w:i w:val="0"/>
          <w:iCs w:val="0"/>
          <w:color w:val="auto"/>
          <w:sz w:val="20"/>
          <w:szCs w:val="20"/>
        </w:rPr>
        <w:t xml:space="preserve">Fig. </w:t>
      </w:r>
      <w:r w:rsidRPr="0043042E">
        <w:rPr>
          <w:i w:val="0"/>
          <w:iCs w:val="0"/>
          <w:color w:val="auto"/>
          <w:sz w:val="20"/>
          <w:szCs w:val="20"/>
        </w:rPr>
        <w:fldChar w:fldCharType="begin"/>
      </w:r>
      <w:r w:rsidRPr="0043042E">
        <w:rPr>
          <w:i w:val="0"/>
          <w:iCs w:val="0"/>
          <w:color w:val="auto"/>
          <w:sz w:val="20"/>
          <w:szCs w:val="20"/>
        </w:rPr>
        <w:instrText xml:space="preserve"> SEQ Fig. \* ARABIC </w:instrText>
      </w:r>
      <w:r w:rsidRPr="0043042E">
        <w:rPr>
          <w:i w:val="0"/>
          <w:iCs w:val="0"/>
          <w:color w:val="auto"/>
          <w:sz w:val="20"/>
          <w:szCs w:val="20"/>
        </w:rPr>
        <w:fldChar w:fldCharType="separate"/>
      </w:r>
      <w:r>
        <w:rPr>
          <w:i w:val="0"/>
          <w:iCs w:val="0"/>
          <w:noProof/>
          <w:color w:val="auto"/>
          <w:sz w:val="20"/>
          <w:szCs w:val="20"/>
        </w:rPr>
        <w:t>4</w:t>
      </w:r>
      <w:r w:rsidRPr="0043042E">
        <w:rPr>
          <w:i w:val="0"/>
          <w:iCs w:val="0"/>
          <w:color w:val="auto"/>
          <w:sz w:val="20"/>
          <w:szCs w:val="20"/>
        </w:rPr>
        <w:fldChar w:fldCharType="end"/>
      </w:r>
      <w:bookmarkEnd w:id="396"/>
      <w:r w:rsidRPr="0043042E">
        <w:rPr>
          <w:i w:val="0"/>
          <w:iCs w:val="0"/>
          <w:color w:val="auto"/>
          <w:sz w:val="20"/>
          <w:szCs w:val="20"/>
        </w:rPr>
        <w:t xml:space="preserve">. </w:t>
      </w:r>
      <w:r w:rsidR="004F7494">
        <w:rPr>
          <w:rFonts w:eastAsiaTheme="minorEastAsia"/>
          <w:i w:val="0"/>
          <w:iCs w:val="0"/>
          <w:color w:val="auto"/>
          <w:sz w:val="20"/>
          <w:szCs w:val="20"/>
        </w:rPr>
        <w:t>LTE Coefficient as a function of zirconium content</w:t>
      </w:r>
      <w:r>
        <w:rPr>
          <w:rFonts w:eastAsiaTheme="minorEastAsia"/>
          <w:i w:val="0"/>
          <w:iCs w:val="0"/>
          <w:color w:val="auto"/>
          <w:sz w:val="20"/>
          <w:szCs w:val="20"/>
        </w:rPr>
        <w:t>.</w:t>
      </w:r>
    </w:p>
    <w:p w14:paraId="3501819F" w14:textId="5BA205E6" w:rsidR="001222D4" w:rsidRPr="0070732F" w:rsidRDefault="001222D4" w:rsidP="00856868">
      <w:pPr>
        <w:rPr>
          <w:rFonts w:eastAsiaTheme="minorEastAsia"/>
          <w:b/>
          <w:bCs/>
          <w:i/>
          <w:iCs/>
        </w:rPr>
      </w:pPr>
      <w:r w:rsidRPr="0070732F">
        <w:rPr>
          <w:rFonts w:eastAsiaTheme="minorEastAsia"/>
          <w:b/>
          <w:bCs/>
          <w:i/>
          <w:iCs/>
        </w:rPr>
        <w:t>Specific heat</w:t>
      </w:r>
    </w:p>
    <w:p w14:paraId="5027D322" w14:textId="60772646" w:rsidR="00B77A6B" w:rsidRDefault="00B53606" w:rsidP="009B5913">
      <w:r>
        <w:t>For</w:t>
      </w:r>
      <w:r w:rsidR="008B7A3C">
        <w:t xml:space="preserve"> metals such as U and Zr, the electronic effects on heat capacity</w:t>
      </w:r>
      <w:r w:rsidR="00643B6B">
        <w:t xml:space="preserve"> </w:t>
      </w:r>
      <w:del w:id="397" w:author="Benjamin W. Beeler" w:date="2021-02-09T12:47:00Z">
        <w:r w:rsidR="00643B6B" w:rsidDel="000B2B5A">
          <w:delText>should not be</w:delText>
        </w:r>
        <w:r w:rsidR="008B7A3C" w:rsidDel="000B2B5A">
          <w:delText xml:space="preserve"> </w:delText>
        </w:r>
      </w:del>
      <w:r w:rsidR="008B7A3C">
        <w:t xml:space="preserve">should be taken into consideration along with the lattice effects and </w:t>
      </w:r>
      <w:proofErr w:type="spellStart"/>
      <w:r w:rsidR="008B7A3C">
        <w:t>anharmonic</w:t>
      </w:r>
      <w:proofErr w:type="spellEnd"/>
      <w:r w:rsidR="008B7A3C">
        <w:t xml:space="preserve"> </w:t>
      </w:r>
      <w:r w:rsidR="00122C86">
        <w:t>effects</w:t>
      </w:r>
      <w:del w:id="398" w:author="Benjamin W. Beeler" w:date="2021-02-09T12:47:00Z">
        <w:r w:rsidR="00122C86" w:rsidDel="000B2B5A">
          <w:delText>,</w:delText>
        </w:r>
        <w:r w:rsidR="00FE1542" w:rsidDel="000B2B5A">
          <w:delText xml:space="preserve"> </w:delText>
        </w:r>
        <w:r w:rsidR="008B7A3C" w:rsidDel="000B2B5A">
          <w:delText>etc</w:delText>
        </w:r>
      </w:del>
      <w:r w:rsidR="008B7A3C">
        <w:t>.</w:t>
      </w:r>
      <w:r w:rsidR="009B5913">
        <w:t xml:space="preserve"> </w:t>
      </w:r>
      <w:r w:rsidR="00D93BCB">
        <w:t xml:space="preserve">The </w:t>
      </w:r>
      <w:r w:rsidR="000141DD">
        <w:t xml:space="preserve">electronic heat capacity results from excitation of ground state electrons to a conduction state and is </w:t>
      </w:r>
      <w:r w:rsidR="004156BB">
        <w:t xml:space="preserve">therefore proportional to the Density </w:t>
      </w:r>
      <w:ins w:id="399" w:author="Benjamin W. Beeler" w:date="2021-02-09T12:47:00Z">
        <w:r w:rsidR="000B2B5A">
          <w:t>o</w:t>
        </w:r>
      </w:ins>
      <w:del w:id="400" w:author="Benjamin W. Beeler" w:date="2021-02-09T12:47:00Z">
        <w:r w:rsidR="004156BB" w:rsidDel="000B2B5A">
          <w:delText>O</w:delText>
        </w:r>
      </w:del>
      <w:r w:rsidR="004156BB">
        <w:t>f State</w:t>
      </w:r>
      <w:ins w:id="401" w:author="Benjamin W. Beeler" w:date="2021-02-09T12:47:00Z">
        <w:r w:rsidR="000B2B5A">
          <w:t>s</w:t>
        </w:r>
      </w:ins>
      <w:r w:rsidR="004156BB">
        <w:t xml:space="preserve"> (</w:t>
      </w:r>
      <w:r w:rsidR="00122C86">
        <w:t>DOS) at</w:t>
      </w:r>
      <w:r w:rsidR="005512E8">
        <w:t xml:space="preserve"> the </w:t>
      </w:r>
      <w:ins w:id="402" w:author="Benjamin W. Beeler" w:date="2021-02-09T12:47:00Z">
        <w:r w:rsidR="000B2B5A">
          <w:t>F</w:t>
        </w:r>
      </w:ins>
      <w:del w:id="403" w:author="Benjamin W. Beeler" w:date="2021-02-09T12:47:00Z">
        <w:r w:rsidR="005512E8" w:rsidDel="000B2B5A">
          <w:delText>f</w:delText>
        </w:r>
      </w:del>
      <w:r w:rsidR="005512E8">
        <w:t>ermi energy</w:t>
      </w:r>
      <w:ins w:id="404" w:author="Benjamin W. Beeler" w:date="2021-02-09T12:47:00Z">
        <w:r w:rsidR="000B2B5A">
          <w:t xml:space="preserve">. </w:t>
        </w:r>
      </w:ins>
      <w:moveFromRangeStart w:id="405" w:author="Benjamin W. Beeler" w:date="2021-02-09T12:47:00Z" w:name="move63767289"/>
      <w:moveFrom w:id="406" w:author="Benjamin W. Beeler" w:date="2021-02-09T12:47:00Z">
        <w:r w:rsidR="00B05485" w:rsidDel="000B2B5A">
          <w:t xml:space="preserve"> which are taken from Xie et al [ref 26 in moores paper]</w:t>
        </w:r>
        <w:r w:rsidR="005512E8" w:rsidDel="000B2B5A">
          <w:t>.</w:t>
        </w:r>
        <w:r w:rsidR="001C5D95" w:rsidDel="000B2B5A">
          <w:t>[moore paper]</w:t>
        </w:r>
        <w:r w:rsidR="005512E8" w:rsidDel="000B2B5A">
          <w:t xml:space="preserve"> </w:t>
        </w:r>
      </w:moveFrom>
      <w:moveFromRangeEnd w:id="405"/>
      <w:r w:rsidR="00122C86">
        <w:t>Therefore,</w:t>
      </w:r>
      <w:r w:rsidR="009B5913">
        <w:t xml:space="preserve"> the </w:t>
      </w:r>
      <w:r w:rsidR="00543DEE">
        <w:t>electronic he</w:t>
      </w:r>
      <w:r w:rsidR="000036B0">
        <w:t xml:space="preserve">at capacity can be estimated using the equation </w:t>
      </w:r>
      <w:r w:rsidR="00FE1542">
        <w:fldChar w:fldCharType="begin"/>
      </w:r>
      <w:r w:rsidR="00FE1542">
        <w:instrText xml:space="preserve"> REF _Ref61940914 \h </w:instrText>
      </w:r>
      <w:r w:rsidR="00FE1542">
        <w:fldChar w:fldCharType="separate"/>
      </w:r>
      <w:r w:rsidR="00FE1542">
        <w:rPr>
          <w:noProof/>
          <w:color w:val="000000" w:themeColor="text1"/>
        </w:rPr>
        <w:t>9</w:t>
      </w:r>
      <w:r w:rsidR="00FE1542">
        <w:fldChar w:fldCharType="end"/>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B76167" w14:paraId="56C98F95" w14:textId="77777777" w:rsidTr="007149AC">
        <w:trPr>
          <w:trHeight w:val="125"/>
          <w:jc w:val="center"/>
        </w:trPr>
        <w:tc>
          <w:tcPr>
            <w:tcW w:w="8545" w:type="dxa"/>
            <w:vAlign w:val="center"/>
          </w:tcPr>
          <w:p w14:paraId="7835DB83" w14:textId="46CFDC27" w:rsidR="00B76167" w:rsidRPr="00122B70" w:rsidRDefault="007149AC" w:rsidP="007149AC">
            <w:pPr>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el</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den>
                </m:f>
                <m:sSubSup>
                  <m:sSubSupPr>
                    <m:ctrlPr>
                      <w:rPr>
                        <w:rFonts w:ascii="Cambria Math" w:hAnsi="Cambria Math"/>
                        <w:i/>
                      </w:rPr>
                    </m:ctrlPr>
                  </m:sSubSupPr>
                  <m:e>
                    <m:r>
                      <w:rPr>
                        <w:rFonts w:ascii="Cambria Math" w:hAnsi="Cambria Math"/>
                      </w:rPr>
                      <m:t>k</m:t>
                    </m:r>
                  </m:e>
                  <m:sub>
                    <m:r>
                      <w:rPr>
                        <w:rFonts w:ascii="Cambria Math" w:hAnsi="Cambria Math"/>
                      </w:rPr>
                      <m:t>B</m:t>
                    </m:r>
                  </m:sub>
                  <m:sup>
                    <m:r>
                      <w:rPr>
                        <w:rFonts w:ascii="Cambria Math" w:hAnsi="Cambria Math"/>
                      </w:rPr>
                      <m:t>2</m:t>
                    </m:r>
                  </m:sup>
                </m:sSubSup>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e</m:t>
                    </m:r>
                  </m:sub>
                </m:sSub>
                <m:r>
                  <w:rPr>
                    <w:rFonts w:ascii="Cambria Math" w:hAnsi="Cambria Math"/>
                  </w:rPr>
                  <m:t xml:space="preserve">T </m:t>
                </m:r>
              </m:oMath>
            </m:oMathPara>
          </w:p>
          <w:p w14:paraId="45331631" w14:textId="0A0F465C" w:rsidR="00B76167" w:rsidRPr="005531DE" w:rsidRDefault="00B76167" w:rsidP="0060121F">
            <w:pPr>
              <w:rPr>
                <w:rFonts w:eastAsiaTheme="minorEastAsia"/>
              </w:rPr>
            </w:pPr>
          </w:p>
        </w:tc>
        <w:tc>
          <w:tcPr>
            <w:tcW w:w="805" w:type="dxa"/>
            <w:vAlign w:val="center"/>
          </w:tcPr>
          <w:p w14:paraId="53E73B54" w14:textId="43BDC0C4" w:rsidR="00B76167" w:rsidRPr="00391461" w:rsidRDefault="00B76167" w:rsidP="007149AC">
            <w:r w:rsidRPr="00391461">
              <w:rPr>
                <w:color w:val="000000" w:themeColor="text1"/>
              </w:rPr>
              <w:t xml:space="preserve">  </w:t>
            </w:r>
            <w:r>
              <w:rPr>
                <w:color w:val="000000" w:themeColor="text1"/>
              </w:rPr>
              <w:t xml:space="preserve">  </w:t>
            </w:r>
            <w:r w:rsidRPr="00391461">
              <w:rPr>
                <w:color w:val="000000" w:themeColor="text1"/>
              </w:rPr>
              <w:fldChar w:fldCharType="begin"/>
            </w:r>
            <w:r w:rsidRPr="00391461">
              <w:rPr>
                <w:color w:val="000000" w:themeColor="text1"/>
              </w:rPr>
              <w:instrText xml:space="preserve"> SEQ Equation \* ARABIC </w:instrText>
            </w:r>
            <w:r w:rsidRPr="00391461">
              <w:rPr>
                <w:color w:val="000000" w:themeColor="text1"/>
              </w:rPr>
              <w:fldChar w:fldCharType="separate"/>
            </w:r>
            <w:bookmarkStart w:id="407" w:name="_Ref61940914"/>
            <w:r w:rsidR="00122B70">
              <w:rPr>
                <w:noProof/>
                <w:color w:val="000000" w:themeColor="text1"/>
              </w:rPr>
              <w:t>9</w:t>
            </w:r>
            <w:bookmarkEnd w:id="407"/>
            <w:r w:rsidRPr="00391461">
              <w:rPr>
                <w:color w:val="000000" w:themeColor="text1"/>
              </w:rPr>
              <w:fldChar w:fldCharType="end"/>
            </w:r>
          </w:p>
          <w:p w14:paraId="68DBE413" w14:textId="77777777" w:rsidR="00B76167" w:rsidRPr="001D7A5A" w:rsidRDefault="00B76167" w:rsidP="007149AC">
            <w:pPr>
              <w:rPr>
                <w:i/>
                <w:iCs/>
              </w:rPr>
            </w:pPr>
          </w:p>
        </w:tc>
      </w:tr>
    </w:tbl>
    <w:p w14:paraId="5A794FFA" w14:textId="1D7F8AD2" w:rsidR="0083303B" w:rsidRDefault="00297AF7" w:rsidP="00035407">
      <w:pPr>
        <w:rPr>
          <w:ins w:id="408" w:author="Benjamin W. Beeler" w:date="2021-02-09T12:50:00Z"/>
          <w:rFonts w:eastAsiaTheme="minorEastAsia"/>
        </w:rPr>
      </w:pPr>
      <w:r>
        <w:t xml:space="preserve">where </w:t>
      </w:r>
      <m:oMath>
        <m:sSub>
          <m:sSubPr>
            <m:ctrlPr>
              <w:rPr>
                <w:rFonts w:ascii="Cambria Math" w:hAnsi="Cambria Math"/>
                <w:i/>
              </w:rPr>
            </m:ctrlPr>
          </m:sSubPr>
          <m:e>
            <m:r>
              <w:rPr>
                <w:rFonts w:ascii="Cambria Math" w:hAnsi="Cambria Math"/>
              </w:rPr>
              <m:t>ϵ</m:t>
            </m:r>
          </m:e>
          <m:sub>
            <m:r>
              <w:rPr>
                <w:rFonts w:ascii="Cambria Math" w:hAnsi="Cambria Math"/>
              </w:rPr>
              <m:t>f</m:t>
            </m:r>
          </m:sub>
        </m:sSub>
      </m:oMath>
      <w:r>
        <w:rPr>
          <w:rFonts w:eastAsiaTheme="minorEastAsia"/>
        </w:rPr>
        <w:t xml:space="preserve"> is the fermi energy,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f</m:t>
                </m:r>
              </m:sub>
            </m:sSub>
          </m:e>
        </m:d>
      </m:oMath>
      <w:r>
        <w:rPr>
          <w:rFonts w:eastAsiaTheme="minorEastAsia"/>
        </w:rPr>
        <w:t xml:space="preserve"> is the DOS at the fermi energy,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Pr>
          <w:rFonts w:eastAsiaTheme="minorEastAsia"/>
        </w:rPr>
        <w:t xml:space="preserve"> is Boltzmann constant and </w:t>
      </w:r>
      <m:oMath>
        <m:sSub>
          <m:sSubPr>
            <m:ctrlPr>
              <w:rPr>
                <w:rFonts w:ascii="Cambria Math" w:hAnsi="Cambria Math"/>
                <w:i/>
              </w:rPr>
            </m:ctrlPr>
          </m:sSubPr>
          <m:e>
            <m:r>
              <w:rPr>
                <w:rFonts w:ascii="Cambria Math" w:hAnsi="Cambria Math"/>
              </w:rPr>
              <m:t>γ</m:t>
            </m:r>
          </m:e>
          <m:sub>
            <m:r>
              <w:rPr>
                <w:rFonts w:ascii="Cambria Math" w:hAnsi="Cambria Math"/>
              </w:rPr>
              <m:t>e</m:t>
            </m:r>
          </m:sub>
        </m:sSub>
      </m:oMath>
      <w:r>
        <w:rPr>
          <w:rFonts w:eastAsiaTheme="minorEastAsia"/>
        </w:rPr>
        <w:t xml:space="preserve"> is the electronic heat capacity coefficient.</w:t>
      </w:r>
      <w:ins w:id="409" w:author="Benjamin W. Beeler" w:date="2021-02-09T12:47:00Z">
        <w:r w:rsidR="000B2B5A">
          <w:rPr>
            <w:rFonts w:eastAsiaTheme="minorEastAsia"/>
          </w:rPr>
          <w:t xml:space="preserve"> </w:t>
        </w:r>
      </w:ins>
      <w:ins w:id="410" w:author="Benjamin W. Beeler" w:date="2021-02-09T12:48:00Z">
        <w:r w:rsidR="0083303B">
          <w:rPr>
            <w:rFonts w:eastAsiaTheme="minorEastAsia"/>
          </w:rPr>
          <w:t>T</w:t>
        </w:r>
        <w:r w:rsidR="000B2B5A">
          <w:rPr>
            <w:rFonts w:eastAsiaTheme="minorEastAsia"/>
          </w:rPr>
          <w:t xml:space="preserve">he DOS </w:t>
        </w:r>
        <w:r w:rsidR="0083303B">
          <w:rPr>
            <w:rFonts w:eastAsiaTheme="minorEastAsia"/>
          </w:rPr>
          <w:t xml:space="preserve">have been previously </w:t>
        </w:r>
      </w:ins>
      <w:ins w:id="411" w:author="Benjamin W. Beeler" w:date="2021-02-09T12:49:00Z">
        <w:r w:rsidR="0083303B">
          <w:rPr>
            <w:rFonts w:eastAsiaTheme="minorEastAsia"/>
          </w:rPr>
          <w:t>determined for the U-</w:t>
        </w:r>
        <w:proofErr w:type="spellStart"/>
        <w:r w:rsidR="0083303B">
          <w:rPr>
            <w:rFonts w:eastAsiaTheme="minorEastAsia"/>
          </w:rPr>
          <w:t>Zr</w:t>
        </w:r>
        <w:proofErr w:type="spellEnd"/>
        <w:r w:rsidR="0083303B">
          <w:rPr>
            <w:rFonts w:eastAsiaTheme="minorEastAsia"/>
          </w:rPr>
          <w:t xml:space="preserve"> system by</w:t>
        </w:r>
      </w:ins>
      <w:moveToRangeStart w:id="412" w:author="Benjamin W. Beeler" w:date="2021-02-09T12:47:00Z" w:name="move63767289"/>
      <w:moveTo w:id="413" w:author="Benjamin W. Beeler" w:date="2021-02-09T12:47:00Z">
        <w:del w:id="414" w:author="Benjamin W. Beeler" w:date="2021-02-09T12:48:00Z">
          <w:r w:rsidR="000B2B5A" w:rsidDel="000B2B5A">
            <w:delText xml:space="preserve">which are taken </w:delText>
          </w:r>
        </w:del>
        <w:del w:id="415" w:author="Benjamin W. Beeler" w:date="2021-02-09T12:49:00Z">
          <w:r w:rsidR="000B2B5A" w:rsidDel="0083303B">
            <w:delText>from</w:delText>
          </w:r>
        </w:del>
        <w:r w:rsidR="000B2B5A">
          <w:t xml:space="preserve"> </w:t>
        </w:r>
        <w:proofErr w:type="spellStart"/>
        <w:r w:rsidR="000B2B5A">
          <w:t>Xie</w:t>
        </w:r>
        <w:proofErr w:type="spellEnd"/>
        <w:r w:rsidR="000B2B5A">
          <w:t xml:space="preserve"> et al [ref 26 in </w:t>
        </w:r>
        <w:proofErr w:type="spellStart"/>
        <w:r w:rsidR="000B2B5A">
          <w:t>moores</w:t>
        </w:r>
        <w:proofErr w:type="spellEnd"/>
        <w:r w:rsidR="000B2B5A">
          <w:t xml:space="preserve"> paper]</w:t>
        </w:r>
        <w:del w:id="416" w:author="Benjamin W. Beeler" w:date="2021-02-09T12:49:00Z">
          <w:r w:rsidR="000B2B5A" w:rsidDel="0083303B">
            <w:delText>.</w:delText>
          </w:r>
        </w:del>
        <w:r w:rsidR="000B2B5A">
          <w:t>[</w:t>
        </w:r>
        <w:proofErr w:type="spellStart"/>
        <w:r w:rsidR="000B2B5A">
          <w:t>moore</w:t>
        </w:r>
        <w:proofErr w:type="spellEnd"/>
        <w:r w:rsidR="000B2B5A">
          <w:t xml:space="preserve"> paper]</w:t>
        </w:r>
      </w:moveTo>
      <w:ins w:id="417" w:author="Benjamin W. Beeler" w:date="2021-02-09T12:50:00Z">
        <w:r w:rsidR="0083303B">
          <w:t>, and a correlation for</w:t>
        </w:r>
      </w:ins>
      <w:moveTo w:id="418" w:author="Benjamin W. Beeler" w:date="2021-02-09T12:47:00Z">
        <w:del w:id="419" w:author="Benjamin W. Beeler" w:date="2021-02-09T12:49:00Z">
          <w:r w:rsidR="000B2B5A" w:rsidDel="0083303B">
            <w:delText xml:space="preserve"> </w:delText>
          </w:r>
        </w:del>
      </w:moveTo>
      <w:moveToRangeEnd w:id="412"/>
      <w:ins w:id="420" w:author="Benjamin W. Beeler" w:date="2021-02-09T12:49:00Z">
        <w:r w:rsidR="0083303B">
          <w:t xml:space="preserve"> </w:t>
        </w:r>
      </w:ins>
      <w:r>
        <w:rPr>
          <w:rFonts w:eastAsiaTheme="minor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e</m:t>
            </m:r>
          </m:sub>
        </m:sSub>
      </m:oMath>
      <w:r>
        <w:rPr>
          <w:rFonts w:eastAsiaTheme="minorEastAsia"/>
        </w:rPr>
        <w:t xml:space="preserve"> </w:t>
      </w:r>
      <w:ins w:id="421" w:author="Benjamin W. Beeler" w:date="2021-02-09T12:50:00Z">
        <w:r w:rsidR="0083303B">
          <w:rPr>
            <w:rFonts w:eastAsiaTheme="minorEastAsia"/>
          </w:rPr>
          <w:t>for the U-</w:t>
        </w:r>
        <w:proofErr w:type="spellStart"/>
        <w:r w:rsidR="0083303B">
          <w:rPr>
            <w:rFonts w:eastAsiaTheme="minorEastAsia"/>
          </w:rPr>
          <w:t>Zr</w:t>
        </w:r>
        <w:proofErr w:type="spellEnd"/>
        <w:r w:rsidR="0083303B">
          <w:rPr>
            <w:rFonts w:eastAsiaTheme="minorEastAsia"/>
          </w:rPr>
          <w:t xml:space="preserve"> system was developed:</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83303B" w14:paraId="05A8F290" w14:textId="77777777" w:rsidTr="00B07F34">
        <w:trPr>
          <w:trHeight w:val="125"/>
          <w:jc w:val="center"/>
        </w:trPr>
        <w:tc>
          <w:tcPr>
            <w:tcW w:w="8545" w:type="dxa"/>
            <w:vAlign w:val="center"/>
          </w:tcPr>
          <w:moveToRangeStart w:id="422" w:author="Benjamin W. Beeler" w:date="2021-02-09T12:50:00Z" w:name="move63767469"/>
          <w:p w14:paraId="2BDD7BA5" w14:textId="77777777" w:rsidR="0083303B" w:rsidRPr="00122B70" w:rsidRDefault="0083303B" w:rsidP="00B07F34">
            <w:pPr>
              <w:jc w:val="center"/>
              <w:rPr>
                <w:moveTo w:id="423" w:author="Benjamin W. Beeler" w:date="2021-02-09T12:50:00Z"/>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e</m:t>
                    </m:r>
                  </m:sub>
                </m:sSub>
                <m:r>
                  <w:rPr>
                    <w:rFonts w:ascii="Cambria Math" w:hAnsi="Cambria Math"/>
                  </w:rPr>
                  <m:t>=7.304*Z</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 xml:space="preserve"> + 11.853*Z</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-0.231*Zr+7.634</m:t>
                </m:r>
              </m:oMath>
            </m:oMathPara>
          </w:p>
          <w:p w14:paraId="6ADD4331" w14:textId="77777777" w:rsidR="0083303B" w:rsidRPr="005531DE" w:rsidRDefault="0083303B" w:rsidP="00B07F34">
            <w:pPr>
              <w:rPr>
                <w:moveTo w:id="424" w:author="Benjamin W. Beeler" w:date="2021-02-09T12:50:00Z"/>
                <w:rFonts w:eastAsiaTheme="minorEastAsia"/>
              </w:rPr>
            </w:pPr>
          </w:p>
        </w:tc>
        <w:tc>
          <w:tcPr>
            <w:tcW w:w="805" w:type="dxa"/>
            <w:vAlign w:val="center"/>
          </w:tcPr>
          <w:p w14:paraId="4567939E" w14:textId="77777777" w:rsidR="0083303B" w:rsidRPr="00391461" w:rsidRDefault="0083303B" w:rsidP="00B07F34">
            <w:pPr>
              <w:rPr>
                <w:moveTo w:id="425" w:author="Benjamin W. Beeler" w:date="2021-02-09T12:50:00Z"/>
              </w:rPr>
            </w:pPr>
            <w:moveTo w:id="426" w:author="Benjamin W. Beeler" w:date="2021-02-09T12:50:00Z">
              <w:r w:rsidRPr="00391461">
                <w:rPr>
                  <w:color w:val="000000" w:themeColor="text1"/>
                </w:rPr>
                <w:t xml:space="preserve">  </w:t>
              </w:r>
              <w:r>
                <w:rPr>
                  <w:color w:val="000000" w:themeColor="text1"/>
                </w:rPr>
                <w:t xml:space="preserve">  </w:t>
              </w:r>
              <w:r w:rsidRPr="00391461">
                <w:rPr>
                  <w:color w:val="000000" w:themeColor="text1"/>
                </w:rPr>
                <w:fldChar w:fldCharType="begin"/>
              </w:r>
              <w:r w:rsidRPr="00391461">
                <w:rPr>
                  <w:color w:val="000000" w:themeColor="text1"/>
                </w:rPr>
                <w:instrText xml:space="preserve"> SEQ Equation \* ARABIC </w:instrText>
              </w:r>
              <w:r w:rsidRPr="00391461">
                <w:rPr>
                  <w:color w:val="000000" w:themeColor="text1"/>
                </w:rPr>
                <w:fldChar w:fldCharType="separate"/>
              </w:r>
              <w:r>
                <w:rPr>
                  <w:noProof/>
                  <w:color w:val="000000" w:themeColor="text1"/>
                </w:rPr>
                <w:t>10</w:t>
              </w:r>
              <w:r w:rsidRPr="00391461">
                <w:rPr>
                  <w:color w:val="000000" w:themeColor="text1"/>
                </w:rPr>
                <w:fldChar w:fldCharType="end"/>
              </w:r>
            </w:moveTo>
          </w:p>
          <w:p w14:paraId="3196EA58" w14:textId="77777777" w:rsidR="0083303B" w:rsidRPr="001D7A5A" w:rsidRDefault="0083303B" w:rsidP="00B07F34">
            <w:pPr>
              <w:rPr>
                <w:moveTo w:id="427" w:author="Benjamin W. Beeler" w:date="2021-02-09T12:50:00Z"/>
                <w:i/>
                <w:iCs/>
              </w:rPr>
            </w:pPr>
          </w:p>
        </w:tc>
      </w:tr>
    </w:tbl>
    <w:moveToRangeEnd w:id="422"/>
    <w:p w14:paraId="40FD5961" w14:textId="32373FA6" w:rsidR="0083303B" w:rsidRDefault="0083303B" w:rsidP="00035407">
      <w:pPr>
        <w:rPr>
          <w:ins w:id="428" w:author="Benjamin W. Beeler" w:date="2021-02-09T12:50:00Z"/>
          <w:rFonts w:eastAsiaTheme="minorEastAsia"/>
        </w:rPr>
      </w:pPr>
      <w:ins w:id="429" w:author="Benjamin W. Beeler" w:date="2021-02-09T12:51:00Z">
        <w:r>
          <w:rPr>
            <w:rFonts w:eastAsiaTheme="minorEastAsia"/>
          </w:rPr>
          <w:t xml:space="preserve">The electronic heat capacity from Eq. 9 is added to the lattice heat capacity from Eq. </w:t>
        </w:r>
      </w:ins>
      <w:ins w:id="430" w:author="Benjamin W. Beeler" w:date="2021-02-09T12:52:00Z">
        <w:r>
          <w:rPr>
            <w:rFonts w:eastAsiaTheme="minorEastAsia"/>
          </w:rPr>
          <w:t xml:space="preserve">5 to obtain the total heat capacity. </w:t>
        </w:r>
      </w:ins>
    </w:p>
    <w:p w14:paraId="44CD44E8" w14:textId="5C7DA03E" w:rsidR="00CB3D1B" w:rsidRPr="00896ACD" w:rsidRDefault="00297AF7" w:rsidP="00035407">
      <w:pPr>
        <w:rPr>
          <w:rFonts w:eastAsiaTheme="minorEastAsia"/>
        </w:rPr>
      </w:pPr>
      <w:commentRangeStart w:id="431"/>
      <w:r>
        <w:rPr>
          <w:rFonts w:eastAsiaTheme="minorEastAsia"/>
        </w:rPr>
        <w:t>was estimated experimentally for α-U to have an average value of 10.12 mJ/</w:t>
      </w:r>
      <w:proofErr w:type="gramStart"/>
      <w:r>
        <w:rPr>
          <w:rFonts w:eastAsiaTheme="minorEastAsia"/>
        </w:rPr>
        <w:t>mol.K</w:t>
      </w:r>
      <w:r w:rsidRPr="00235A87">
        <w:rPr>
          <w:rFonts w:eastAsiaTheme="minorEastAsia"/>
          <w:vertAlign w:val="superscript"/>
        </w:rPr>
        <w:t>2</w:t>
      </w:r>
      <w:proofErr w:type="gramEnd"/>
      <w:r>
        <w:rPr>
          <w:rFonts w:eastAsiaTheme="minorEastAsia"/>
        </w:rPr>
        <w:t xml:space="preserve"> and for β-</w:t>
      </w:r>
      <w:proofErr w:type="spellStart"/>
      <w:r>
        <w:rPr>
          <w:rFonts w:eastAsiaTheme="minorEastAsia"/>
        </w:rPr>
        <w:t>Zr</w:t>
      </w:r>
      <w:proofErr w:type="spellEnd"/>
      <w:r>
        <w:rPr>
          <w:rFonts w:eastAsiaTheme="minorEastAsia"/>
        </w:rPr>
        <w:t xml:space="preserve"> to be 2.77 </w:t>
      </w:r>
      <w:proofErr w:type="spellStart"/>
      <w:r>
        <w:rPr>
          <w:rFonts w:eastAsiaTheme="minorEastAsia"/>
        </w:rPr>
        <w:t>mJ</w:t>
      </w:r>
      <w:proofErr w:type="spellEnd"/>
      <w:r>
        <w:rPr>
          <w:rFonts w:eastAsiaTheme="minorEastAsia"/>
        </w:rPr>
        <w:t>/mol.K</w:t>
      </w:r>
      <w:r w:rsidRPr="00235A87">
        <w:rPr>
          <w:rFonts w:eastAsiaTheme="minorEastAsia"/>
          <w:vertAlign w:val="superscript"/>
        </w:rPr>
        <w:t>2</w:t>
      </w:r>
      <w:r>
        <w:rPr>
          <w:rFonts w:eastAsiaTheme="minorEastAsia"/>
        </w:rPr>
        <w:t xml:space="preserve">. However using equation 3 at high temperature phases gave a lower value for γ-U </w:t>
      </w:r>
      <w:r w:rsidR="00E25059">
        <w:rPr>
          <w:rFonts w:eastAsiaTheme="minorEastAsia"/>
        </w:rPr>
        <w:t>of 7.62</w:t>
      </w:r>
      <w:r w:rsidR="00E25059" w:rsidRPr="00E25059">
        <w:rPr>
          <w:rFonts w:eastAsiaTheme="minorEastAsia"/>
        </w:rPr>
        <w:t xml:space="preserve"> </w:t>
      </w:r>
      <w:proofErr w:type="spellStart"/>
      <w:r w:rsidR="00E25059">
        <w:rPr>
          <w:rFonts w:eastAsiaTheme="minorEastAsia"/>
        </w:rPr>
        <w:t>mJ</w:t>
      </w:r>
      <w:proofErr w:type="spellEnd"/>
      <w:r w:rsidR="00E25059">
        <w:rPr>
          <w:rFonts w:eastAsiaTheme="minorEastAsia"/>
        </w:rPr>
        <w:t>/</w:t>
      </w:r>
      <w:proofErr w:type="gramStart"/>
      <w:r w:rsidR="00E25059">
        <w:rPr>
          <w:rFonts w:eastAsiaTheme="minorEastAsia"/>
        </w:rPr>
        <w:t>mol.K</w:t>
      </w:r>
      <w:r w:rsidR="00E25059" w:rsidRPr="00235A87">
        <w:rPr>
          <w:rFonts w:eastAsiaTheme="minorEastAsia"/>
          <w:vertAlign w:val="superscript"/>
        </w:rPr>
        <w:t>2</w:t>
      </w:r>
      <w:proofErr w:type="gramEnd"/>
      <w:r w:rsidR="00E25059">
        <w:rPr>
          <w:rFonts w:eastAsiaTheme="minorEastAsia"/>
          <w:vertAlign w:val="superscript"/>
        </w:rPr>
        <w:t xml:space="preserve"> </w:t>
      </w:r>
      <w:r w:rsidR="00E25059">
        <w:rPr>
          <w:rFonts w:eastAsiaTheme="minorEastAsia"/>
        </w:rPr>
        <w:t xml:space="preserve">but similar result was obtained for </w:t>
      </w:r>
      <w:r w:rsidR="00CB3D1B">
        <w:rPr>
          <w:rFonts w:eastAsiaTheme="minorEastAsia"/>
        </w:rPr>
        <w:t>β-Zr.</w:t>
      </w:r>
      <w:r w:rsidR="00035407">
        <w:rPr>
          <w:rFonts w:eastAsiaTheme="minorEastAsia"/>
        </w:rPr>
        <w:t xml:space="preserve"> Moore et al. performed the same calculations for </w:t>
      </w:r>
      <w:r w:rsidR="009624B0">
        <w:rPr>
          <w:rFonts w:eastAsiaTheme="minorEastAsia"/>
        </w:rPr>
        <w:t xml:space="preserve">U-Zr. </w:t>
      </w:r>
      <w:r w:rsidR="00891BB7">
        <w:rPr>
          <w:rFonts w:eastAsiaTheme="minorEastAsia"/>
        </w:rPr>
        <w:t xml:space="preserve">In alloys, </w:t>
      </w:r>
      <m:oMath>
        <m:sSub>
          <m:sSubPr>
            <m:ctrlPr>
              <w:rPr>
                <w:rFonts w:ascii="Cambria Math" w:hAnsi="Cambria Math"/>
                <w:i/>
              </w:rPr>
            </m:ctrlPr>
          </m:sSubPr>
          <m:e>
            <m:r>
              <w:rPr>
                <w:rFonts w:ascii="Cambria Math" w:hAnsi="Cambria Math"/>
              </w:rPr>
              <m:t>γ</m:t>
            </m:r>
          </m:e>
          <m:sub>
            <m:r>
              <w:rPr>
                <w:rFonts w:ascii="Cambria Math" w:hAnsi="Cambria Math"/>
              </w:rPr>
              <m:t>e</m:t>
            </m:r>
          </m:sub>
        </m:sSub>
      </m:oMath>
      <w:r w:rsidR="00E66BFD">
        <w:rPr>
          <w:rFonts w:eastAsiaTheme="minorEastAsia"/>
        </w:rPr>
        <w:t xml:space="preserve"> showed non-linear dependence on the </w:t>
      </w:r>
      <w:r w:rsidR="00E66BFD" w:rsidRPr="00896ACD">
        <w:rPr>
          <w:rFonts w:eastAsiaTheme="minorEastAsia"/>
        </w:rPr>
        <w:t xml:space="preserve">zirconium content and </w:t>
      </w:r>
      <w:r w:rsidR="000B5EB0" w:rsidRPr="00896ACD">
        <w:rPr>
          <w:rFonts w:eastAsiaTheme="minorEastAsia"/>
        </w:rPr>
        <w:t xml:space="preserve">the results were fitted on a </w:t>
      </w:r>
      <w:r w:rsidR="00143C56" w:rsidRPr="00896ACD">
        <w:rPr>
          <w:rFonts w:eastAsiaTheme="minorEastAsia"/>
        </w:rPr>
        <w:t>third-degree</w:t>
      </w:r>
      <w:r w:rsidR="000B5EB0" w:rsidRPr="00896ACD">
        <w:rPr>
          <w:rFonts w:eastAsiaTheme="minorEastAsia"/>
        </w:rPr>
        <w:t xml:space="preserve"> </w:t>
      </w:r>
      <w:r w:rsidR="00D807E6" w:rsidRPr="00896ACD">
        <w:rPr>
          <w:rFonts w:eastAsiaTheme="minorEastAsia"/>
        </w:rPr>
        <w:t>polynomial</w:t>
      </w:r>
      <w:r w:rsidR="00285ED8" w:rsidRPr="00896ACD">
        <w:rPr>
          <w:rFonts w:eastAsiaTheme="minorEastAsia"/>
        </w:rPr>
        <w:t xml:space="preserve"> in equation </w:t>
      </w:r>
      <w:r w:rsidR="00706118" w:rsidRPr="00896ACD">
        <w:rPr>
          <w:rFonts w:eastAsiaTheme="minorEastAsia"/>
        </w:rPr>
        <w:fldChar w:fldCharType="begin"/>
      </w:r>
      <w:r w:rsidR="00706118" w:rsidRPr="00896ACD">
        <w:rPr>
          <w:rFonts w:eastAsiaTheme="minorEastAsia"/>
        </w:rPr>
        <w:instrText xml:space="preserve"> REF _Ref61942287 \h </w:instrText>
      </w:r>
      <w:r w:rsidR="00896ACD" w:rsidRPr="00896ACD">
        <w:rPr>
          <w:rFonts w:eastAsiaTheme="minorEastAsia"/>
        </w:rPr>
        <w:instrText xml:space="preserve"> \* MERGEFORMAT </w:instrText>
      </w:r>
      <w:r w:rsidR="00706118" w:rsidRPr="00896ACD">
        <w:rPr>
          <w:rFonts w:eastAsiaTheme="minorEastAsia"/>
        </w:rPr>
      </w:r>
      <w:r w:rsidR="00706118" w:rsidRPr="00896ACD">
        <w:rPr>
          <w:rFonts w:eastAsiaTheme="minorEastAsia"/>
        </w:rPr>
        <w:fldChar w:fldCharType="separate"/>
      </w:r>
      <w:r w:rsidR="00706118" w:rsidRPr="00896ACD">
        <w:rPr>
          <w:noProof/>
          <w:color w:val="000000" w:themeColor="text1"/>
        </w:rPr>
        <w:t>10</w:t>
      </w:r>
      <w:r w:rsidR="00706118" w:rsidRPr="00896ACD">
        <w:rPr>
          <w:rFonts w:eastAsiaTheme="minorEastAsia"/>
        </w:rPr>
        <w:fldChar w:fldCharType="end"/>
      </w:r>
      <w:r w:rsidR="00896ACD" w:rsidRPr="00896ACD">
        <w:rPr>
          <w:rFonts w:eastAsiaTheme="minorEastAsia"/>
        </w:rPr>
        <w:t xml:space="preserve"> which is plotted in </w:t>
      </w:r>
      <w:r w:rsidR="00896ACD" w:rsidRPr="00896ACD">
        <w:rPr>
          <w:rFonts w:eastAsiaTheme="minorEastAsia"/>
        </w:rPr>
        <w:fldChar w:fldCharType="begin"/>
      </w:r>
      <w:r w:rsidR="00896ACD" w:rsidRPr="00896ACD">
        <w:rPr>
          <w:rFonts w:eastAsiaTheme="minorEastAsia"/>
        </w:rPr>
        <w:instrText xml:space="preserve"> REF _Ref61953054 \h  \* MERGEFORMAT </w:instrText>
      </w:r>
      <w:r w:rsidR="00896ACD" w:rsidRPr="00896ACD">
        <w:rPr>
          <w:rFonts w:eastAsiaTheme="minorEastAsia"/>
        </w:rPr>
      </w:r>
      <w:r w:rsidR="00896ACD" w:rsidRPr="00896ACD">
        <w:rPr>
          <w:rFonts w:eastAsiaTheme="minorEastAsia"/>
        </w:rPr>
        <w:fldChar w:fldCharType="separate"/>
      </w:r>
      <w:r w:rsidR="00896ACD" w:rsidRPr="00896ACD">
        <w:rPr>
          <w:sz w:val="20"/>
          <w:szCs w:val="20"/>
        </w:rPr>
        <w:t xml:space="preserve">Fig. </w:t>
      </w:r>
      <w:r w:rsidR="00896ACD" w:rsidRPr="00896ACD">
        <w:rPr>
          <w:noProof/>
          <w:sz w:val="20"/>
          <w:szCs w:val="20"/>
        </w:rPr>
        <w:t>5</w:t>
      </w:r>
      <w:r w:rsidR="00896ACD" w:rsidRPr="00896ACD">
        <w:rPr>
          <w:rFonts w:eastAsiaTheme="minorEastAsia"/>
        </w:rPr>
        <w:fldChar w:fldCharType="end"/>
      </w:r>
      <w:commentRangeEnd w:id="431"/>
      <w:r w:rsidR="0083303B">
        <w:rPr>
          <w:rStyle w:val="CommentReference"/>
        </w:rPr>
        <w:commentReference w:id="431"/>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285ED8" w:rsidDel="0083303B" w14:paraId="6969635E" w14:textId="4930127B" w:rsidTr="007149AC">
        <w:trPr>
          <w:trHeight w:val="125"/>
          <w:jc w:val="center"/>
        </w:trPr>
        <w:tc>
          <w:tcPr>
            <w:tcW w:w="8545" w:type="dxa"/>
            <w:vAlign w:val="center"/>
          </w:tcPr>
          <w:moveFromRangeStart w:id="432" w:author="Benjamin W. Beeler" w:date="2021-02-09T12:50:00Z" w:name="move63767469"/>
          <w:p w14:paraId="4EE7435B" w14:textId="4869FE9D" w:rsidR="00285ED8" w:rsidRPr="00122B70" w:rsidDel="0083303B" w:rsidRDefault="007149AC" w:rsidP="007149AC">
            <w:pPr>
              <w:jc w:val="center"/>
              <w:rPr>
                <w:moveFrom w:id="433" w:author="Benjamin W. Beeler" w:date="2021-02-09T12:50:00Z"/>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e</m:t>
                    </m:r>
                  </m:sub>
                </m:sSub>
                <m:r>
                  <w:rPr>
                    <w:rFonts w:ascii="Cambria Math" w:hAnsi="Cambria Math"/>
                  </w:rPr>
                  <m:t>=7.304*Z</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 xml:space="preserve"> + 11.853*Z</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-0.231*Zr+7.634</m:t>
                </m:r>
              </m:oMath>
            </m:oMathPara>
          </w:p>
          <w:p w14:paraId="190FDB65" w14:textId="2559B1F7" w:rsidR="00285ED8" w:rsidRPr="005531DE" w:rsidDel="0083303B" w:rsidRDefault="00285ED8" w:rsidP="007149AC">
            <w:pPr>
              <w:rPr>
                <w:moveFrom w:id="434" w:author="Benjamin W. Beeler" w:date="2021-02-09T12:50:00Z"/>
                <w:rFonts w:eastAsiaTheme="minorEastAsia"/>
              </w:rPr>
            </w:pPr>
          </w:p>
        </w:tc>
        <w:tc>
          <w:tcPr>
            <w:tcW w:w="805" w:type="dxa"/>
            <w:vAlign w:val="center"/>
          </w:tcPr>
          <w:p w14:paraId="1060634C" w14:textId="18D5ABCE" w:rsidR="00285ED8" w:rsidRPr="00391461" w:rsidDel="0083303B" w:rsidRDefault="00285ED8" w:rsidP="007149AC">
            <w:pPr>
              <w:rPr>
                <w:moveFrom w:id="435" w:author="Benjamin W. Beeler" w:date="2021-02-09T12:50:00Z"/>
              </w:rPr>
            </w:pPr>
            <w:moveFrom w:id="436" w:author="Benjamin W. Beeler" w:date="2021-02-09T12:50:00Z">
              <w:r w:rsidRPr="00391461" w:rsidDel="0083303B">
                <w:rPr>
                  <w:color w:val="000000" w:themeColor="text1"/>
                </w:rPr>
                <w:t xml:space="preserve">  </w:t>
              </w:r>
              <w:r w:rsidDel="0083303B">
                <w:rPr>
                  <w:color w:val="000000" w:themeColor="text1"/>
                </w:rPr>
                <w:t xml:space="preserve">  </w:t>
              </w:r>
              <w:r w:rsidRPr="00391461" w:rsidDel="0083303B">
                <w:rPr>
                  <w:color w:val="000000" w:themeColor="text1"/>
                </w:rPr>
                <w:fldChar w:fldCharType="begin"/>
              </w:r>
              <w:r w:rsidRPr="00391461" w:rsidDel="0083303B">
                <w:rPr>
                  <w:color w:val="000000" w:themeColor="text1"/>
                </w:rPr>
                <w:instrText xml:space="preserve"> SEQ Equation \* ARABIC </w:instrText>
              </w:r>
              <w:r w:rsidRPr="00391461" w:rsidDel="0083303B">
                <w:rPr>
                  <w:color w:val="000000" w:themeColor="text1"/>
                </w:rPr>
                <w:fldChar w:fldCharType="separate"/>
              </w:r>
              <w:bookmarkStart w:id="437" w:name="_Ref61942287"/>
              <w:r w:rsidR="00706118" w:rsidDel="0083303B">
                <w:rPr>
                  <w:noProof/>
                  <w:color w:val="000000" w:themeColor="text1"/>
                </w:rPr>
                <w:t>10</w:t>
              </w:r>
              <w:bookmarkEnd w:id="437"/>
              <w:r w:rsidRPr="00391461" w:rsidDel="0083303B">
                <w:rPr>
                  <w:color w:val="000000" w:themeColor="text1"/>
                </w:rPr>
                <w:fldChar w:fldCharType="end"/>
              </w:r>
            </w:moveFrom>
          </w:p>
          <w:p w14:paraId="5CCE1786" w14:textId="582CC936" w:rsidR="00285ED8" w:rsidRPr="001D7A5A" w:rsidDel="0083303B" w:rsidRDefault="00285ED8" w:rsidP="007149AC">
            <w:pPr>
              <w:rPr>
                <w:moveFrom w:id="438" w:author="Benjamin W. Beeler" w:date="2021-02-09T12:50:00Z"/>
                <w:i/>
                <w:iCs/>
              </w:rPr>
            </w:pPr>
          </w:p>
        </w:tc>
      </w:tr>
    </w:tbl>
    <w:moveFromRangeEnd w:id="432"/>
    <w:p w14:paraId="03366F26" w14:textId="0243E232" w:rsidR="002E654C" w:rsidRPr="00B6638A" w:rsidRDefault="00434A47" w:rsidP="00B6638A">
      <w:pPr>
        <w:pStyle w:val="Caption"/>
        <w:rPr>
          <w:rFonts w:eastAsiaTheme="minorEastAsia"/>
          <w:i w:val="0"/>
          <w:iCs w:val="0"/>
          <w:color w:val="auto"/>
          <w:sz w:val="20"/>
          <w:szCs w:val="20"/>
        </w:rPr>
      </w:pPr>
      <w:commentRangeStart w:id="439"/>
      <w:r w:rsidRPr="00434A47">
        <w:rPr>
          <w:noProof/>
        </w:rPr>
        <w:lastRenderedPageBreak/>
        <w:drawing>
          <wp:inline distT="0" distB="0" distL="0" distR="0" wp14:anchorId="01494114" wp14:editId="6057AC2F">
            <wp:extent cx="5943600" cy="349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92500"/>
                    </a:xfrm>
                    <a:prstGeom prst="rect">
                      <a:avLst/>
                    </a:prstGeom>
                  </pic:spPr>
                </pic:pic>
              </a:graphicData>
            </a:graphic>
          </wp:inline>
        </w:drawing>
      </w:r>
      <w:commentRangeEnd w:id="439"/>
      <w:r w:rsidR="0083303B">
        <w:rPr>
          <w:rStyle w:val="CommentReference"/>
          <w:i w:val="0"/>
          <w:iCs w:val="0"/>
          <w:color w:val="auto"/>
        </w:rPr>
        <w:commentReference w:id="439"/>
      </w:r>
    </w:p>
    <w:p w14:paraId="5CE5FD8E" w14:textId="4B0BFB6F" w:rsidR="0076593D" w:rsidRDefault="0076593D" w:rsidP="0076593D">
      <w:pPr>
        <w:pStyle w:val="Caption"/>
        <w:rPr>
          <w:rFonts w:eastAsiaTheme="minorEastAsia"/>
          <w:i w:val="0"/>
          <w:iCs w:val="0"/>
          <w:color w:val="auto"/>
          <w:sz w:val="20"/>
          <w:szCs w:val="20"/>
        </w:rPr>
      </w:pPr>
      <w:bookmarkStart w:id="440" w:name="_Ref61953054"/>
      <w:r w:rsidRPr="0043042E">
        <w:rPr>
          <w:i w:val="0"/>
          <w:iCs w:val="0"/>
          <w:color w:val="auto"/>
          <w:sz w:val="20"/>
          <w:szCs w:val="20"/>
        </w:rPr>
        <w:t xml:space="preserve">Fig. </w:t>
      </w:r>
      <w:r w:rsidRPr="0043042E">
        <w:rPr>
          <w:i w:val="0"/>
          <w:iCs w:val="0"/>
          <w:color w:val="auto"/>
          <w:sz w:val="20"/>
          <w:szCs w:val="20"/>
        </w:rPr>
        <w:fldChar w:fldCharType="begin"/>
      </w:r>
      <w:r w:rsidRPr="0043042E">
        <w:rPr>
          <w:i w:val="0"/>
          <w:iCs w:val="0"/>
          <w:color w:val="auto"/>
          <w:sz w:val="20"/>
          <w:szCs w:val="20"/>
        </w:rPr>
        <w:instrText xml:space="preserve"> SEQ Fig. \* ARABIC </w:instrText>
      </w:r>
      <w:r w:rsidRPr="0043042E">
        <w:rPr>
          <w:i w:val="0"/>
          <w:iCs w:val="0"/>
          <w:color w:val="auto"/>
          <w:sz w:val="20"/>
          <w:szCs w:val="20"/>
        </w:rPr>
        <w:fldChar w:fldCharType="separate"/>
      </w:r>
      <w:r>
        <w:rPr>
          <w:i w:val="0"/>
          <w:iCs w:val="0"/>
          <w:noProof/>
          <w:color w:val="auto"/>
          <w:sz w:val="20"/>
          <w:szCs w:val="20"/>
        </w:rPr>
        <w:t>5</w:t>
      </w:r>
      <w:r w:rsidRPr="0043042E">
        <w:rPr>
          <w:i w:val="0"/>
          <w:iCs w:val="0"/>
          <w:color w:val="auto"/>
          <w:sz w:val="20"/>
          <w:szCs w:val="20"/>
        </w:rPr>
        <w:fldChar w:fldCharType="end"/>
      </w:r>
      <w:bookmarkEnd w:id="440"/>
      <w:r w:rsidRPr="0043042E">
        <w:rPr>
          <w:i w:val="0"/>
          <w:iCs w:val="0"/>
          <w:color w:val="auto"/>
          <w:sz w:val="20"/>
          <w:szCs w:val="20"/>
        </w:rPr>
        <w:t xml:space="preserve">. </w:t>
      </w:r>
      <w:r w:rsidRPr="0043042E">
        <w:rPr>
          <w:rFonts w:eastAsiaTheme="minorEastAsia"/>
          <w:i w:val="0"/>
          <w:iCs w:val="0"/>
          <w:color w:val="auto"/>
          <w:sz w:val="20"/>
          <w:szCs w:val="20"/>
        </w:rPr>
        <w:t xml:space="preserve">The </w:t>
      </w:r>
      <w:r w:rsidR="00120A99">
        <w:rPr>
          <w:rFonts w:eastAsiaTheme="minorEastAsia"/>
          <w:i w:val="0"/>
          <w:iCs w:val="0"/>
          <w:color w:val="auto"/>
          <w:sz w:val="20"/>
          <w:szCs w:val="20"/>
        </w:rPr>
        <w:t>electronic heat capacity coefficient as a function of zirconium content.</w:t>
      </w:r>
    </w:p>
    <w:p w14:paraId="3663F24A" w14:textId="4474676D" w:rsidR="005871A4" w:rsidRDefault="00A71660" w:rsidP="0076593D">
      <w:pPr>
        <w:rPr>
          <w:ins w:id="441" w:author="Benjamin W. Beeler" w:date="2021-02-09T13:00:00Z"/>
        </w:rPr>
      </w:pPr>
      <w:del w:id="442" w:author="Benjamin W. Beeler" w:date="2021-02-09T12:53:00Z">
        <w:r w:rsidDel="0083303B">
          <w:delText>After the electronic heat capacity is computed, t</w:delText>
        </w:r>
        <w:r w:rsidR="00817BA9" w:rsidDel="0083303B">
          <w:delText xml:space="preserve">he total heat capacity is obtained as the sum of </w:delText>
        </w:r>
        <w:r w:rsidR="00BB27D2" w:rsidDel="0083303B">
          <w:delText>potential and kinetic energy per degree K obtained from VASP resu</w:delText>
        </w:r>
        <w:r w:rsidR="00EC3144" w:rsidDel="0083303B">
          <w:delText xml:space="preserve">lts and the electronic heat capacity obtained from equation </w:delText>
        </w:r>
        <w:r w:rsidR="00EC3144" w:rsidDel="0083303B">
          <w:fldChar w:fldCharType="begin"/>
        </w:r>
        <w:r w:rsidR="00EC3144" w:rsidDel="0083303B">
          <w:delInstrText xml:space="preserve"> REF _Ref61942287 \h </w:delInstrText>
        </w:r>
        <w:r w:rsidR="00EC3144" w:rsidDel="0083303B">
          <w:fldChar w:fldCharType="separate"/>
        </w:r>
        <w:r w:rsidR="00EC3144" w:rsidDel="0083303B">
          <w:rPr>
            <w:noProof/>
            <w:color w:val="000000" w:themeColor="text1"/>
          </w:rPr>
          <w:delText>10</w:delText>
        </w:r>
        <w:r w:rsidR="00EC3144" w:rsidDel="0083303B">
          <w:fldChar w:fldCharType="end"/>
        </w:r>
        <w:r w:rsidR="00EC3144" w:rsidDel="0083303B">
          <w:delText xml:space="preserve">. </w:delText>
        </w:r>
      </w:del>
      <w:r w:rsidR="00B27E40">
        <w:fldChar w:fldCharType="begin"/>
      </w:r>
      <w:r w:rsidR="00B27E40">
        <w:instrText xml:space="preserve"> REF _Ref62499622 \h  \* MERGEFORMAT </w:instrText>
      </w:r>
      <w:r w:rsidR="00B27E40">
        <w:fldChar w:fldCharType="separate"/>
      </w:r>
      <w:r w:rsidR="00B27E40" w:rsidRPr="00B27E40">
        <w:t>Fig. 6</w:t>
      </w:r>
      <w:r w:rsidR="00B27E40">
        <w:fldChar w:fldCharType="end"/>
      </w:r>
      <w:r w:rsidR="00B27E40">
        <w:t xml:space="preserve"> </w:t>
      </w:r>
      <w:r w:rsidR="00251105">
        <w:t>summarizes the calculated heat capacity in this work</w:t>
      </w:r>
      <w:r w:rsidR="00754CE9">
        <w:t>.</w:t>
      </w:r>
      <w:r w:rsidR="001E4296">
        <w:t xml:space="preserve"> </w:t>
      </w:r>
      <w:commentRangeStart w:id="443"/>
      <w:r w:rsidR="001E4296" w:rsidRPr="00EA5BE8">
        <w:rPr>
          <w:highlight w:val="yellow"/>
        </w:rPr>
        <w:t>Mentio</w:t>
      </w:r>
      <w:r w:rsidR="00EA5BE8" w:rsidRPr="00EA5BE8">
        <w:rPr>
          <w:highlight w:val="yellow"/>
        </w:rPr>
        <w:t>n that these results are based on averaging of two atomic configuration</w:t>
      </w:r>
      <w:r w:rsidR="00754CE9">
        <w:t xml:space="preserve"> </w:t>
      </w:r>
      <w:commentRangeEnd w:id="443"/>
      <w:r w:rsidR="0083303B">
        <w:rPr>
          <w:rStyle w:val="CommentReference"/>
        </w:rPr>
        <w:commentReference w:id="443"/>
      </w:r>
      <w:r w:rsidR="00754CE9">
        <w:t xml:space="preserve">It can be noticed </w:t>
      </w:r>
      <w:ins w:id="444" w:author="Benjamin W. Beeler" w:date="2021-02-09T12:55:00Z">
        <w:r w:rsidR="0083303B">
          <w:t>that there is a</w:t>
        </w:r>
      </w:ins>
      <w:del w:id="445" w:author="Benjamin W. Beeler" w:date="2021-02-09T12:55:00Z">
        <w:r w:rsidR="00754CE9" w:rsidDel="0083303B">
          <w:delText xml:space="preserve">the </w:delText>
        </w:r>
      </w:del>
      <w:ins w:id="446" w:author="Benjamin W. Beeler" w:date="2021-02-09T12:55:00Z">
        <w:r w:rsidR="0083303B">
          <w:t xml:space="preserve"> </w:t>
        </w:r>
      </w:ins>
      <w:r w:rsidR="00754CE9">
        <w:t>decrease of</w:t>
      </w:r>
      <w:r w:rsidR="00947828">
        <w:t xml:space="preserve"> the molar heat capacity with </w:t>
      </w:r>
      <w:ins w:id="447" w:author="Benjamin W. Beeler" w:date="2021-02-09T12:56:00Z">
        <w:r w:rsidR="0083303B">
          <w:t xml:space="preserve">increasing </w:t>
        </w:r>
      </w:ins>
      <w:proofErr w:type="spellStart"/>
      <w:r w:rsidR="00947828">
        <w:t>Zr</w:t>
      </w:r>
      <w:proofErr w:type="spellEnd"/>
      <w:r w:rsidR="00947828">
        <w:t xml:space="preserve"> mole fraction</w:t>
      </w:r>
      <w:ins w:id="448" w:author="Benjamin W. Beeler" w:date="2021-02-09T12:56:00Z">
        <w:r w:rsidR="0083303B">
          <w:t xml:space="preserve">. This </w:t>
        </w:r>
      </w:ins>
      <w:del w:id="449" w:author="Benjamin W. Beeler" w:date="2021-02-09T12:56:00Z">
        <w:r w:rsidR="00947828" w:rsidDel="0083303B">
          <w:delText xml:space="preserve"> which </w:delText>
        </w:r>
      </w:del>
      <w:r w:rsidR="00947828">
        <w:t xml:space="preserve">is expected since the uranium heat capacity is larger than the heat capacity for </w:t>
      </w:r>
      <w:r w:rsidR="0025462D">
        <w:t>zirconium.</w:t>
      </w:r>
      <w:r w:rsidR="00D77A18">
        <w:t xml:space="preserve"> </w:t>
      </w:r>
      <w:ins w:id="450" w:author="Benjamin W. Beeler" w:date="2021-02-09T13:00:00Z">
        <w:r w:rsidR="005871A4">
          <w:t>Interes</w:t>
        </w:r>
      </w:ins>
      <w:ins w:id="451" w:author="Benjamin W. Beeler" w:date="2021-02-09T13:01:00Z">
        <w:r w:rsidR="005871A4">
          <w:t xml:space="preserve">tingly, the trend of heat capacity with increasing temperature is </w:t>
        </w:r>
      </w:ins>
    </w:p>
    <w:p w14:paraId="3A6E6348" w14:textId="153CD684" w:rsidR="00B6638A" w:rsidRDefault="00D77A18" w:rsidP="0076593D">
      <w:commentRangeStart w:id="452"/>
      <w:r>
        <w:t>The</w:t>
      </w:r>
      <w:r w:rsidR="00AE3C7A">
        <w:t xml:space="preserve">re the </w:t>
      </w:r>
      <w:r w:rsidR="00B02F13">
        <w:t xml:space="preserve">some </w:t>
      </w:r>
      <w:del w:id="453" w:author="Benjamin W. Beeler" w:date="2021-02-09T13:03:00Z">
        <w:r w:rsidR="00B02F13" w:rsidDel="005871A4">
          <w:delText>descripencies</w:delText>
        </w:r>
      </w:del>
      <w:ins w:id="454" w:author="Benjamin W. Beeler" w:date="2021-02-09T13:03:00Z">
        <w:r w:rsidR="005871A4">
          <w:t>discrepancies</w:t>
        </w:r>
      </w:ins>
      <w:r w:rsidR="00B02F13">
        <w:t xml:space="preserve"> such as the almost</w:t>
      </w:r>
      <w:ins w:id="455" w:author="Benjamin W. Beeler" w:date="2021-02-09T13:03:00Z">
        <w:r w:rsidR="005871A4">
          <w:t xml:space="preserve"> </w:t>
        </w:r>
      </w:ins>
      <w:del w:id="456" w:author="Benjamin W. Beeler" w:date="2021-02-09T13:03:00Z">
        <w:r w:rsidR="00B02F13" w:rsidDel="005871A4">
          <w:delText xml:space="preserve">ant </w:delText>
        </w:r>
      </w:del>
      <w:r w:rsidR="00B02F13">
        <w:t xml:space="preserve">constant behavior of the </w:t>
      </w:r>
      <w:r w:rsidR="003A5E37">
        <w:t xml:space="preserve">Molar heat capacity at 1400 K which is actually due to the opposite behavior obtained from the </w:t>
      </w:r>
      <w:proofErr w:type="gramStart"/>
      <w:r w:rsidR="003A5E37">
        <w:t>two configuration</w:t>
      </w:r>
      <w:proofErr w:type="gramEnd"/>
      <w:r w:rsidR="003A5E37">
        <w:t xml:space="preserve"> simulated which led to a constant heat capacity when averaged. </w:t>
      </w:r>
      <w:r w:rsidR="001B2E82">
        <w:t>U</w:t>
      </w:r>
      <w:r w:rsidR="003A5E37">
        <w:t xml:space="preserve">p to about </w:t>
      </w:r>
      <w:r w:rsidR="001B2E82">
        <w:t xml:space="preserve">20 </w:t>
      </w:r>
      <w:proofErr w:type="gramStart"/>
      <w:r w:rsidR="001B2E82">
        <w:t>at.%</w:t>
      </w:r>
      <w:proofErr w:type="gramEnd"/>
      <w:r w:rsidR="00630508">
        <w:t xml:space="preserve"> </w:t>
      </w:r>
      <w:r w:rsidR="001B2E82">
        <w:t xml:space="preserve">the heat capacity </w:t>
      </w:r>
      <w:r w:rsidR="00F4015D">
        <w:t>of the UZr at 1000 K seems to be relatively higher than t</w:t>
      </w:r>
      <w:r w:rsidR="00593893">
        <w:t>here peer values at higher temperature. The heat capacity is expected to slightly increase with temperature. This</w:t>
      </w:r>
      <w:r w:rsidR="0010731E">
        <w:t xml:space="preserve"> would suggest the need to run the simulations using a few more atomic configurations to reduce the variance in the produced energy values.</w:t>
      </w:r>
      <w:r w:rsidR="00F1257C">
        <w:t xml:space="preserve"> However, the data generated in this work for 1100 K varies within 1-2 J/</w:t>
      </w:r>
      <w:proofErr w:type="spellStart"/>
      <w:proofErr w:type="gramStart"/>
      <w:r w:rsidR="00F1257C">
        <w:t>mol.K</w:t>
      </w:r>
      <w:proofErr w:type="spellEnd"/>
      <w:proofErr w:type="gramEnd"/>
      <w:r w:rsidR="00F1257C">
        <w:t xml:space="preserve"> from the data generated by [Moore et al.]</w:t>
      </w:r>
      <w:r w:rsidR="00735C4C">
        <w:t xml:space="preserve"> which shows a good fit with experimental data.</w:t>
      </w:r>
      <w:commentRangeEnd w:id="452"/>
      <w:r w:rsidR="00BF2C00">
        <w:rPr>
          <w:rStyle w:val="CommentReference"/>
        </w:rPr>
        <w:commentReference w:id="452"/>
      </w:r>
    </w:p>
    <w:p w14:paraId="075C9A32" w14:textId="541DCA84" w:rsidR="00735C4C" w:rsidRDefault="00B32271" w:rsidP="00CF3F29">
      <w:pPr>
        <w:jc w:val="center"/>
      </w:pPr>
      <w:commentRangeStart w:id="457"/>
      <w:commentRangeStart w:id="458"/>
      <w:r w:rsidRPr="00B32271">
        <w:rPr>
          <w:noProof/>
        </w:rPr>
        <w:lastRenderedPageBreak/>
        <w:drawing>
          <wp:inline distT="0" distB="0" distL="0" distR="0" wp14:anchorId="15EF1CF9" wp14:editId="10F4DB59">
            <wp:extent cx="4504717" cy="3273138"/>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5625" cy="3281064"/>
                    </a:xfrm>
                    <a:prstGeom prst="rect">
                      <a:avLst/>
                    </a:prstGeom>
                  </pic:spPr>
                </pic:pic>
              </a:graphicData>
            </a:graphic>
          </wp:inline>
        </w:drawing>
      </w:r>
      <w:commentRangeEnd w:id="457"/>
      <w:commentRangeEnd w:id="458"/>
      <w:r w:rsidR="005871A4">
        <w:rPr>
          <w:rStyle w:val="CommentReference"/>
        </w:rPr>
        <w:commentReference w:id="458"/>
      </w:r>
      <w:r w:rsidR="0083303B">
        <w:rPr>
          <w:rStyle w:val="CommentReference"/>
        </w:rPr>
        <w:commentReference w:id="457"/>
      </w:r>
    </w:p>
    <w:p w14:paraId="5B1B3B72" w14:textId="1370BB30" w:rsidR="000F485B" w:rsidRDefault="000F485B" w:rsidP="000F485B">
      <w:pPr>
        <w:pStyle w:val="Caption"/>
        <w:rPr>
          <w:rFonts w:eastAsiaTheme="minorEastAsia"/>
          <w:i w:val="0"/>
          <w:iCs w:val="0"/>
          <w:color w:val="auto"/>
          <w:sz w:val="20"/>
          <w:szCs w:val="20"/>
        </w:rPr>
      </w:pPr>
      <w:bookmarkStart w:id="459" w:name="_Ref62499622"/>
      <w:r w:rsidRPr="0043042E">
        <w:rPr>
          <w:i w:val="0"/>
          <w:iCs w:val="0"/>
          <w:color w:val="auto"/>
          <w:sz w:val="20"/>
          <w:szCs w:val="20"/>
        </w:rPr>
        <w:t xml:space="preserve">Fig. </w:t>
      </w:r>
      <w:r w:rsidRPr="0043042E">
        <w:rPr>
          <w:i w:val="0"/>
          <w:iCs w:val="0"/>
          <w:color w:val="auto"/>
          <w:sz w:val="20"/>
          <w:szCs w:val="20"/>
        </w:rPr>
        <w:fldChar w:fldCharType="begin"/>
      </w:r>
      <w:r w:rsidRPr="0043042E">
        <w:rPr>
          <w:i w:val="0"/>
          <w:iCs w:val="0"/>
          <w:color w:val="auto"/>
          <w:sz w:val="20"/>
          <w:szCs w:val="20"/>
        </w:rPr>
        <w:instrText xml:space="preserve"> SEQ Fig. \* ARABIC </w:instrText>
      </w:r>
      <w:r w:rsidRPr="0043042E">
        <w:rPr>
          <w:i w:val="0"/>
          <w:iCs w:val="0"/>
          <w:color w:val="auto"/>
          <w:sz w:val="20"/>
          <w:szCs w:val="20"/>
        </w:rPr>
        <w:fldChar w:fldCharType="separate"/>
      </w:r>
      <w:r>
        <w:rPr>
          <w:i w:val="0"/>
          <w:iCs w:val="0"/>
          <w:noProof/>
          <w:color w:val="auto"/>
          <w:sz w:val="20"/>
          <w:szCs w:val="20"/>
        </w:rPr>
        <w:t>6</w:t>
      </w:r>
      <w:r w:rsidRPr="0043042E">
        <w:rPr>
          <w:i w:val="0"/>
          <w:iCs w:val="0"/>
          <w:color w:val="auto"/>
          <w:sz w:val="20"/>
          <w:szCs w:val="20"/>
        </w:rPr>
        <w:fldChar w:fldCharType="end"/>
      </w:r>
      <w:bookmarkEnd w:id="459"/>
      <w:r w:rsidRPr="0043042E">
        <w:rPr>
          <w:i w:val="0"/>
          <w:iCs w:val="0"/>
          <w:color w:val="auto"/>
          <w:sz w:val="20"/>
          <w:szCs w:val="20"/>
        </w:rPr>
        <w:t xml:space="preserve">. </w:t>
      </w:r>
      <w:r w:rsidRPr="0043042E">
        <w:rPr>
          <w:rFonts w:eastAsiaTheme="minorEastAsia"/>
          <w:i w:val="0"/>
          <w:iCs w:val="0"/>
          <w:color w:val="auto"/>
          <w:sz w:val="20"/>
          <w:szCs w:val="20"/>
        </w:rPr>
        <w:t xml:space="preserve">The </w:t>
      </w:r>
      <w:r w:rsidR="00284FAF">
        <w:rPr>
          <w:rFonts w:eastAsiaTheme="minorEastAsia"/>
          <w:i w:val="0"/>
          <w:iCs w:val="0"/>
          <w:color w:val="auto"/>
          <w:sz w:val="20"/>
          <w:szCs w:val="20"/>
        </w:rPr>
        <w:t>molar heat capacity as a function of the zirconium content in U-Zr.</w:t>
      </w:r>
    </w:p>
    <w:p w14:paraId="1A6911A0" w14:textId="35ADB08E" w:rsidR="007664C8" w:rsidRDefault="007664C8" w:rsidP="00A22BD6">
      <w:pPr>
        <w:rPr>
          <w:rFonts w:eastAsiaTheme="minorEastAsia"/>
          <w:b/>
          <w:bCs/>
          <w:i/>
          <w:iCs/>
        </w:rPr>
      </w:pPr>
      <w:r>
        <w:rPr>
          <w:rFonts w:eastAsiaTheme="minorEastAsia"/>
          <w:b/>
          <w:bCs/>
          <w:i/>
          <w:iCs/>
        </w:rPr>
        <w:t>Energy of formation</w:t>
      </w:r>
    </w:p>
    <w:p w14:paraId="3A438E6E" w14:textId="3CB9A7BB" w:rsidR="00C660E9" w:rsidRDefault="00EF191D" w:rsidP="00C660E9">
      <w:pPr>
        <w:rPr>
          <w:ins w:id="460" w:author="Benjamin W. Beeler" w:date="2021-02-09T13:04:00Z"/>
          <w:rFonts w:eastAsiaTheme="minorEastAsia"/>
        </w:rPr>
      </w:pPr>
      <w:r w:rsidRPr="00EF191D">
        <w:rPr>
          <w:rFonts w:eastAsiaTheme="minorEastAsia"/>
        </w:rPr>
        <w:fldChar w:fldCharType="begin"/>
      </w:r>
      <w:r w:rsidRPr="00EF191D">
        <w:rPr>
          <w:rFonts w:eastAsiaTheme="minorEastAsia"/>
        </w:rPr>
        <w:instrText xml:space="preserve"> REF _Ref62545301 \h  \* MERGEFORMAT </w:instrText>
      </w:r>
      <w:r w:rsidRPr="00EF191D">
        <w:rPr>
          <w:rFonts w:eastAsiaTheme="minorEastAsia"/>
        </w:rPr>
      </w:r>
      <w:r w:rsidRPr="00EF191D">
        <w:rPr>
          <w:rFonts w:eastAsiaTheme="minorEastAsia"/>
        </w:rPr>
        <w:fldChar w:fldCharType="separate"/>
      </w:r>
      <w:r w:rsidRPr="00EF191D">
        <w:rPr>
          <w:sz w:val="20"/>
          <w:szCs w:val="20"/>
        </w:rPr>
        <w:t xml:space="preserve">Fig. </w:t>
      </w:r>
      <w:r w:rsidRPr="00EF191D">
        <w:rPr>
          <w:noProof/>
          <w:sz w:val="20"/>
          <w:szCs w:val="20"/>
        </w:rPr>
        <w:t>7</w:t>
      </w:r>
      <w:r w:rsidRPr="00EF191D">
        <w:rPr>
          <w:rFonts w:eastAsiaTheme="minorEastAsia"/>
        </w:rPr>
        <w:fldChar w:fldCharType="end"/>
      </w:r>
      <w:r w:rsidRPr="00EF191D">
        <w:rPr>
          <w:rFonts w:eastAsiaTheme="minorEastAsia"/>
        </w:rPr>
        <w:t xml:space="preserve"> </w:t>
      </w:r>
      <w:r w:rsidR="00B27E40" w:rsidRPr="00EF191D">
        <w:rPr>
          <w:rFonts w:eastAsiaTheme="minorEastAsia"/>
        </w:rPr>
        <w:t xml:space="preserve">summarizes the AIMD results of the </w:t>
      </w:r>
      <w:del w:id="461" w:author="Benjamin W. Beeler" w:date="2021-02-09T13:05:00Z">
        <w:r w:rsidR="00B27E40" w:rsidRPr="00EF191D" w:rsidDel="00B07F34">
          <w:rPr>
            <w:rFonts w:eastAsiaTheme="minorEastAsia"/>
          </w:rPr>
          <w:delText xml:space="preserve">energy of </w:delText>
        </w:r>
      </w:del>
      <w:r w:rsidR="00B27E40" w:rsidRPr="00EF191D">
        <w:rPr>
          <w:rFonts w:eastAsiaTheme="minorEastAsia"/>
        </w:rPr>
        <w:t xml:space="preserve">formation </w:t>
      </w:r>
      <w:ins w:id="462" w:author="Benjamin W. Beeler" w:date="2021-02-09T13:05:00Z">
        <w:r w:rsidR="00B07F34">
          <w:rPr>
            <w:rFonts w:eastAsiaTheme="minorEastAsia"/>
          </w:rPr>
          <w:t xml:space="preserve">energy </w:t>
        </w:r>
      </w:ins>
      <w:r w:rsidR="000132A3" w:rsidRPr="00EF191D">
        <w:rPr>
          <w:rFonts w:eastAsiaTheme="minorEastAsia"/>
        </w:rPr>
        <w:t xml:space="preserve">obtained in this work for γ(U-Zr) </w:t>
      </w:r>
      <w:r w:rsidR="00941313" w:rsidRPr="00EF191D">
        <w:rPr>
          <w:rFonts w:eastAsiaTheme="minorEastAsia"/>
        </w:rPr>
        <w:t xml:space="preserve">in comparison to the results </w:t>
      </w:r>
      <w:r w:rsidR="00575EC4" w:rsidRPr="00EF191D">
        <w:rPr>
          <w:rFonts w:eastAsiaTheme="minorEastAsia"/>
        </w:rPr>
        <w:t xml:space="preserve">at 0 K performed by </w:t>
      </w:r>
      <w:proofErr w:type="spellStart"/>
      <w:r w:rsidR="00575EC4" w:rsidRPr="00EF191D">
        <w:rPr>
          <w:rFonts w:eastAsiaTheme="minorEastAsia"/>
        </w:rPr>
        <w:t>Landa</w:t>
      </w:r>
      <w:proofErr w:type="spellEnd"/>
      <w:r w:rsidR="00575EC4" w:rsidRPr="00EF191D">
        <w:rPr>
          <w:rFonts w:eastAsiaTheme="minorEastAsia"/>
        </w:rPr>
        <w:t xml:space="preserve"> et al.[land UZr paper]</w:t>
      </w:r>
      <w:r w:rsidR="00654FDC" w:rsidRPr="00EF191D">
        <w:rPr>
          <w:rFonts w:eastAsiaTheme="minorEastAsia"/>
        </w:rPr>
        <w:t xml:space="preserve"> The figure show</w:t>
      </w:r>
      <w:r w:rsidR="009D2DDD" w:rsidRPr="00EF191D">
        <w:rPr>
          <w:rFonts w:eastAsiaTheme="minorEastAsia"/>
        </w:rPr>
        <w:t xml:space="preserve">s a </w:t>
      </w:r>
      <w:r w:rsidR="004151D5" w:rsidRPr="00EF191D">
        <w:rPr>
          <w:rFonts w:eastAsiaTheme="minorEastAsia"/>
        </w:rPr>
        <w:t>decrease of the heat of formation with the temperature which is expected an</w:t>
      </w:r>
      <w:r w:rsidR="00AB64A4" w:rsidRPr="00EF191D">
        <w:rPr>
          <w:rFonts w:eastAsiaTheme="minorEastAsia"/>
        </w:rPr>
        <w:t>d the figure also shows the magnitude</w:t>
      </w:r>
      <w:r w:rsidR="00AB64A4">
        <w:rPr>
          <w:rFonts w:eastAsiaTheme="minorEastAsia"/>
        </w:rPr>
        <w:t xml:space="preserve"> of the energy difference between calculations at 0 K using DFT and </w:t>
      </w:r>
      <w:r w:rsidR="00BC6963">
        <w:rPr>
          <w:rFonts w:eastAsiaTheme="minorEastAsia"/>
        </w:rPr>
        <w:t xml:space="preserve">AIMD calculations at temperatures </w:t>
      </w:r>
      <w:ins w:id="463" w:author="Benjamin W. Beeler" w:date="2021-02-09T13:05:00Z">
        <w:r w:rsidR="00B07F34">
          <w:rPr>
            <w:rFonts w:eastAsiaTheme="minorEastAsia"/>
          </w:rPr>
          <w:t>above</w:t>
        </w:r>
      </w:ins>
      <w:del w:id="464" w:author="Benjamin W. Beeler" w:date="2021-02-09T13:05:00Z">
        <w:r w:rsidR="00BC6963" w:rsidDel="00B07F34">
          <w:rPr>
            <w:rFonts w:eastAsiaTheme="minorEastAsia"/>
          </w:rPr>
          <w:delText>&gt;</w:delText>
        </w:r>
      </w:del>
      <w:r w:rsidR="00BC6963">
        <w:rPr>
          <w:rFonts w:eastAsiaTheme="minorEastAsia"/>
        </w:rPr>
        <w:t xml:space="preserve"> 1000 K. </w:t>
      </w:r>
      <w:r w:rsidR="00C660E9">
        <w:rPr>
          <w:rFonts w:eastAsiaTheme="minorEastAsia"/>
        </w:rPr>
        <w:t>The deviation from Vegard’s law</w:t>
      </w:r>
      <w:r w:rsidR="00CF52FE">
        <w:rPr>
          <w:rFonts w:eastAsiaTheme="minorEastAsia"/>
        </w:rPr>
        <w:t xml:space="preserve"> seems valid here and confirms the </w:t>
      </w:r>
      <w:commentRangeStart w:id="465"/>
      <w:r w:rsidR="00CF52FE">
        <w:rPr>
          <w:rFonts w:eastAsiaTheme="minorEastAsia"/>
        </w:rPr>
        <w:t xml:space="preserve">results of </w:t>
      </w:r>
      <w:proofErr w:type="spellStart"/>
      <w:proofErr w:type="gramStart"/>
      <w:r w:rsidR="00CF52FE">
        <w:rPr>
          <w:rFonts w:eastAsiaTheme="minorEastAsia"/>
        </w:rPr>
        <w:t>Landa</w:t>
      </w:r>
      <w:proofErr w:type="spellEnd"/>
      <w:r w:rsidR="00CF52FE">
        <w:rPr>
          <w:rFonts w:eastAsiaTheme="minorEastAsia"/>
        </w:rPr>
        <w:t>[</w:t>
      </w:r>
      <w:proofErr w:type="gramEnd"/>
      <w:r w:rsidR="00CF52FE">
        <w:rPr>
          <w:rFonts w:eastAsiaTheme="minorEastAsia"/>
        </w:rPr>
        <w:t>]</w:t>
      </w:r>
      <w:ins w:id="466" w:author="Benjamin W. Beeler" w:date="2021-02-09T13:05:00Z">
        <w:r w:rsidR="00B07F34">
          <w:rPr>
            <w:rFonts w:eastAsiaTheme="minorEastAsia"/>
          </w:rPr>
          <w:t>,</w:t>
        </w:r>
      </w:ins>
      <w:r w:rsidR="00CF52FE">
        <w:rPr>
          <w:rFonts w:eastAsiaTheme="minorEastAsia"/>
        </w:rPr>
        <w:t xml:space="preserve"> but </w:t>
      </w:r>
      <w:del w:id="467" w:author="Benjamin W. Beeler" w:date="2021-02-09T13:05:00Z">
        <w:r w:rsidR="00CF52FE" w:rsidDel="00B07F34">
          <w:rPr>
            <w:rFonts w:eastAsiaTheme="minorEastAsia"/>
          </w:rPr>
          <w:delText xml:space="preserve">runs </w:delText>
        </w:r>
      </w:del>
      <w:ins w:id="468" w:author="Benjamin W. Beeler" w:date="2021-02-09T13:05:00Z">
        <w:r w:rsidR="00B07F34">
          <w:rPr>
            <w:rFonts w:eastAsiaTheme="minorEastAsia"/>
          </w:rPr>
          <w:t xml:space="preserve">simulations </w:t>
        </w:r>
      </w:ins>
      <w:r w:rsidR="00CF52FE">
        <w:rPr>
          <w:rFonts w:eastAsiaTheme="minorEastAsia"/>
        </w:rPr>
        <w:t>at higher</w:t>
      </w:r>
      <w:r w:rsidR="00CF3F29">
        <w:rPr>
          <w:rFonts w:eastAsiaTheme="minorEastAsia"/>
        </w:rPr>
        <w:t xml:space="preserve"> concentrations are needed to confirm the</w:t>
      </w:r>
      <w:ins w:id="469" w:author="Benjamin W. Beeler" w:date="2021-02-09T13:05:00Z">
        <w:r w:rsidR="00B07F34">
          <w:rPr>
            <w:rFonts w:eastAsiaTheme="minorEastAsia"/>
          </w:rPr>
          <w:t xml:space="preserve"> fu</w:t>
        </w:r>
      </w:ins>
      <w:ins w:id="470" w:author="Benjamin W. Beeler" w:date="2021-02-09T13:06:00Z">
        <w:r w:rsidR="00B07F34">
          <w:rPr>
            <w:rFonts w:eastAsiaTheme="minorEastAsia"/>
          </w:rPr>
          <w:t>ll</w:t>
        </w:r>
      </w:ins>
      <w:del w:id="471" w:author="Benjamin W. Beeler" w:date="2021-02-09T13:05:00Z">
        <w:r w:rsidR="00CF3F29" w:rsidDel="00B07F34">
          <w:rPr>
            <w:rFonts w:eastAsiaTheme="minorEastAsia"/>
          </w:rPr>
          <w:delText>se</w:delText>
        </w:r>
      </w:del>
      <w:r w:rsidR="00CF3F29">
        <w:rPr>
          <w:rFonts w:eastAsiaTheme="minorEastAsia"/>
        </w:rPr>
        <w:t xml:space="preserve"> results.</w:t>
      </w:r>
      <w:commentRangeEnd w:id="465"/>
      <w:r w:rsidR="00B07F34">
        <w:rPr>
          <w:rStyle w:val="CommentReference"/>
        </w:rPr>
        <w:commentReference w:id="465"/>
      </w:r>
    </w:p>
    <w:p w14:paraId="1CBBE7BF" w14:textId="55A1FE29" w:rsidR="00B07F34" w:rsidRDefault="00B07F34" w:rsidP="00C660E9">
      <w:pPr>
        <w:rPr>
          <w:ins w:id="472" w:author="Benjamin W. Beeler" w:date="2021-02-09T13:04:00Z"/>
          <w:rFonts w:eastAsiaTheme="minorEastAsia"/>
        </w:rPr>
      </w:pPr>
    </w:p>
    <w:p w14:paraId="7E61613B" w14:textId="77777777" w:rsidR="00B07F34" w:rsidRPr="00B27E40" w:rsidRDefault="00B07F34" w:rsidP="00B07F34">
      <w:pPr>
        <w:jc w:val="center"/>
        <w:rPr>
          <w:moveTo w:id="473" w:author="Benjamin W. Beeler" w:date="2021-02-09T13:04:00Z"/>
          <w:rFonts w:eastAsiaTheme="minorEastAsia"/>
        </w:rPr>
      </w:pPr>
      <w:moveToRangeStart w:id="474" w:author="Benjamin W. Beeler" w:date="2021-02-09T13:04:00Z" w:name="move63768311"/>
      <w:moveTo w:id="475" w:author="Benjamin W. Beeler" w:date="2021-02-09T13:04:00Z">
        <w:r w:rsidRPr="00A101F2">
          <w:rPr>
            <w:noProof/>
          </w:rPr>
          <w:lastRenderedPageBreak/>
          <w:drawing>
            <wp:inline distT="0" distB="0" distL="0" distR="0" wp14:anchorId="2E893D88" wp14:editId="620A5735">
              <wp:extent cx="3832303" cy="2782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8036" cy="2808459"/>
                      </a:xfrm>
                      <a:prstGeom prst="rect">
                        <a:avLst/>
                      </a:prstGeom>
                    </pic:spPr>
                  </pic:pic>
                </a:graphicData>
              </a:graphic>
            </wp:inline>
          </w:drawing>
        </w:r>
      </w:moveTo>
    </w:p>
    <w:p w14:paraId="78DC17C8" w14:textId="77777777" w:rsidR="00B07F34" w:rsidRDefault="00B07F34" w:rsidP="00B07F34">
      <w:pPr>
        <w:pStyle w:val="Caption"/>
        <w:rPr>
          <w:moveTo w:id="476" w:author="Benjamin W. Beeler" w:date="2021-02-09T13:04:00Z"/>
          <w:rFonts w:eastAsiaTheme="minorEastAsia"/>
          <w:i w:val="0"/>
          <w:iCs w:val="0"/>
          <w:color w:val="auto"/>
          <w:sz w:val="20"/>
          <w:szCs w:val="20"/>
        </w:rPr>
      </w:pPr>
      <w:moveTo w:id="477" w:author="Benjamin W. Beeler" w:date="2021-02-09T13:04:00Z">
        <w:r w:rsidRPr="0043042E">
          <w:rPr>
            <w:i w:val="0"/>
            <w:iCs w:val="0"/>
            <w:color w:val="auto"/>
            <w:sz w:val="20"/>
            <w:szCs w:val="20"/>
          </w:rPr>
          <w:t xml:space="preserve">Fig. </w:t>
        </w:r>
        <w:r w:rsidRPr="0043042E">
          <w:rPr>
            <w:i w:val="0"/>
            <w:iCs w:val="0"/>
            <w:color w:val="auto"/>
            <w:sz w:val="20"/>
            <w:szCs w:val="20"/>
          </w:rPr>
          <w:fldChar w:fldCharType="begin"/>
        </w:r>
        <w:r w:rsidRPr="0043042E">
          <w:rPr>
            <w:i w:val="0"/>
            <w:iCs w:val="0"/>
            <w:color w:val="auto"/>
            <w:sz w:val="20"/>
            <w:szCs w:val="20"/>
          </w:rPr>
          <w:instrText xml:space="preserve"> SEQ Fig. \* ARABIC </w:instrText>
        </w:r>
        <w:r w:rsidRPr="0043042E">
          <w:rPr>
            <w:i w:val="0"/>
            <w:iCs w:val="0"/>
            <w:color w:val="auto"/>
            <w:sz w:val="20"/>
            <w:szCs w:val="20"/>
          </w:rPr>
          <w:fldChar w:fldCharType="separate"/>
        </w:r>
        <w:r>
          <w:rPr>
            <w:i w:val="0"/>
            <w:iCs w:val="0"/>
            <w:noProof/>
            <w:color w:val="auto"/>
            <w:sz w:val="20"/>
            <w:szCs w:val="20"/>
          </w:rPr>
          <w:t>7</w:t>
        </w:r>
        <w:r w:rsidRPr="0043042E">
          <w:rPr>
            <w:i w:val="0"/>
            <w:iCs w:val="0"/>
            <w:color w:val="auto"/>
            <w:sz w:val="20"/>
            <w:szCs w:val="20"/>
          </w:rPr>
          <w:fldChar w:fldCharType="end"/>
        </w:r>
        <w:r w:rsidRPr="0043042E">
          <w:rPr>
            <w:i w:val="0"/>
            <w:iCs w:val="0"/>
            <w:color w:val="auto"/>
            <w:sz w:val="20"/>
            <w:szCs w:val="20"/>
          </w:rPr>
          <w:t xml:space="preserve">. </w:t>
        </w:r>
        <w:r>
          <w:rPr>
            <w:rFonts w:eastAsiaTheme="minorEastAsia"/>
            <w:i w:val="0"/>
            <w:iCs w:val="0"/>
            <w:color w:val="auto"/>
            <w:sz w:val="20"/>
            <w:szCs w:val="20"/>
          </w:rPr>
          <w:t xml:space="preserve">Heat of formation of </w:t>
        </w:r>
        <w:r w:rsidRPr="00107A4E">
          <w:rPr>
            <w:rFonts w:eastAsiaTheme="minorEastAsia"/>
            <w:i w:val="0"/>
            <w:iCs w:val="0"/>
            <w:color w:val="auto"/>
            <w:sz w:val="20"/>
            <w:szCs w:val="20"/>
          </w:rPr>
          <w:t>γ(U-</w:t>
        </w:r>
        <w:proofErr w:type="spellStart"/>
        <w:r w:rsidRPr="00107A4E">
          <w:rPr>
            <w:rFonts w:eastAsiaTheme="minorEastAsia"/>
            <w:i w:val="0"/>
            <w:iCs w:val="0"/>
            <w:color w:val="auto"/>
            <w:sz w:val="20"/>
            <w:szCs w:val="20"/>
          </w:rPr>
          <w:t>Zr</w:t>
        </w:r>
        <w:proofErr w:type="spellEnd"/>
        <w:r w:rsidRPr="00107A4E">
          <w:rPr>
            <w:rFonts w:eastAsiaTheme="minorEastAsia"/>
            <w:i w:val="0"/>
            <w:iCs w:val="0"/>
            <w:color w:val="auto"/>
            <w:sz w:val="20"/>
            <w:szCs w:val="20"/>
          </w:rPr>
          <w:t>) as</w:t>
        </w:r>
        <w:r>
          <w:rPr>
            <w:rFonts w:eastAsiaTheme="minorEastAsia"/>
            <w:i w:val="0"/>
            <w:iCs w:val="0"/>
            <w:color w:val="auto"/>
            <w:sz w:val="20"/>
            <w:szCs w:val="20"/>
          </w:rPr>
          <w:t xml:space="preserve"> a function of </w:t>
        </w:r>
        <w:proofErr w:type="spellStart"/>
        <w:r>
          <w:rPr>
            <w:rFonts w:eastAsiaTheme="minorEastAsia"/>
            <w:i w:val="0"/>
            <w:iCs w:val="0"/>
            <w:color w:val="auto"/>
            <w:sz w:val="20"/>
            <w:szCs w:val="20"/>
          </w:rPr>
          <w:t>Zr</w:t>
        </w:r>
        <w:proofErr w:type="spellEnd"/>
        <w:r>
          <w:rPr>
            <w:rFonts w:eastAsiaTheme="minorEastAsia"/>
            <w:i w:val="0"/>
            <w:iCs w:val="0"/>
            <w:color w:val="auto"/>
            <w:sz w:val="20"/>
            <w:szCs w:val="20"/>
          </w:rPr>
          <w:t xml:space="preserve"> content at temperatures between 1000 K to 1400 K in comparison to the data produced by </w:t>
        </w:r>
        <w:proofErr w:type="spellStart"/>
        <w:r>
          <w:rPr>
            <w:rFonts w:eastAsiaTheme="minorEastAsia"/>
            <w:i w:val="0"/>
            <w:iCs w:val="0"/>
            <w:color w:val="auto"/>
            <w:sz w:val="20"/>
            <w:szCs w:val="20"/>
          </w:rPr>
          <w:t>Landa</w:t>
        </w:r>
        <w:proofErr w:type="spellEnd"/>
        <w:r>
          <w:rPr>
            <w:rFonts w:eastAsiaTheme="minorEastAsia"/>
            <w:i w:val="0"/>
            <w:iCs w:val="0"/>
            <w:color w:val="auto"/>
            <w:sz w:val="20"/>
            <w:szCs w:val="20"/>
          </w:rPr>
          <w:t xml:space="preserve"> et al. at 0 K [land </w:t>
        </w:r>
        <w:proofErr w:type="spellStart"/>
        <w:r>
          <w:rPr>
            <w:rFonts w:eastAsiaTheme="minorEastAsia"/>
            <w:i w:val="0"/>
            <w:iCs w:val="0"/>
            <w:color w:val="auto"/>
            <w:sz w:val="20"/>
            <w:szCs w:val="20"/>
          </w:rPr>
          <w:t>zirc</w:t>
        </w:r>
        <w:proofErr w:type="spellEnd"/>
        <w:r>
          <w:rPr>
            <w:rFonts w:eastAsiaTheme="minorEastAsia"/>
            <w:i w:val="0"/>
            <w:iCs w:val="0"/>
            <w:color w:val="auto"/>
            <w:sz w:val="20"/>
            <w:szCs w:val="20"/>
          </w:rPr>
          <w:t xml:space="preserve"> paper]</w:t>
        </w:r>
        <w:r w:rsidRPr="00107A4E">
          <w:rPr>
            <w:rFonts w:eastAsiaTheme="minorEastAsia"/>
            <w:i w:val="0"/>
            <w:iCs w:val="0"/>
            <w:color w:val="auto"/>
            <w:sz w:val="20"/>
            <w:szCs w:val="20"/>
          </w:rPr>
          <w:t xml:space="preserve"> </w:t>
        </w:r>
      </w:moveTo>
    </w:p>
    <w:moveToRangeEnd w:id="474"/>
    <w:p w14:paraId="42A05F68" w14:textId="77777777" w:rsidR="00B07F34" w:rsidRDefault="00B07F34" w:rsidP="00C660E9">
      <w:pPr>
        <w:rPr>
          <w:rFonts w:eastAsiaTheme="minorEastAsia"/>
        </w:rPr>
      </w:pPr>
    </w:p>
    <w:p w14:paraId="6A695FF1" w14:textId="77777777" w:rsidR="00EF191D" w:rsidRDefault="00EF191D" w:rsidP="00EF191D">
      <w:pPr>
        <w:rPr>
          <w:rFonts w:eastAsiaTheme="minorEastAsia"/>
          <w:b/>
          <w:bCs/>
          <w:i/>
          <w:iCs/>
        </w:rPr>
      </w:pPr>
      <w:r>
        <w:rPr>
          <w:rFonts w:eastAsiaTheme="minorEastAsia"/>
          <w:b/>
          <w:bCs/>
          <w:i/>
          <w:iCs/>
        </w:rPr>
        <w:t>Surface energy</w:t>
      </w:r>
    </w:p>
    <w:p w14:paraId="199C1E41" w14:textId="14451216" w:rsidR="00F72122" w:rsidRDefault="00EF191D" w:rsidP="00F72122">
      <w:pPr>
        <w:rPr>
          <w:rFonts w:eastAsiaTheme="minorEastAsia"/>
        </w:rPr>
      </w:pPr>
      <w:r>
        <w:rPr>
          <w:rFonts w:eastAsiaTheme="minorEastAsia"/>
        </w:rPr>
        <w:t>The surface energy was calculated using</w:t>
      </w:r>
      <w:r w:rsidR="002D6773">
        <w:rPr>
          <w:rFonts w:eastAsiaTheme="minorEastAsia"/>
        </w:rPr>
        <w:t xml:space="preserve"> equation</w:t>
      </w:r>
      <w:r>
        <w:rPr>
          <w:rFonts w:eastAsiaTheme="minorEastAsia"/>
        </w:rPr>
        <w:t xml:space="preserve"> </w:t>
      </w:r>
      <w:r w:rsidR="002D6773">
        <w:rPr>
          <w:rFonts w:eastAsiaTheme="minorEastAsia"/>
        </w:rPr>
        <w:fldChar w:fldCharType="begin"/>
      </w:r>
      <w:r w:rsidR="002D6773">
        <w:rPr>
          <w:rFonts w:eastAsiaTheme="minorEastAsia"/>
        </w:rPr>
        <w:instrText xml:space="preserve"> REF _Ref61712819 \h </w:instrText>
      </w:r>
      <w:r w:rsidR="002D6773">
        <w:rPr>
          <w:rFonts w:eastAsiaTheme="minorEastAsia"/>
        </w:rPr>
      </w:r>
      <w:r w:rsidR="002D6773">
        <w:rPr>
          <w:rFonts w:eastAsiaTheme="minorEastAsia"/>
        </w:rPr>
        <w:fldChar w:fldCharType="separate"/>
      </w:r>
      <w:r w:rsidR="002D6773">
        <w:rPr>
          <w:noProof/>
          <w:color w:val="000000" w:themeColor="text1"/>
        </w:rPr>
        <w:t>7</w:t>
      </w:r>
      <w:r w:rsidR="002D6773">
        <w:rPr>
          <w:rFonts w:eastAsiaTheme="minorEastAsia"/>
        </w:rPr>
        <w:fldChar w:fldCharType="end"/>
      </w:r>
      <w:r w:rsidR="00C2430D">
        <w:rPr>
          <w:rFonts w:eastAsiaTheme="minorEastAsia"/>
        </w:rPr>
        <w:t xml:space="preserve"> for two </w:t>
      </w:r>
      <w:del w:id="478" w:author="Benjamin W. Beeler" w:date="2021-02-09T13:06:00Z">
        <w:r w:rsidR="00F751FD" w:rsidDel="00B07F34">
          <w:rPr>
            <w:rFonts w:eastAsiaTheme="minorEastAsia"/>
          </w:rPr>
          <w:delText>types of surfaces,</w:delText>
        </w:r>
      </w:del>
      <w:ins w:id="479" w:author="Benjamin W. Beeler" w:date="2021-02-09T13:06:00Z">
        <w:r w:rsidR="00B07F34">
          <w:rPr>
            <w:rFonts w:eastAsiaTheme="minorEastAsia"/>
          </w:rPr>
          <w:t>surface orientations:</w:t>
        </w:r>
      </w:ins>
      <w:r w:rsidR="00F751FD">
        <w:rPr>
          <w:rFonts w:eastAsiaTheme="minorEastAsia"/>
        </w:rPr>
        <w:t xml:space="preserve"> one surface </w:t>
      </w:r>
      <w:r w:rsidR="005D1E44">
        <w:rPr>
          <w:rFonts w:eastAsiaTheme="minorEastAsia"/>
        </w:rPr>
        <w:t>on</w:t>
      </w:r>
      <w:r w:rsidR="00F751FD">
        <w:rPr>
          <w:rFonts w:eastAsiaTheme="minorEastAsia"/>
        </w:rPr>
        <w:t xml:space="preserve"> the </w:t>
      </w:r>
      <w:r w:rsidR="0072067C">
        <w:rPr>
          <w:rFonts w:eastAsiaTheme="minorEastAsia"/>
        </w:rPr>
        <w:t>(</w:t>
      </w:r>
      <w:r w:rsidR="00F751FD">
        <w:rPr>
          <w:rFonts w:eastAsiaTheme="minorEastAsia"/>
        </w:rPr>
        <w:t>100</w:t>
      </w:r>
      <w:r w:rsidR="0072067C">
        <w:rPr>
          <w:rFonts w:eastAsiaTheme="minorEastAsia"/>
        </w:rPr>
        <w:t>)</w:t>
      </w:r>
      <w:r w:rsidR="00F751FD">
        <w:rPr>
          <w:rFonts w:eastAsiaTheme="minorEastAsia"/>
        </w:rPr>
        <w:t xml:space="preserve"> </w:t>
      </w:r>
      <w:r w:rsidR="005D1E44">
        <w:rPr>
          <w:rFonts w:eastAsiaTheme="minorEastAsia"/>
        </w:rPr>
        <w:t>plane</w:t>
      </w:r>
      <w:r w:rsidR="00F751FD">
        <w:rPr>
          <w:rFonts w:eastAsiaTheme="minorEastAsia"/>
        </w:rPr>
        <w:t xml:space="preserve"> and </w:t>
      </w:r>
      <w:del w:id="480" w:author="Benjamin W. Beeler" w:date="2021-02-09T13:07:00Z">
        <w:r w:rsidR="00F751FD" w:rsidDel="00B07F34">
          <w:rPr>
            <w:rFonts w:eastAsiaTheme="minorEastAsia"/>
          </w:rPr>
          <w:delText>another one</w:delText>
        </w:r>
      </w:del>
      <w:ins w:id="481" w:author="Benjamin W. Beeler" w:date="2021-02-09T13:07:00Z">
        <w:r w:rsidR="00B07F34">
          <w:rPr>
            <w:rFonts w:eastAsiaTheme="minorEastAsia"/>
          </w:rPr>
          <w:t>the other</w:t>
        </w:r>
      </w:ins>
      <w:r w:rsidR="005D1E44">
        <w:rPr>
          <w:rFonts w:eastAsiaTheme="minorEastAsia"/>
        </w:rPr>
        <w:t xml:space="preserve"> on the </w:t>
      </w:r>
      <w:r w:rsidR="0072067C">
        <w:rPr>
          <w:rFonts w:eastAsiaTheme="minorEastAsia"/>
        </w:rPr>
        <w:t>(</w:t>
      </w:r>
      <w:r w:rsidR="005D1E44">
        <w:rPr>
          <w:rFonts w:eastAsiaTheme="minorEastAsia"/>
        </w:rPr>
        <w:t>110</w:t>
      </w:r>
      <w:r w:rsidR="0072067C">
        <w:rPr>
          <w:rFonts w:eastAsiaTheme="minorEastAsia"/>
        </w:rPr>
        <w:t>)</w:t>
      </w:r>
      <w:r w:rsidR="005D1E44">
        <w:rPr>
          <w:rFonts w:eastAsiaTheme="minorEastAsia"/>
        </w:rPr>
        <w:t xml:space="preserve"> plane.</w:t>
      </w:r>
      <w:r w:rsidR="006352E9">
        <w:rPr>
          <w:rFonts w:eastAsiaTheme="minorEastAsia"/>
        </w:rPr>
        <w:t xml:space="preserve"> </w:t>
      </w:r>
      <w:del w:id="482" w:author="Benjamin W. Beeler" w:date="2021-02-09T13:07:00Z">
        <w:r w:rsidR="006352E9" w:rsidDel="00B07F34">
          <w:rPr>
            <w:rFonts w:eastAsiaTheme="minorEastAsia"/>
          </w:rPr>
          <w:delText xml:space="preserve">To model a system with a surface, </w:delText>
        </w:r>
        <w:r w:rsidR="00B03D14" w:rsidDel="00B07F34">
          <w:rPr>
            <w:rFonts w:eastAsiaTheme="minorEastAsia"/>
          </w:rPr>
          <w:delText>an empty volume representing a void is added</w:delText>
        </w:r>
        <w:r w:rsidR="00541619" w:rsidDel="00B07F34">
          <w:rPr>
            <w:rFonts w:eastAsiaTheme="minorEastAsia"/>
          </w:rPr>
          <w:delText xml:space="preserve"> next</w:delText>
        </w:r>
        <w:r w:rsidR="00B03D14" w:rsidDel="00B07F34">
          <w:rPr>
            <w:rFonts w:eastAsiaTheme="minorEastAsia"/>
          </w:rPr>
          <w:delText xml:space="preserve"> to the bulk of the U</w:delText>
        </w:r>
        <w:r w:rsidR="0072067C" w:rsidDel="00B07F34">
          <w:rPr>
            <w:rFonts w:eastAsiaTheme="minorEastAsia"/>
          </w:rPr>
          <w:delText>-</w:delText>
        </w:r>
        <w:r w:rsidR="00B03D14" w:rsidDel="00B07F34">
          <w:rPr>
            <w:rFonts w:eastAsiaTheme="minorEastAsia"/>
          </w:rPr>
          <w:delText>Zr.</w:delText>
        </w:r>
        <w:r w:rsidR="005D1E44" w:rsidDel="00B07F34">
          <w:rPr>
            <w:rFonts w:eastAsiaTheme="minorEastAsia"/>
          </w:rPr>
          <w:delText xml:space="preserve"> </w:delText>
        </w:r>
      </w:del>
      <w:r w:rsidR="00315993">
        <w:rPr>
          <w:rFonts w:eastAsiaTheme="minorEastAsia"/>
        </w:rPr>
        <w:t xml:space="preserve">For these two different orientations the </w:t>
      </w:r>
      <w:r w:rsidR="005E495F">
        <w:rPr>
          <w:rFonts w:eastAsiaTheme="minorEastAsia"/>
        </w:rPr>
        <w:t>dimensions of the supercell will vary and the number of simulated atoms as well.</w:t>
      </w:r>
      <w:r w:rsidR="006352E9">
        <w:rPr>
          <w:rFonts w:eastAsiaTheme="minorEastAsia"/>
        </w:rPr>
        <w:t xml:space="preserve"> </w:t>
      </w:r>
      <w:commentRangeStart w:id="483"/>
      <w:r w:rsidR="006352E9">
        <w:rPr>
          <w:rFonts w:eastAsiaTheme="minorEastAsia"/>
        </w:rPr>
        <w:t xml:space="preserve">For the </w:t>
      </w:r>
      <w:r w:rsidR="0072067C">
        <w:rPr>
          <w:rFonts w:eastAsiaTheme="minorEastAsia"/>
        </w:rPr>
        <w:t>(</w:t>
      </w:r>
      <w:r w:rsidR="006352E9">
        <w:rPr>
          <w:rFonts w:eastAsiaTheme="minorEastAsia"/>
        </w:rPr>
        <w:t>100</w:t>
      </w:r>
      <w:r w:rsidR="0072067C">
        <w:rPr>
          <w:rFonts w:eastAsiaTheme="minorEastAsia"/>
        </w:rPr>
        <w:t>)</w:t>
      </w:r>
      <w:r w:rsidR="006352E9">
        <w:rPr>
          <w:rFonts w:eastAsiaTheme="minorEastAsia"/>
        </w:rPr>
        <w:t xml:space="preserve"> direction, then unit cell contains 2 atoms per cell.</w:t>
      </w:r>
      <w:r w:rsidR="0072067C">
        <w:rPr>
          <w:rFonts w:eastAsiaTheme="minorEastAsia"/>
        </w:rPr>
        <w:t xml:space="preserve"> The size of the supercell is</w:t>
      </w:r>
      <w:r w:rsidR="006B1ED2">
        <w:rPr>
          <w:rFonts w:eastAsiaTheme="minorEastAsia"/>
        </w:rPr>
        <w:t xml:space="preserve"> 4x4x6 cells where 4x4x4 cells contain the bulk </w:t>
      </w:r>
      <w:r w:rsidR="00F47F2E">
        <w:rPr>
          <w:rFonts w:eastAsiaTheme="minorEastAsia"/>
        </w:rPr>
        <w:t>material consisting of 128 atoms of both U and Zr</w:t>
      </w:r>
      <w:r w:rsidR="00930082">
        <w:rPr>
          <w:rFonts w:eastAsiaTheme="minorEastAsia"/>
        </w:rPr>
        <w:t>,</w:t>
      </w:r>
      <w:r w:rsidR="00F47F2E">
        <w:rPr>
          <w:rFonts w:eastAsiaTheme="minorEastAsia"/>
        </w:rPr>
        <w:t xml:space="preserve"> and 4x4x2 contains the void.</w:t>
      </w:r>
      <w:r w:rsidR="00930082">
        <w:rPr>
          <w:rFonts w:eastAsiaTheme="minorEastAsia"/>
        </w:rPr>
        <w:t xml:space="preserve"> For the </w:t>
      </w:r>
      <w:r w:rsidR="001C06C3">
        <w:rPr>
          <w:rFonts w:eastAsiaTheme="minorEastAsia"/>
        </w:rPr>
        <w:t>(</w:t>
      </w:r>
      <w:r w:rsidR="00930082">
        <w:rPr>
          <w:rFonts w:eastAsiaTheme="minorEastAsia"/>
        </w:rPr>
        <w:t>110</w:t>
      </w:r>
      <w:r w:rsidR="001C06C3">
        <w:rPr>
          <w:rFonts w:eastAsiaTheme="minorEastAsia"/>
        </w:rPr>
        <w:t>)</w:t>
      </w:r>
      <w:r w:rsidR="00930082">
        <w:rPr>
          <w:rFonts w:eastAsiaTheme="minorEastAsia"/>
        </w:rPr>
        <w:t xml:space="preserve"> direction simulation the unit cell contains 4 atoms per cell. The size of the super cell is </w:t>
      </w:r>
      <w:r w:rsidR="00796FFA">
        <w:rPr>
          <w:rFonts w:eastAsiaTheme="minorEastAsia"/>
        </w:rPr>
        <w:t xml:space="preserve">4x3x5 </w:t>
      </w:r>
      <w:r w:rsidR="006D2316">
        <w:rPr>
          <w:rFonts w:eastAsiaTheme="minorEastAsia"/>
        </w:rPr>
        <w:t xml:space="preserve">where the U-Zr is </w:t>
      </w:r>
      <w:r w:rsidR="00BD098A">
        <w:rPr>
          <w:rFonts w:eastAsiaTheme="minorEastAsia"/>
        </w:rPr>
        <w:t xml:space="preserve">contained in </w:t>
      </w:r>
      <w:r w:rsidR="00D96D43">
        <w:rPr>
          <w:rFonts w:eastAsiaTheme="minorEastAsia"/>
        </w:rPr>
        <w:t>4x3x3</w:t>
      </w:r>
      <w:r w:rsidR="00571FA9">
        <w:rPr>
          <w:rFonts w:eastAsiaTheme="minorEastAsia"/>
        </w:rPr>
        <w:t xml:space="preserve"> and consists of 144 atoms</w:t>
      </w:r>
      <w:r w:rsidR="00D96D43">
        <w:rPr>
          <w:rFonts w:eastAsiaTheme="minorEastAsia"/>
        </w:rPr>
        <w:t xml:space="preserve"> and the void is in 4x3x2</w:t>
      </w:r>
      <w:r w:rsidR="00571FA9">
        <w:rPr>
          <w:rFonts w:eastAsiaTheme="minorEastAsia"/>
        </w:rPr>
        <w:t xml:space="preserve">. The system is simulated for </w:t>
      </w:r>
      <w:r w:rsidR="00CC1273">
        <w:rPr>
          <w:rFonts w:eastAsiaTheme="minorEastAsia"/>
        </w:rPr>
        <w:t xml:space="preserve">temperature range between 1000 k and 1400 k. </w:t>
      </w:r>
      <w:r w:rsidR="00D52A2E">
        <w:rPr>
          <w:rFonts w:eastAsiaTheme="minorEastAsia"/>
        </w:rPr>
        <w:t xml:space="preserve">The size of the void </w:t>
      </w:r>
      <w:r w:rsidR="003D38D9">
        <w:rPr>
          <w:rFonts w:eastAsiaTheme="minorEastAsia"/>
        </w:rPr>
        <w:t xml:space="preserve">was chosen to </w:t>
      </w:r>
      <w:r w:rsidR="003948EE">
        <w:rPr>
          <w:rFonts w:eastAsiaTheme="minorEastAsia"/>
        </w:rPr>
        <w:t>ensure that convergence of the surface energy to a stable level.</w:t>
      </w:r>
      <w:r w:rsidR="00976CF5">
        <w:rPr>
          <w:rFonts w:eastAsiaTheme="minorEastAsia"/>
        </w:rPr>
        <w:t xml:space="preserve"> The surface energy was calculated based on running calculations for two atomic configurations.</w:t>
      </w:r>
      <w:commentRangeEnd w:id="483"/>
      <w:r w:rsidR="00B07F34">
        <w:rPr>
          <w:rStyle w:val="CommentReference"/>
        </w:rPr>
        <w:commentReference w:id="483"/>
      </w:r>
    </w:p>
    <w:p w14:paraId="7AA36BBE" w14:textId="512A8918" w:rsidR="00EF191D" w:rsidRDefault="007715AC" w:rsidP="00F72122">
      <w:pPr>
        <w:rPr>
          <w:rFonts w:eastAsiaTheme="minorEastAsia"/>
        </w:rPr>
      </w:pPr>
      <w:r>
        <w:rPr>
          <w:rFonts w:eastAsiaTheme="minorEastAsia"/>
        </w:rPr>
        <w:t xml:space="preserve">The surface energy for the (100) </w:t>
      </w:r>
      <w:ins w:id="484" w:author="Benjamin W. Beeler" w:date="2021-02-09T13:07:00Z">
        <w:r w:rsidR="00B07F34">
          <w:rPr>
            <w:rFonts w:eastAsiaTheme="minorEastAsia"/>
          </w:rPr>
          <w:t xml:space="preserve">surface </w:t>
        </w:r>
      </w:ins>
      <w:r>
        <w:rPr>
          <w:rFonts w:eastAsiaTheme="minorEastAsia"/>
        </w:rPr>
        <w:t xml:space="preserve">is illustrated in </w:t>
      </w:r>
      <w:r>
        <w:rPr>
          <w:rFonts w:eastAsiaTheme="minorEastAsia"/>
        </w:rPr>
        <w:fldChar w:fldCharType="begin"/>
      </w:r>
      <w:r>
        <w:rPr>
          <w:rFonts w:eastAsiaTheme="minorEastAsia"/>
        </w:rPr>
        <w:instrText xml:space="preserve"> REF _Ref62555944 \h  \* MERGEFORMAT </w:instrText>
      </w:r>
      <w:r>
        <w:rPr>
          <w:rFonts w:eastAsiaTheme="minorEastAsia"/>
        </w:rPr>
      </w:r>
      <w:r>
        <w:rPr>
          <w:rFonts w:eastAsiaTheme="minorEastAsia"/>
        </w:rPr>
        <w:fldChar w:fldCharType="separate"/>
      </w:r>
      <w:r w:rsidRPr="007715AC">
        <w:rPr>
          <w:rFonts w:eastAsiaTheme="minorEastAsia"/>
        </w:rPr>
        <w:t>Fig. 8</w:t>
      </w:r>
      <w:r>
        <w:rPr>
          <w:rFonts w:eastAsiaTheme="minorEastAsia"/>
        </w:rPr>
        <w:fldChar w:fldCharType="end"/>
      </w:r>
      <w:ins w:id="485" w:author="Benjamin W. Beeler" w:date="2021-02-09T13:07:00Z">
        <w:r w:rsidR="00B07F34">
          <w:rPr>
            <w:rFonts w:eastAsiaTheme="minorEastAsia"/>
          </w:rPr>
          <w:t xml:space="preserve"> as a function of composition</w:t>
        </w:r>
      </w:ins>
      <w:ins w:id="486" w:author="Benjamin W. Beeler" w:date="2021-02-09T13:08:00Z">
        <w:r w:rsidR="00B07F34">
          <w:rPr>
            <w:rFonts w:eastAsiaTheme="minorEastAsia"/>
          </w:rPr>
          <w:t xml:space="preserve"> at different</w:t>
        </w:r>
      </w:ins>
      <w:ins w:id="487" w:author="Benjamin W. Beeler" w:date="2021-02-09T13:07:00Z">
        <w:r w:rsidR="00B07F34">
          <w:rPr>
            <w:rFonts w:eastAsiaTheme="minorEastAsia"/>
          </w:rPr>
          <w:t xml:space="preserve"> temperature</w:t>
        </w:r>
      </w:ins>
      <w:ins w:id="488" w:author="Benjamin W. Beeler" w:date="2021-02-09T13:08:00Z">
        <w:r w:rsidR="00B07F34">
          <w:rPr>
            <w:rFonts w:eastAsiaTheme="minorEastAsia"/>
          </w:rPr>
          <w:t>s</w:t>
        </w:r>
      </w:ins>
      <w:r w:rsidR="00976CF5">
        <w:rPr>
          <w:rFonts w:eastAsiaTheme="minorEastAsia"/>
        </w:rPr>
        <w:t>.</w:t>
      </w:r>
      <w:r w:rsidR="00570879">
        <w:rPr>
          <w:rFonts w:eastAsiaTheme="minorEastAsia"/>
        </w:rPr>
        <w:t xml:space="preserve"> The surface energy decreases with the </w:t>
      </w:r>
      <w:r w:rsidR="00DC0DB4">
        <w:rPr>
          <w:rFonts w:eastAsiaTheme="minorEastAsia"/>
        </w:rPr>
        <w:t>zirconium content and</w:t>
      </w:r>
      <w:r w:rsidR="00E87E00">
        <w:rPr>
          <w:rFonts w:eastAsiaTheme="minorEastAsia"/>
        </w:rPr>
        <w:t xml:space="preserve"> increases with temperature. </w:t>
      </w:r>
      <w:r w:rsidR="00380AC2">
        <w:rPr>
          <w:rFonts w:eastAsiaTheme="minorEastAsia"/>
        </w:rPr>
        <w:t xml:space="preserve">At higher zirconium content, the surface energy dependence on the </w:t>
      </w:r>
      <w:r w:rsidR="001644F3">
        <w:rPr>
          <w:rFonts w:eastAsiaTheme="minorEastAsia"/>
        </w:rPr>
        <w:t>temperature decreases.</w:t>
      </w:r>
      <w:r w:rsidR="00EF5D03">
        <w:rPr>
          <w:rFonts w:eastAsiaTheme="minorEastAsia"/>
        </w:rPr>
        <w:t xml:space="preserve"> The surface energy ranges </w:t>
      </w:r>
      <w:del w:id="489" w:author="Benjamin W. Beeler" w:date="2021-02-09T13:09:00Z">
        <w:r w:rsidR="00EF5D03" w:rsidDel="00B07F34">
          <w:rPr>
            <w:rFonts w:eastAsiaTheme="minorEastAsia"/>
          </w:rPr>
          <w:delText xml:space="preserve">between </w:delText>
        </w:r>
      </w:del>
      <w:ins w:id="490" w:author="Benjamin W. Beeler" w:date="2021-02-09T13:09:00Z">
        <w:r w:rsidR="00B07F34">
          <w:rPr>
            <w:rFonts w:eastAsiaTheme="minorEastAsia"/>
          </w:rPr>
          <w:t xml:space="preserve">from </w:t>
        </w:r>
      </w:ins>
      <w:r w:rsidR="00EF5D03">
        <w:rPr>
          <w:rFonts w:eastAsiaTheme="minorEastAsia"/>
        </w:rPr>
        <w:t xml:space="preserve">1.5 to 1.8 </w:t>
      </w:r>
      <w:del w:id="491" w:author="Benjamin W. Beeler" w:date="2021-02-09T13:09:00Z">
        <w:r w:rsidR="00C77375" w:rsidDel="00B07F34">
          <w:rPr>
            <w:rFonts w:eastAsiaTheme="minorEastAsia"/>
          </w:rPr>
          <w:delText>(</w:delText>
        </w:r>
      </w:del>
      <w:r w:rsidR="00C77375">
        <w:rPr>
          <w:rFonts w:eastAsiaTheme="minorEastAsia"/>
        </w:rPr>
        <w:t>J/m</w:t>
      </w:r>
      <w:r w:rsidR="00C77375" w:rsidRPr="00C77375">
        <w:rPr>
          <w:rFonts w:eastAsiaTheme="minorEastAsia"/>
          <w:vertAlign w:val="superscript"/>
        </w:rPr>
        <w:t>2</w:t>
      </w:r>
      <w:ins w:id="492" w:author="Benjamin W. Beeler" w:date="2021-02-09T13:14:00Z">
        <w:r w:rsidR="000867B9">
          <w:rPr>
            <w:rFonts w:eastAsiaTheme="minorEastAsia"/>
          </w:rPr>
          <w:t xml:space="preserve"> across all temperatures and compositions analyzed.</w:t>
        </w:r>
      </w:ins>
      <w:del w:id="493" w:author="Benjamin W. Beeler" w:date="2021-02-09T13:09:00Z">
        <w:r w:rsidR="00C77375" w:rsidRPr="00C77375" w:rsidDel="00B07F34">
          <w:rPr>
            <w:rFonts w:eastAsiaTheme="minorEastAsia"/>
          </w:rPr>
          <w:delText>)</w:delText>
        </w:r>
      </w:del>
      <w:r w:rsidR="001644F3">
        <w:rPr>
          <w:rFonts w:eastAsiaTheme="minorEastAsia"/>
        </w:rPr>
        <w:t xml:space="preserve"> It can </w:t>
      </w:r>
      <w:del w:id="494" w:author="Benjamin W. Beeler" w:date="2021-02-09T13:14:00Z">
        <w:r w:rsidR="001644F3" w:rsidDel="000867B9">
          <w:rPr>
            <w:rFonts w:eastAsiaTheme="minorEastAsia"/>
          </w:rPr>
          <w:delText>also be noted</w:delText>
        </w:r>
      </w:del>
      <w:ins w:id="495" w:author="Benjamin W. Beeler" w:date="2021-02-09T13:14:00Z">
        <w:r w:rsidR="000867B9">
          <w:rPr>
            <w:rFonts w:eastAsiaTheme="minorEastAsia"/>
          </w:rPr>
          <w:t>be observed</w:t>
        </w:r>
      </w:ins>
      <w:r w:rsidR="001644F3">
        <w:rPr>
          <w:rFonts w:eastAsiaTheme="minorEastAsia"/>
        </w:rPr>
        <w:t xml:space="preserve"> that the surface energy at 1400 K is significantly higher than the other illustrated values. This</w:t>
      </w:r>
      <w:r w:rsidR="00006DA5">
        <w:rPr>
          <w:rFonts w:eastAsiaTheme="minorEastAsia"/>
        </w:rPr>
        <w:t xml:space="preserve"> can be explained by the fact that this temperature </w:t>
      </w:r>
      <w:del w:id="496" w:author="Benjamin W. Beeler" w:date="2021-02-09T13:14:00Z">
        <w:r w:rsidR="00006DA5" w:rsidDel="000867B9">
          <w:rPr>
            <w:rFonts w:eastAsiaTheme="minorEastAsia"/>
          </w:rPr>
          <w:delText xml:space="preserve">value </w:delText>
        </w:r>
      </w:del>
      <w:r w:rsidR="00006DA5">
        <w:rPr>
          <w:rFonts w:eastAsiaTheme="minorEastAsia"/>
        </w:rPr>
        <w:t xml:space="preserve">is much closer to the melting </w:t>
      </w:r>
      <w:del w:id="497" w:author="Benjamin W. Beeler" w:date="2021-02-09T13:15:00Z">
        <w:r w:rsidR="00006DA5" w:rsidDel="000867B9">
          <w:rPr>
            <w:rFonts w:eastAsiaTheme="minorEastAsia"/>
          </w:rPr>
          <w:delText xml:space="preserve">temperature </w:delText>
        </w:r>
      </w:del>
      <w:ins w:id="498" w:author="Benjamin W. Beeler" w:date="2021-02-09T13:15:00Z">
        <w:r w:rsidR="000867B9">
          <w:rPr>
            <w:rFonts w:eastAsiaTheme="minorEastAsia"/>
          </w:rPr>
          <w:t>point,</w:t>
        </w:r>
        <w:r w:rsidR="000867B9">
          <w:rPr>
            <w:rFonts w:eastAsiaTheme="minorEastAsia"/>
          </w:rPr>
          <w:t xml:space="preserve"> </w:t>
        </w:r>
      </w:ins>
      <w:r w:rsidR="001858CD">
        <w:rPr>
          <w:rFonts w:eastAsiaTheme="minorEastAsia"/>
        </w:rPr>
        <w:t xml:space="preserve">which </w:t>
      </w:r>
      <w:del w:id="499" w:author="Benjamin W. Beeler" w:date="2021-02-09T13:15:00Z">
        <w:r w:rsidR="001858CD" w:rsidDel="000867B9">
          <w:rPr>
            <w:rFonts w:eastAsiaTheme="minorEastAsia"/>
          </w:rPr>
          <w:delText xml:space="preserve">makes </w:delText>
        </w:r>
      </w:del>
      <w:ins w:id="500" w:author="Benjamin W. Beeler" w:date="2021-02-09T13:15:00Z">
        <w:r w:rsidR="000867B9">
          <w:rPr>
            <w:rFonts w:eastAsiaTheme="minorEastAsia"/>
          </w:rPr>
          <w:t>can make</w:t>
        </w:r>
        <w:r w:rsidR="000867B9">
          <w:rPr>
            <w:rFonts w:eastAsiaTheme="minorEastAsia"/>
          </w:rPr>
          <w:t xml:space="preserve"> </w:t>
        </w:r>
      </w:ins>
      <w:r w:rsidR="001858CD">
        <w:rPr>
          <w:rFonts w:eastAsiaTheme="minorEastAsia"/>
        </w:rPr>
        <w:t xml:space="preserve">the system less stable </w:t>
      </w:r>
      <w:del w:id="501" w:author="Benjamin W. Beeler" w:date="2021-02-09T13:15:00Z">
        <w:r w:rsidR="001858CD" w:rsidDel="000867B9">
          <w:rPr>
            <w:rFonts w:eastAsiaTheme="minorEastAsia"/>
          </w:rPr>
          <w:delText>as melting is expected</w:delText>
        </w:r>
      </w:del>
      <w:ins w:id="502" w:author="Benjamin W. Beeler" w:date="2021-02-09T13:15:00Z">
        <w:r w:rsidR="000867B9">
          <w:rPr>
            <w:rFonts w:eastAsiaTheme="minorEastAsia"/>
          </w:rPr>
          <w:t>and lead to additional surface roughening</w:t>
        </w:r>
      </w:ins>
      <w:r w:rsidR="001858CD">
        <w:rPr>
          <w:rFonts w:eastAsiaTheme="minorEastAsia"/>
        </w:rPr>
        <w:t>. As the zirconium content increases</w:t>
      </w:r>
      <w:r w:rsidR="00FF059A">
        <w:rPr>
          <w:rFonts w:eastAsiaTheme="minorEastAsia"/>
        </w:rPr>
        <w:t>, the melting temperature</w:t>
      </w:r>
      <w:ins w:id="503" w:author="Benjamin W. Beeler" w:date="2021-02-09T13:15:00Z">
        <w:r w:rsidR="000867B9">
          <w:rPr>
            <w:rFonts w:eastAsiaTheme="minorEastAsia"/>
          </w:rPr>
          <w:t xml:space="preserve"> also</w:t>
        </w:r>
      </w:ins>
      <w:r w:rsidR="00FF059A">
        <w:rPr>
          <w:rFonts w:eastAsiaTheme="minorEastAsia"/>
        </w:rPr>
        <w:t xml:space="preserve"> increases</w:t>
      </w:r>
      <w:ins w:id="504" w:author="Benjamin W. Beeler" w:date="2021-02-09T13:15:00Z">
        <w:r w:rsidR="000867B9">
          <w:rPr>
            <w:rFonts w:eastAsiaTheme="minorEastAsia"/>
          </w:rPr>
          <w:t xml:space="preserve">, </w:t>
        </w:r>
      </w:ins>
      <w:del w:id="505" w:author="Benjamin W. Beeler" w:date="2021-02-09T13:15:00Z">
        <w:r w:rsidR="00FF059A" w:rsidDel="000867B9">
          <w:rPr>
            <w:rFonts w:eastAsiaTheme="minorEastAsia"/>
          </w:rPr>
          <w:delText xml:space="preserve"> which </w:delText>
        </w:r>
      </w:del>
      <w:r w:rsidR="00FF059A">
        <w:rPr>
          <w:rFonts w:eastAsiaTheme="minorEastAsia"/>
        </w:rPr>
        <w:t>lead</w:t>
      </w:r>
      <w:ins w:id="506" w:author="Benjamin W. Beeler" w:date="2021-02-09T13:15:00Z">
        <w:r w:rsidR="000867B9">
          <w:rPr>
            <w:rFonts w:eastAsiaTheme="minorEastAsia"/>
          </w:rPr>
          <w:t>ing</w:t>
        </w:r>
      </w:ins>
      <w:del w:id="507" w:author="Benjamin W. Beeler" w:date="2021-02-09T13:15:00Z">
        <w:r w:rsidR="00FF059A" w:rsidDel="000867B9">
          <w:rPr>
            <w:rFonts w:eastAsiaTheme="minorEastAsia"/>
          </w:rPr>
          <w:delText>s</w:delText>
        </w:r>
      </w:del>
      <w:r w:rsidR="00FF059A">
        <w:rPr>
          <w:rFonts w:eastAsiaTheme="minorEastAsia"/>
        </w:rPr>
        <w:t xml:space="preserve"> to </w:t>
      </w:r>
      <w:ins w:id="508" w:author="Benjamin W. Beeler" w:date="2021-02-09T13:16:00Z">
        <w:r w:rsidR="000867B9">
          <w:rPr>
            <w:rFonts w:eastAsiaTheme="minorEastAsia"/>
          </w:rPr>
          <w:t xml:space="preserve">a </w:t>
        </w:r>
      </w:ins>
      <w:r w:rsidR="00FF059A">
        <w:rPr>
          <w:rFonts w:eastAsiaTheme="minorEastAsia"/>
        </w:rPr>
        <w:t xml:space="preserve">more </w:t>
      </w:r>
      <w:del w:id="509" w:author="Benjamin W. Beeler" w:date="2021-02-09T13:16:00Z">
        <w:r w:rsidR="00FF059A" w:rsidDel="000867B9">
          <w:rPr>
            <w:rFonts w:eastAsiaTheme="minorEastAsia"/>
          </w:rPr>
          <w:delText>system stability</w:delText>
        </w:r>
      </w:del>
      <w:ins w:id="510" w:author="Benjamin W. Beeler" w:date="2021-02-09T13:16:00Z">
        <w:r w:rsidR="000867B9">
          <w:rPr>
            <w:rFonts w:eastAsiaTheme="minorEastAsia"/>
          </w:rPr>
          <w:t>stable system</w:t>
        </w:r>
      </w:ins>
      <w:r w:rsidR="00FF059A">
        <w:rPr>
          <w:rFonts w:eastAsiaTheme="minorEastAsia"/>
        </w:rPr>
        <w:t xml:space="preserve"> and </w:t>
      </w:r>
      <w:ins w:id="511" w:author="Benjamin W. Beeler" w:date="2021-02-09T13:16:00Z">
        <w:r w:rsidR="000867B9">
          <w:rPr>
            <w:rFonts w:eastAsiaTheme="minorEastAsia"/>
          </w:rPr>
          <w:t xml:space="preserve">a less dramatic increase in </w:t>
        </w:r>
      </w:ins>
      <w:r w:rsidR="00FF059A">
        <w:rPr>
          <w:rFonts w:eastAsiaTheme="minorEastAsia"/>
        </w:rPr>
        <w:t xml:space="preserve">the surface energy </w:t>
      </w:r>
      <w:ins w:id="512" w:author="Benjamin W. Beeler" w:date="2021-02-09T13:16:00Z">
        <w:r w:rsidR="000867B9">
          <w:rPr>
            <w:rFonts w:eastAsiaTheme="minorEastAsia"/>
          </w:rPr>
          <w:t xml:space="preserve">at 1400 K. </w:t>
        </w:r>
      </w:ins>
      <w:del w:id="513" w:author="Benjamin W. Beeler" w:date="2021-02-09T13:16:00Z">
        <w:r w:rsidR="00FF059A" w:rsidDel="000867B9">
          <w:rPr>
            <w:rFonts w:eastAsiaTheme="minorEastAsia"/>
          </w:rPr>
          <w:delText xml:space="preserve">decreases </w:delText>
        </w:r>
        <w:r w:rsidR="005C0279" w:rsidDel="000867B9">
          <w:rPr>
            <w:rFonts w:eastAsiaTheme="minorEastAsia"/>
          </w:rPr>
          <w:delText>and becomes closer to the other values relative to the cases with lower content of</w:delText>
        </w:r>
        <w:r w:rsidR="00F72122" w:rsidDel="000867B9">
          <w:rPr>
            <w:rFonts w:eastAsiaTheme="minorEastAsia"/>
          </w:rPr>
          <w:delText xml:space="preserve"> zirconium.</w:delText>
        </w:r>
      </w:del>
    </w:p>
    <w:p w14:paraId="68931AEB" w14:textId="563CF1F6" w:rsidR="00CF3F29" w:rsidRPr="00B27E40" w:rsidDel="00B07F34" w:rsidRDefault="00A101F2" w:rsidP="008F4B3B">
      <w:pPr>
        <w:jc w:val="center"/>
        <w:rPr>
          <w:moveFrom w:id="514" w:author="Benjamin W. Beeler" w:date="2021-02-09T13:04:00Z"/>
          <w:rFonts w:eastAsiaTheme="minorEastAsia"/>
        </w:rPr>
      </w:pPr>
      <w:moveFromRangeStart w:id="515" w:author="Benjamin W. Beeler" w:date="2021-02-09T13:04:00Z" w:name="move63768311"/>
      <w:moveFrom w:id="516" w:author="Benjamin W. Beeler" w:date="2021-02-09T13:04:00Z">
        <w:r w:rsidRPr="00A101F2" w:rsidDel="00B07F34">
          <w:rPr>
            <w:noProof/>
          </w:rPr>
          <w:lastRenderedPageBreak/>
          <w:drawing>
            <wp:inline distT="0" distB="0" distL="0" distR="0" wp14:anchorId="33F96F4B" wp14:editId="4F2CC422">
              <wp:extent cx="3832303" cy="2782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8036" cy="2808459"/>
                      </a:xfrm>
                      <a:prstGeom prst="rect">
                        <a:avLst/>
                      </a:prstGeom>
                    </pic:spPr>
                  </pic:pic>
                </a:graphicData>
              </a:graphic>
            </wp:inline>
          </w:drawing>
        </w:r>
      </w:moveFrom>
    </w:p>
    <w:p w14:paraId="36B8C84E" w14:textId="74D85DF7" w:rsidR="00E320BE" w:rsidDel="00B07F34" w:rsidRDefault="00E320BE" w:rsidP="00E320BE">
      <w:pPr>
        <w:pStyle w:val="Caption"/>
        <w:rPr>
          <w:moveFrom w:id="517" w:author="Benjamin W. Beeler" w:date="2021-02-09T13:04:00Z"/>
          <w:rFonts w:eastAsiaTheme="minorEastAsia"/>
          <w:i w:val="0"/>
          <w:iCs w:val="0"/>
          <w:color w:val="auto"/>
          <w:sz w:val="20"/>
          <w:szCs w:val="20"/>
        </w:rPr>
      </w:pPr>
      <w:bookmarkStart w:id="518" w:name="_Ref62545301"/>
      <w:moveFrom w:id="519" w:author="Benjamin W. Beeler" w:date="2021-02-09T13:04:00Z">
        <w:r w:rsidRPr="0043042E" w:rsidDel="00B07F34">
          <w:rPr>
            <w:i w:val="0"/>
            <w:iCs w:val="0"/>
            <w:color w:val="auto"/>
            <w:sz w:val="20"/>
            <w:szCs w:val="20"/>
          </w:rPr>
          <w:t xml:space="preserve">Fig. </w:t>
        </w:r>
        <w:r w:rsidRPr="0043042E" w:rsidDel="00B07F34">
          <w:rPr>
            <w:i w:val="0"/>
            <w:iCs w:val="0"/>
            <w:color w:val="auto"/>
            <w:sz w:val="20"/>
            <w:szCs w:val="20"/>
          </w:rPr>
          <w:fldChar w:fldCharType="begin"/>
        </w:r>
        <w:r w:rsidRPr="0043042E" w:rsidDel="00B07F34">
          <w:rPr>
            <w:i w:val="0"/>
            <w:iCs w:val="0"/>
            <w:color w:val="auto"/>
            <w:sz w:val="20"/>
            <w:szCs w:val="20"/>
          </w:rPr>
          <w:instrText xml:space="preserve"> SEQ Fig. \* ARABIC </w:instrText>
        </w:r>
        <w:r w:rsidRPr="0043042E" w:rsidDel="00B07F34">
          <w:rPr>
            <w:i w:val="0"/>
            <w:iCs w:val="0"/>
            <w:color w:val="auto"/>
            <w:sz w:val="20"/>
            <w:szCs w:val="20"/>
          </w:rPr>
          <w:fldChar w:fldCharType="separate"/>
        </w:r>
        <w:r w:rsidDel="00B07F34">
          <w:rPr>
            <w:i w:val="0"/>
            <w:iCs w:val="0"/>
            <w:noProof/>
            <w:color w:val="auto"/>
            <w:sz w:val="20"/>
            <w:szCs w:val="20"/>
          </w:rPr>
          <w:t>7</w:t>
        </w:r>
        <w:r w:rsidRPr="0043042E" w:rsidDel="00B07F34">
          <w:rPr>
            <w:i w:val="0"/>
            <w:iCs w:val="0"/>
            <w:color w:val="auto"/>
            <w:sz w:val="20"/>
            <w:szCs w:val="20"/>
          </w:rPr>
          <w:fldChar w:fldCharType="end"/>
        </w:r>
        <w:bookmarkEnd w:id="518"/>
        <w:r w:rsidRPr="0043042E" w:rsidDel="00B07F34">
          <w:rPr>
            <w:i w:val="0"/>
            <w:iCs w:val="0"/>
            <w:color w:val="auto"/>
            <w:sz w:val="20"/>
            <w:szCs w:val="20"/>
          </w:rPr>
          <w:t xml:space="preserve">. </w:t>
        </w:r>
        <w:r w:rsidR="00107A4E" w:rsidDel="00B07F34">
          <w:rPr>
            <w:rFonts w:eastAsiaTheme="minorEastAsia"/>
            <w:i w:val="0"/>
            <w:iCs w:val="0"/>
            <w:color w:val="auto"/>
            <w:sz w:val="20"/>
            <w:szCs w:val="20"/>
          </w:rPr>
          <w:t xml:space="preserve">Heat of formation of </w:t>
        </w:r>
        <w:r w:rsidR="00107A4E" w:rsidRPr="00107A4E" w:rsidDel="00B07F34">
          <w:rPr>
            <w:rFonts w:eastAsiaTheme="minorEastAsia"/>
            <w:i w:val="0"/>
            <w:iCs w:val="0"/>
            <w:color w:val="auto"/>
            <w:sz w:val="20"/>
            <w:szCs w:val="20"/>
          </w:rPr>
          <w:t>γ(U-Zr) as</w:t>
        </w:r>
        <w:r w:rsidR="00107A4E" w:rsidDel="00B07F34">
          <w:rPr>
            <w:rFonts w:eastAsiaTheme="minorEastAsia"/>
            <w:i w:val="0"/>
            <w:iCs w:val="0"/>
            <w:color w:val="auto"/>
            <w:sz w:val="20"/>
            <w:szCs w:val="20"/>
          </w:rPr>
          <w:t xml:space="preserve"> a function </w:t>
        </w:r>
        <w:r w:rsidR="003D4CEC" w:rsidDel="00B07F34">
          <w:rPr>
            <w:rFonts w:eastAsiaTheme="minorEastAsia"/>
            <w:i w:val="0"/>
            <w:iCs w:val="0"/>
            <w:color w:val="auto"/>
            <w:sz w:val="20"/>
            <w:szCs w:val="20"/>
          </w:rPr>
          <w:t xml:space="preserve">of Zr content at temperatures between 1000 K to 1400 K in comparison to the </w:t>
        </w:r>
        <w:r w:rsidR="00335094" w:rsidDel="00B07F34">
          <w:rPr>
            <w:rFonts w:eastAsiaTheme="minorEastAsia"/>
            <w:i w:val="0"/>
            <w:iCs w:val="0"/>
            <w:color w:val="auto"/>
            <w:sz w:val="20"/>
            <w:szCs w:val="20"/>
          </w:rPr>
          <w:t>data produced by Landa et al. at 0 K [land zirc paper]</w:t>
        </w:r>
        <w:r w:rsidR="00107A4E" w:rsidRPr="00107A4E" w:rsidDel="00B07F34">
          <w:rPr>
            <w:rFonts w:eastAsiaTheme="minorEastAsia"/>
            <w:i w:val="0"/>
            <w:iCs w:val="0"/>
            <w:color w:val="auto"/>
            <w:sz w:val="20"/>
            <w:szCs w:val="20"/>
          </w:rPr>
          <w:t xml:space="preserve"> </w:t>
        </w:r>
      </w:moveFrom>
    </w:p>
    <w:moveFromRangeEnd w:id="515"/>
    <w:p w14:paraId="7D8E2A2F" w14:textId="4043DFC4" w:rsidR="00B66640" w:rsidRDefault="00A118D1" w:rsidP="00A118D1">
      <w:pPr>
        <w:jc w:val="center"/>
        <w:rPr>
          <w:highlight w:val="yellow"/>
        </w:rPr>
      </w:pPr>
      <w:r w:rsidRPr="00A118D1">
        <w:rPr>
          <w:noProof/>
        </w:rPr>
        <w:drawing>
          <wp:inline distT="0" distB="0" distL="0" distR="0" wp14:anchorId="06EC2977" wp14:editId="7D2D0025">
            <wp:extent cx="4259915" cy="3089349"/>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8043" cy="3109748"/>
                    </a:xfrm>
                    <a:prstGeom prst="rect">
                      <a:avLst/>
                    </a:prstGeom>
                  </pic:spPr>
                </pic:pic>
              </a:graphicData>
            </a:graphic>
          </wp:inline>
        </w:drawing>
      </w:r>
    </w:p>
    <w:p w14:paraId="1640CE2B" w14:textId="6166FA5F" w:rsidR="000F2C4F" w:rsidRDefault="000F2C4F" w:rsidP="000F2C4F">
      <w:pPr>
        <w:pStyle w:val="Caption"/>
        <w:rPr>
          <w:rFonts w:eastAsiaTheme="minorEastAsia"/>
          <w:i w:val="0"/>
          <w:iCs w:val="0"/>
          <w:color w:val="auto"/>
          <w:sz w:val="20"/>
          <w:szCs w:val="20"/>
        </w:rPr>
      </w:pPr>
      <w:bookmarkStart w:id="520" w:name="_Ref62555944"/>
      <w:bookmarkStart w:id="521" w:name="_Hlk62558428"/>
      <w:r w:rsidRPr="0043042E">
        <w:rPr>
          <w:i w:val="0"/>
          <w:iCs w:val="0"/>
          <w:color w:val="auto"/>
          <w:sz w:val="20"/>
          <w:szCs w:val="20"/>
        </w:rPr>
        <w:t xml:space="preserve">Fig. </w:t>
      </w:r>
      <w:r w:rsidRPr="0043042E">
        <w:rPr>
          <w:i w:val="0"/>
          <w:iCs w:val="0"/>
          <w:color w:val="auto"/>
          <w:sz w:val="20"/>
          <w:szCs w:val="20"/>
        </w:rPr>
        <w:fldChar w:fldCharType="begin"/>
      </w:r>
      <w:r w:rsidRPr="0043042E">
        <w:rPr>
          <w:i w:val="0"/>
          <w:iCs w:val="0"/>
          <w:color w:val="auto"/>
          <w:sz w:val="20"/>
          <w:szCs w:val="20"/>
        </w:rPr>
        <w:instrText xml:space="preserve"> SEQ Fig. \* ARABIC </w:instrText>
      </w:r>
      <w:r w:rsidRPr="0043042E">
        <w:rPr>
          <w:i w:val="0"/>
          <w:iCs w:val="0"/>
          <w:color w:val="auto"/>
          <w:sz w:val="20"/>
          <w:szCs w:val="20"/>
        </w:rPr>
        <w:fldChar w:fldCharType="separate"/>
      </w:r>
      <w:r>
        <w:rPr>
          <w:i w:val="0"/>
          <w:iCs w:val="0"/>
          <w:noProof/>
          <w:color w:val="auto"/>
          <w:sz w:val="20"/>
          <w:szCs w:val="20"/>
        </w:rPr>
        <w:t>8</w:t>
      </w:r>
      <w:r w:rsidRPr="0043042E">
        <w:rPr>
          <w:i w:val="0"/>
          <w:iCs w:val="0"/>
          <w:color w:val="auto"/>
          <w:sz w:val="20"/>
          <w:szCs w:val="20"/>
        </w:rPr>
        <w:fldChar w:fldCharType="end"/>
      </w:r>
      <w:bookmarkEnd w:id="520"/>
      <w:r w:rsidRPr="0043042E">
        <w:rPr>
          <w:i w:val="0"/>
          <w:iCs w:val="0"/>
          <w:color w:val="auto"/>
          <w:sz w:val="20"/>
          <w:szCs w:val="20"/>
        </w:rPr>
        <w:t xml:space="preserve">. </w:t>
      </w:r>
      <w:r w:rsidR="00A54995">
        <w:rPr>
          <w:rFonts w:eastAsiaTheme="minorEastAsia"/>
          <w:i w:val="0"/>
          <w:iCs w:val="0"/>
          <w:color w:val="auto"/>
          <w:sz w:val="20"/>
          <w:szCs w:val="20"/>
        </w:rPr>
        <w:t xml:space="preserve">Surface energy as a function of zirconium content </w:t>
      </w:r>
      <w:r w:rsidR="007715AC">
        <w:rPr>
          <w:rFonts w:eastAsiaTheme="minorEastAsia"/>
          <w:i w:val="0"/>
          <w:iCs w:val="0"/>
          <w:color w:val="auto"/>
          <w:sz w:val="20"/>
          <w:szCs w:val="20"/>
        </w:rPr>
        <w:t>between 1000 K and 1400 K</w:t>
      </w:r>
      <w:r w:rsidR="00FF5997">
        <w:rPr>
          <w:rFonts w:eastAsiaTheme="minorEastAsia"/>
          <w:i w:val="0"/>
          <w:iCs w:val="0"/>
          <w:color w:val="auto"/>
          <w:sz w:val="20"/>
          <w:szCs w:val="20"/>
        </w:rPr>
        <w:t xml:space="preserve"> for a surface with orientation (100)</w:t>
      </w:r>
      <w:r w:rsidR="007715AC">
        <w:rPr>
          <w:rFonts w:eastAsiaTheme="minorEastAsia"/>
          <w:i w:val="0"/>
          <w:iCs w:val="0"/>
          <w:color w:val="auto"/>
          <w:sz w:val="20"/>
          <w:szCs w:val="20"/>
        </w:rPr>
        <w:t>.</w:t>
      </w:r>
    </w:p>
    <w:bookmarkEnd w:id="521"/>
    <w:p w14:paraId="1E16CF94" w14:textId="272ECCAA" w:rsidR="004B431F" w:rsidRDefault="00FF5997" w:rsidP="00614304">
      <w:r w:rsidRPr="00FF5997">
        <w:rPr>
          <w:noProof/>
        </w:rPr>
        <w:drawing>
          <wp:inline distT="0" distB="0" distL="0" distR="0" wp14:anchorId="496E4A6F" wp14:editId="4262B296">
            <wp:extent cx="5943600" cy="43103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10380"/>
                    </a:xfrm>
                    <a:prstGeom prst="rect">
                      <a:avLst/>
                    </a:prstGeom>
                  </pic:spPr>
                </pic:pic>
              </a:graphicData>
            </a:graphic>
          </wp:inline>
        </w:drawing>
      </w:r>
    </w:p>
    <w:p w14:paraId="485FE32F" w14:textId="53BE7860" w:rsidR="00FF5997" w:rsidRDefault="00FF5997" w:rsidP="00FF5997">
      <w:pPr>
        <w:pStyle w:val="Caption"/>
        <w:rPr>
          <w:rFonts w:eastAsiaTheme="minorEastAsia"/>
          <w:i w:val="0"/>
          <w:iCs w:val="0"/>
          <w:color w:val="auto"/>
          <w:sz w:val="20"/>
          <w:szCs w:val="20"/>
        </w:rPr>
      </w:pPr>
      <w:bookmarkStart w:id="522" w:name="_Ref62558500"/>
      <w:r w:rsidRPr="0043042E">
        <w:rPr>
          <w:i w:val="0"/>
          <w:iCs w:val="0"/>
          <w:color w:val="auto"/>
          <w:sz w:val="20"/>
          <w:szCs w:val="20"/>
        </w:rPr>
        <w:lastRenderedPageBreak/>
        <w:t xml:space="preserve">Fig. </w:t>
      </w:r>
      <w:r w:rsidRPr="0043042E">
        <w:rPr>
          <w:i w:val="0"/>
          <w:iCs w:val="0"/>
          <w:color w:val="auto"/>
          <w:sz w:val="20"/>
          <w:szCs w:val="20"/>
        </w:rPr>
        <w:fldChar w:fldCharType="begin"/>
      </w:r>
      <w:r w:rsidRPr="0043042E">
        <w:rPr>
          <w:i w:val="0"/>
          <w:iCs w:val="0"/>
          <w:color w:val="auto"/>
          <w:sz w:val="20"/>
          <w:szCs w:val="20"/>
        </w:rPr>
        <w:instrText xml:space="preserve"> SEQ Fig. \* ARABIC </w:instrText>
      </w:r>
      <w:r w:rsidRPr="0043042E">
        <w:rPr>
          <w:i w:val="0"/>
          <w:iCs w:val="0"/>
          <w:color w:val="auto"/>
          <w:sz w:val="20"/>
          <w:szCs w:val="20"/>
        </w:rPr>
        <w:fldChar w:fldCharType="separate"/>
      </w:r>
      <w:r>
        <w:rPr>
          <w:i w:val="0"/>
          <w:iCs w:val="0"/>
          <w:noProof/>
          <w:color w:val="auto"/>
          <w:sz w:val="20"/>
          <w:szCs w:val="20"/>
        </w:rPr>
        <w:t>9</w:t>
      </w:r>
      <w:r w:rsidRPr="0043042E">
        <w:rPr>
          <w:i w:val="0"/>
          <w:iCs w:val="0"/>
          <w:color w:val="auto"/>
          <w:sz w:val="20"/>
          <w:szCs w:val="20"/>
        </w:rPr>
        <w:fldChar w:fldCharType="end"/>
      </w:r>
      <w:bookmarkEnd w:id="522"/>
      <w:r w:rsidRPr="0043042E">
        <w:rPr>
          <w:i w:val="0"/>
          <w:iCs w:val="0"/>
          <w:color w:val="auto"/>
          <w:sz w:val="20"/>
          <w:szCs w:val="20"/>
        </w:rPr>
        <w:t xml:space="preserve">. </w:t>
      </w:r>
      <w:r>
        <w:rPr>
          <w:rFonts w:eastAsiaTheme="minorEastAsia"/>
          <w:i w:val="0"/>
          <w:iCs w:val="0"/>
          <w:color w:val="auto"/>
          <w:sz w:val="20"/>
          <w:szCs w:val="20"/>
        </w:rPr>
        <w:t>Surface energy as a function of zirconium content between 1000 K and 1400 K for a surface with orientation (110).</w:t>
      </w:r>
    </w:p>
    <w:p w14:paraId="30C48A0B" w14:textId="4D1CD9A9" w:rsidR="00FF5997" w:rsidRDefault="00FF5997" w:rsidP="00FF5997">
      <w:pPr>
        <w:pStyle w:val="Caption"/>
        <w:rPr>
          <w:rFonts w:eastAsiaTheme="minorEastAsia"/>
          <w:i w:val="0"/>
          <w:iCs w:val="0"/>
          <w:color w:val="auto"/>
          <w:sz w:val="20"/>
          <w:szCs w:val="20"/>
        </w:rPr>
      </w:pPr>
    </w:p>
    <w:p w14:paraId="66D6F99D" w14:textId="761E5006" w:rsidR="00FF5997" w:rsidRDefault="004A2302" w:rsidP="00FF5997">
      <w:r>
        <w:fldChar w:fldCharType="begin"/>
      </w:r>
      <w:r>
        <w:instrText xml:space="preserve"> REF _Ref62558500 \h </w:instrText>
      </w:r>
      <w:r w:rsidR="00252DEB">
        <w:instrText xml:space="preserve"> \* MERGEFORMAT </w:instrText>
      </w:r>
      <w:r>
        <w:fldChar w:fldCharType="separate"/>
      </w:r>
      <w:r w:rsidRPr="00252DEB">
        <w:t>Fig. 9</w:t>
      </w:r>
      <w:r>
        <w:fldChar w:fldCharType="end"/>
      </w:r>
      <w:r>
        <w:t xml:space="preserve"> depicts the surface energy for a system with a </w:t>
      </w:r>
      <w:ins w:id="523" w:author="Benjamin W. Beeler" w:date="2021-02-09T13:17:00Z">
        <w:r w:rsidR="000867B9">
          <w:t>(</w:t>
        </w:r>
      </w:ins>
      <w:r>
        <w:t>110</w:t>
      </w:r>
      <w:ins w:id="524" w:author="Benjamin W. Beeler" w:date="2021-02-09T13:17:00Z">
        <w:r w:rsidR="000867B9">
          <w:t>)</w:t>
        </w:r>
      </w:ins>
      <w:r>
        <w:t xml:space="preserve"> surface</w:t>
      </w:r>
      <w:ins w:id="525" w:author="Benjamin W. Beeler" w:date="2021-02-09T13:17:00Z">
        <w:r w:rsidR="000867B9">
          <w:t xml:space="preserve"> as a function of concentration at different temperatures</w:t>
        </w:r>
      </w:ins>
      <w:r>
        <w:t>. It can be noticed that</w:t>
      </w:r>
      <w:ins w:id="526" w:author="Benjamin W. Beeler" w:date="2021-02-09T13:17:00Z">
        <w:r w:rsidR="000867B9">
          <w:t>,</w:t>
        </w:r>
      </w:ins>
      <w:r>
        <w:t xml:space="preserve"> </w:t>
      </w:r>
      <w:r w:rsidR="003256DA">
        <w:t>similar to the</w:t>
      </w:r>
      <w:ins w:id="527" w:author="Benjamin W. Beeler" w:date="2021-02-09T13:17:00Z">
        <w:r w:rsidR="000867B9">
          <w:t xml:space="preserve"> (</w:t>
        </w:r>
      </w:ins>
      <w:r w:rsidR="003256DA">
        <w:t>100</w:t>
      </w:r>
      <w:ins w:id="528" w:author="Benjamin W. Beeler" w:date="2021-02-09T13:17:00Z">
        <w:r w:rsidR="000867B9">
          <w:t>)</w:t>
        </w:r>
      </w:ins>
      <w:r w:rsidR="003256DA">
        <w:t xml:space="preserve"> system, the surface energy tends to decrease with </w:t>
      </w:r>
      <w:ins w:id="529" w:author="Benjamin W. Beeler" w:date="2021-02-09T13:18:00Z">
        <w:r w:rsidR="000867B9">
          <w:t xml:space="preserve">increasing </w:t>
        </w:r>
      </w:ins>
      <w:proofErr w:type="spellStart"/>
      <w:r w:rsidR="003256DA">
        <w:t>Zr</w:t>
      </w:r>
      <w:proofErr w:type="spellEnd"/>
      <w:r w:rsidR="003256DA">
        <w:t xml:space="preserve"> content</w:t>
      </w:r>
      <w:ins w:id="530" w:author="Benjamin W. Beeler" w:date="2021-02-09T13:18:00Z">
        <w:r w:rsidR="000867B9">
          <w:t>,</w:t>
        </w:r>
      </w:ins>
      <w:r w:rsidR="003256DA">
        <w:t xml:space="preserve"> but </w:t>
      </w:r>
      <w:r w:rsidR="00A8655D">
        <w:t xml:space="preserve">is almost constant above 25 </w:t>
      </w:r>
      <w:proofErr w:type="gramStart"/>
      <w:r w:rsidR="00A8655D">
        <w:t>at.%</w:t>
      </w:r>
      <w:proofErr w:type="gramEnd"/>
      <w:r w:rsidR="00A8655D">
        <w:t xml:space="preserve"> Zr. It can </w:t>
      </w:r>
      <w:ins w:id="531" w:author="Benjamin W. Beeler" w:date="2021-02-09T13:18:00Z">
        <w:r w:rsidR="000867B9">
          <w:t xml:space="preserve">also </w:t>
        </w:r>
      </w:ins>
      <w:r w:rsidR="00A8655D">
        <w:t xml:space="preserve">be </w:t>
      </w:r>
      <w:del w:id="532" w:author="Benjamin W. Beeler" w:date="2021-02-09T13:18:00Z">
        <w:r w:rsidR="00A8655D" w:rsidDel="000867B9">
          <w:delText xml:space="preserve">also </w:delText>
        </w:r>
      </w:del>
      <w:r w:rsidR="00A8655D">
        <w:t xml:space="preserve">noticed that the temperature </w:t>
      </w:r>
      <w:r w:rsidR="002459B8">
        <w:t>variation of the surface energy</w:t>
      </w:r>
      <w:r w:rsidR="00A8655D">
        <w:t xml:space="preserve"> </w:t>
      </w:r>
      <w:r w:rsidR="00974500">
        <w:t>of this system is much lower</w:t>
      </w:r>
      <w:ins w:id="533" w:author="Benjamin W. Beeler" w:date="2021-02-09T13:18:00Z">
        <w:r w:rsidR="000867B9">
          <w:t xml:space="preserve"> than</w:t>
        </w:r>
      </w:ins>
      <w:r w:rsidR="00974500">
        <w:t xml:space="preserve"> th</w:t>
      </w:r>
      <w:r w:rsidR="002459B8">
        <w:t xml:space="preserve">e </w:t>
      </w:r>
      <w:ins w:id="534" w:author="Benjamin W. Beeler" w:date="2021-02-09T13:18:00Z">
        <w:r w:rsidR="000867B9">
          <w:t>(</w:t>
        </w:r>
      </w:ins>
      <w:r w:rsidR="002459B8">
        <w:t>100</w:t>
      </w:r>
      <w:ins w:id="535" w:author="Benjamin W. Beeler" w:date="2021-02-09T13:18:00Z">
        <w:r w:rsidR="000867B9">
          <w:t>) surface</w:t>
        </w:r>
      </w:ins>
      <w:r w:rsidR="002459B8">
        <w:t xml:space="preserve"> system. However</w:t>
      </w:r>
      <w:ins w:id="536" w:author="Benjamin W. Beeler" w:date="2021-02-09T13:18:00Z">
        <w:r w:rsidR="000867B9">
          <w:t>,</w:t>
        </w:r>
      </w:ins>
      <w:r w:rsidR="002C2704">
        <w:t xml:space="preserve"> at 1400 K, similar to the </w:t>
      </w:r>
      <w:ins w:id="537" w:author="Benjamin W. Beeler" w:date="2021-02-09T13:18:00Z">
        <w:r w:rsidR="000867B9">
          <w:t>(</w:t>
        </w:r>
      </w:ins>
      <w:r w:rsidR="002C2704">
        <w:t>100</w:t>
      </w:r>
      <w:ins w:id="538" w:author="Benjamin W. Beeler" w:date="2021-02-09T13:18:00Z">
        <w:r w:rsidR="000867B9">
          <w:t>) surface</w:t>
        </w:r>
      </w:ins>
      <w:del w:id="539" w:author="Benjamin W. Beeler" w:date="2021-02-09T13:18:00Z">
        <w:r w:rsidR="002C2704" w:rsidDel="000867B9">
          <w:delText xml:space="preserve"> s</w:delText>
        </w:r>
      </w:del>
      <w:del w:id="540" w:author="Benjamin W. Beeler" w:date="2021-02-09T13:19:00Z">
        <w:r w:rsidR="002C2704" w:rsidDel="000867B9">
          <w:delText>ystems</w:delText>
        </w:r>
      </w:del>
      <w:r w:rsidR="002459B8">
        <w:t xml:space="preserve">, it is clear that </w:t>
      </w:r>
      <w:ins w:id="541" w:author="Benjamin W. Beeler" w:date="2021-02-09T13:19:00Z">
        <w:r w:rsidR="000867B9">
          <w:t xml:space="preserve">the </w:t>
        </w:r>
      </w:ins>
      <w:r w:rsidR="002459B8">
        <w:t>system is less stable</w:t>
      </w:r>
      <w:ins w:id="542" w:author="Benjamin W. Beeler" w:date="2021-02-09T13:19:00Z">
        <w:r w:rsidR="000867B9">
          <w:t xml:space="preserve"> and is undergoing significant surface roughening, due to the ano</w:t>
        </w:r>
      </w:ins>
      <w:ins w:id="543" w:author="Benjamin W. Beeler" w:date="2021-02-09T13:20:00Z">
        <w:r w:rsidR="000867B9">
          <w:t>malously high surface energy at 1400 K</w:t>
        </w:r>
      </w:ins>
      <w:ins w:id="544" w:author="Benjamin W. Beeler" w:date="2021-02-09T13:19:00Z">
        <w:r w:rsidR="000867B9">
          <w:t xml:space="preserve">. This </w:t>
        </w:r>
      </w:ins>
      <w:ins w:id="545" w:author="Benjamin W. Beeler" w:date="2021-02-09T13:20:00Z">
        <w:r w:rsidR="00451E88">
          <w:t xml:space="preserve">degree to which the surface energy at 1400 K is an outlier decreases with increasing </w:t>
        </w:r>
        <w:proofErr w:type="spellStart"/>
        <w:r w:rsidR="00451E88">
          <w:t>Zr</w:t>
        </w:r>
        <w:proofErr w:type="spellEnd"/>
        <w:r w:rsidR="00451E88">
          <w:t xml:space="preserve"> content, similar to the (100) surface, and due to the increase in the melting point with higher amounts of </w:t>
        </w:r>
        <w:proofErr w:type="spellStart"/>
        <w:r w:rsidR="00451E88">
          <w:t>Zr</w:t>
        </w:r>
        <w:proofErr w:type="spellEnd"/>
        <w:r w:rsidR="00451E88">
          <w:t xml:space="preserve"> in</w:t>
        </w:r>
      </w:ins>
      <w:ins w:id="546" w:author="Benjamin W. Beeler" w:date="2021-02-09T13:21:00Z">
        <w:r w:rsidR="00451E88">
          <w:t xml:space="preserve"> the alloy. This phenomen</w:t>
        </w:r>
      </w:ins>
      <w:ins w:id="547" w:author="Benjamin W. Beeler" w:date="2021-02-09T13:22:00Z">
        <w:r w:rsidR="00AE6BF3">
          <w:t>on</w:t>
        </w:r>
      </w:ins>
      <w:ins w:id="548" w:author="Benjamin W. Beeler" w:date="2021-02-09T13:21:00Z">
        <w:r w:rsidR="00451E88">
          <w:t xml:space="preserve"> of surface roughening near the melting point was verified </w:t>
        </w:r>
        <w:commentRangeStart w:id="549"/>
        <w:r w:rsidR="00451E88">
          <w:t xml:space="preserve">via …. </w:t>
        </w:r>
        <w:commentRangeEnd w:id="549"/>
        <w:r w:rsidR="00451E88">
          <w:rPr>
            <w:rStyle w:val="CommentReference"/>
          </w:rPr>
          <w:commentReference w:id="549"/>
        </w:r>
      </w:ins>
      <w:bookmarkStart w:id="550" w:name="_GoBack"/>
      <w:bookmarkEnd w:id="550"/>
      <w:del w:id="551" w:author="Benjamin W. Beeler" w:date="2021-02-09T13:21:00Z">
        <w:r w:rsidR="002459B8" w:rsidDel="00451E88">
          <w:delText xml:space="preserve"> since it is near melting temperature and the surface energy is also significantly higher </w:delText>
        </w:r>
        <w:r w:rsidR="002C2704" w:rsidDel="00451E88">
          <w:delText>but decreases with zirconium content.</w:delText>
        </w:r>
      </w:del>
    </w:p>
    <w:p w14:paraId="33D16916" w14:textId="03B936D5" w:rsidR="002C2704" w:rsidRDefault="002C2704" w:rsidP="00FF5997"/>
    <w:p w14:paraId="73793895" w14:textId="6CC09B3B" w:rsidR="002C2704" w:rsidRDefault="00BF2C00" w:rsidP="00FF5997">
      <w:pPr>
        <w:rPr>
          <w:ins w:id="552" w:author="Benjamin W. Beeler" w:date="2021-02-09T13:04:00Z"/>
        </w:rPr>
      </w:pPr>
      <w:ins w:id="553" w:author="Benjamin W. Beeler" w:date="2021-02-09T13:04:00Z">
        <w:r>
          <w:t>Conclusions</w:t>
        </w:r>
      </w:ins>
    </w:p>
    <w:p w14:paraId="34100C0A" w14:textId="164B63E5" w:rsidR="00BF2C00" w:rsidRDefault="00BF2C00" w:rsidP="00FF5997">
      <w:pPr>
        <w:rPr>
          <w:ins w:id="554" w:author="Benjamin W. Beeler" w:date="2021-02-09T13:04:00Z"/>
        </w:rPr>
      </w:pPr>
    </w:p>
    <w:p w14:paraId="65440375" w14:textId="77777777" w:rsidR="00BF2C00" w:rsidRDefault="00BF2C00" w:rsidP="00FF5997"/>
    <w:p w14:paraId="22AA7022" w14:textId="7F9C8830" w:rsidR="002C2704" w:rsidRDefault="002C2704" w:rsidP="00FF5997"/>
    <w:p w14:paraId="3321905A" w14:textId="29AB8A5D" w:rsidR="002C2704" w:rsidRDefault="002C2704" w:rsidP="00FF5997"/>
    <w:p w14:paraId="34E7D812" w14:textId="3D58EC8D" w:rsidR="002C2704" w:rsidRDefault="002C2704">
      <w:r>
        <w:br w:type="page"/>
      </w:r>
    </w:p>
    <w:p w14:paraId="5BBC0F40" w14:textId="7CC9DEC1" w:rsidR="00E61B34" w:rsidRDefault="00E61B34" w:rsidP="00380AE4">
      <w:pPr>
        <w:pStyle w:val="Heading1"/>
        <w:numPr>
          <w:ilvl w:val="0"/>
          <w:numId w:val="0"/>
        </w:numPr>
        <w:ind w:left="432" w:hanging="432"/>
      </w:pPr>
      <w:r>
        <w:lastRenderedPageBreak/>
        <w:t>References</w:t>
      </w:r>
    </w:p>
    <w:p w14:paraId="07090043" w14:textId="17C1D775" w:rsidR="00A73B9B" w:rsidRDefault="00A73B9B" w:rsidP="00A73B9B">
      <w:pPr>
        <w:pStyle w:val="ListParagraph"/>
        <w:numPr>
          <w:ilvl w:val="0"/>
          <w:numId w:val="5"/>
        </w:numPr>
        <w:ind w:left="360"/>
      </w:pPr>
      <w:bookmarkStart w:id="555" w:name="_Ref61343684"/>
      <w:r>
        <w:t xml:space="preserve">Tang, Y. S.; </w:t>
      </w:r>
      <w:proofErr w:type="spellStart"/>
      <w:r>
        <w:t>Coffield</w:t>
      </w:r>
      <w:proofErr w:type="spellEnd"/>
      <w:r>
        <w:t>, Jr, R. D.; and Markley R. A. Thermal Analysis of Liquid-Metal Fast     Breeder Reactors, 1</w:t>
      </w:r>
      <w:r w:rsidRPr="007B7235">
        <w:rPr>
          <w:vertAlign w:val="superscript"/>
        </w:rPr>
        <w:t>st</w:t>
      </w:r>
      <w:r>
        <w:t xml:space="preserve"> Edition; American Nuclear Society: USA, 1978.</w:t>
      </w:r>
      <w:bookmarkEnd w:id="555"/>
    </w:p>
    <w:p w14:paraId="02734FF1" w14:textId="58823A9A" w:rsidR="00A73B9B" w:rsidRDefault="00A73B9B" w:rsidP="00A73B9B">
      <w:pPr>
        <w:pStyle w:val="ListParagraph"/>
        <w:numPr>
          <w:ilvl w:val="0"/>
          <w:numId w:val="5"/>
        </w:numPr>
        <w:ind w:left="360"/>
      </w:pPr>
      <w:bookmarkStart w:id="556" w:name="_Ref61343693"/>
      <w:proofErr w:type="spellStart"/>
      <w:r>
        <w:t>Todreas</w:t>
      </w:r>
      <w:proofErr w:type="spellEnd"/>
      <w:r>
        <w:t xml:space="preserve">, N. E. Thermal-Hydraulics Challenges in Fast Reactor Design. </w:t>
      </w:r>
      <w:proofErr w:type="spellStart"/>
      <w:r>
        <w:t>Nucl</w:t>
      </w:r>
      <w:proofErr w:type="spellEnd"/>
      <w:r>
        <w:t>. Tech. 2009, 167:1, 127-144.</w:t>
      </w:r>
      <w:bookmarkEnd w:id="556"/>
    </w:p>
    <w:p w14:paraId="170F167E" w14:textId="74C934FF" w:rsidR="00A73B9B" w:rsidRDefault="00290BA2" w:rsidP="00A73B9B">
      <w:pPr>
        <w:pStyle w:val="ListParagraph"/>
        <w:numPr>
          <w:ilvl w:val="0"/>
          <w:numId w:val="5"/>
        </w:numPr>
        <w:ind w:left="360"/>
      </w:pPr>
      <w:bookmarkStart w:id="557" w:name="_Ref61343945"/>
      <w:proofErr w:type="spellStart"/>
      <w:r>
        <w:t>Yoo</w:t>
      </w:r>
      <w:proofErr w:type="spellEnd"/>
      <w:r>
        <w:t>, C</w:t>
      </w:r>
      <w:r w:rsidR="00AF5835">
        <w:t xml:space="preserve">.-S.; </w:t>
      </w:r>
      <w:proofErr w:type="spellStart"/>
      <w:r w:rsidR="00AF5835">
        <w:t>Cyun</w:t>
      </w:r>
      <w:proofErr w:type="spellEnd"/>
      <w:r w:rsidR="00AF5835">
        <w:t xml:space="preserve">, H.; </w:t>
      </w:r>
      <w:proofErr w:type="spellStart"/>
      <w:r w:rsidR="00AF5835">
        <w:t>Soderlind</w:t>
      </w:r>
      <w:proofErr w:type="spellEnd"/>
      <w:r w:rsidR="00392AFE">
        <w:t>, P. Phase diagram of uranium at high pressures and temperatures, Phys. Rev. B57 (1998) 10359</w:t>
      </w:r>
      <w:r w:rsidR="00EB5D53">
        <w:t>.</w:t>
      </w:r>
      <w:bookmarkEnd w:id="557"/>
    </w:p>
    <w:p w14:paraId="6603052F" w14:textId="7A485A4E" w:rsidR="00CB5BC4" w:rsidRPr="00CB5BC4" w:rsidRDefault="00CB5BC4" w:rsidP="00A73B9B">
      <w:pPr>
        <w:pStyle w:val="ListParagraph"/>
        <w:numPr>
          <w:ilvl w:val="0"/>
          <w:numId w:val="5"/>
        </w:numPr>
        <w:ind w:left="360"/>
        <w:rPr>
          <w:highlight w:val="yellow"/>
        </w:rPr>
      </w:pPr>
      <w:bookmarkStart w:id="558" w:name="_Ref61518051"/>
      <w:proofErr w:type="spellStart"/>
      <w:r w:rsidRPr="00CB5BC4">
        <w:rPr>
          <w:highlight w:val="yellow"/>
        </w:rPr>
        <w:t>Habashi</w:t>
      </w:r>
      <w:proofErr w:type="spellEnd"/>
      <w:r w:rsidRPr="00CB5BC4">
        <w:rPr>
          <w:highlight w:val="yellow"/>
        </w:rPr>
        <w:t xml:space="preserve"> F. (2013) Uranium, Physical and Chemical Properties. In: </w:t>
      </w:r>
      <w:proofErr w:type="spellStart"/>
      <w:r w:rsidRPr="00CB5BC4">
        <w:rPr>
          <w:highlight w:val="yellow"/>
        </w:rPr>
        <w:t>Kretsinger</w:t>
      </w:r>
      <w:proofErr w:type="spellEnd"/>
      <w:r w:rsidRPr="00CB5BC4">
        <w:rPr>
          <w:highlight w:val="yellow"/>
        </w:rPr>
        <w:t xml:space="preserve"> R.H., </w:t>
      </w:r>
      <w:proofErr w:type="spellStart"/>
      <w:r w:rsidRPr="00CB5BC4">
        <w:rPr>
          <w:highlight w:val="yellow"/>
        </w:rPr>
        <w:t>Uversky</w:t>
      </w:r>
      <w:proofErr w:type="spellEnd"/>
      <w:r w:rsidRPr="00CB5BC4">
        <w:rPr>
          <w:highlight w:val="yellow"/>
        </w:rPr>
        <w:t xml:space="preserve"> V.N., </w:t>
      </w:r>
      <w:proofErr w:type="spellStart"/>
      <w:r w:rsidRPr="00CB5BC4">
        <w:rPr>
          <w:highlight w:val="yellow"/>
        </w:rPr>
        <w:t>Permyakov</w:t>
      </w:r>
      <w:proofErr w:type="spellEnd"/>
      <w:r w:rsidRPr="00CB5BC4">
        <w:rPr>
          <w:highlight w:val="yellow"/>
        </w:rPr>
        <w:t xml:space="preserve"> E.A. (</w:t>
      </w:r>
      <w:proofErr w:type="spellStart"/>
      <w:r w:rsidRPr="00CB5BC4">
        <w:rPr>
          <w:highlight w:val="yellow"/>
        </w:rPr>
        <w:t>eds</w:t>
      </w:r>
      <w:proofErr w:type="spellEnd"/>
      <w:r w:rsidRPr="00CB5BC4">
        <w:rPr>
          <w:highlight w:val="yellow"/>
        </w:rPr>
        <w:t>) Encyclopedia of Metalloproteins. Springer, New York, NY. https://doi.org/10.1007/978-1-4614-1533-6_401</w:t>
      </w:r>
      <w:bookmarkEnd w:id="558"/>
    </w:p>
    <w:p w14:paraId="6EE6357E" w14:textId="77C5EA18" w:rsidR="00EB5D53" w:rsidRDefault="00EB5D53" w:rsidP="00A73B9B">
      <w:pPr>
        <w:pStyle w:val="ListParagraph"/>
        <w:numPr>
          <w:ilvl w:val="0"/>
          <w:numId w:val="5"/>
        </w:numPr>
        <w:ind w:left="360"/>
      </w:pPr>
      <w:bookmarkStart w:id="559" w:name="_Ref61343946"/>
      <w:proofErr w:type="spellStart"/>
      <w:r>
        <w:t>Soderlind</w:t>
      </w:r>
      <w:proofErr w:type="spellEnd"/>
      <w:r>
        <w:t xml:space="preserve">, P. </w:t>
      </w:r>
      <w:r w:rsidR="009B2D64">
        <w:t>Theory of the crystal structures of cerium and the light actinides, Adv. In Phys. 47 (1998) 959.</w:t>
      </w:r>
      <w:bookmarkEnd w:id="559"/>
    </w:p>
    <w:p w14:paraId="7EB29599" w14:textId="307900D8" w:rsidR="009B2D64" w:rsidRDefault="00802719" w:rsidP="00A73B9B">
      <w:pPr>
        <w:pStyle w:val="ListParagraph"/>
        <w:numPr>
          <w:ilvl w:val="0"/>
          <w:numId w:val="5"/>
        </w:numPr>
        <w:ind w:left="360"/>
      </w:pPr>
      <w:bookmarkStart w:id="560" w:name="_Ref61345261"/>
      <w:r>
        <w:t>Takahashi, Y.</w:t>
      </w:r>
      <w:r w:rsidR="00F81CBC">
        <w:t>;</w:t>
      </w:r>
      <w:r>
        <w:t xml:space="preserve"> </w:t>
      </w:r>
      <w:proofErr w:type="spellStart"/>
      <w:r>
        <w:t>Yamawaki</w:t>
      </w:r>
      <w:proofErr w:type="spellEnd"/>
      <w:r>
        <w:t>, M.</w:t>
      </w:r>
      <w:r w:rsidR="00F81CBC">
        <w:t>;</w:t>
      </w:r>
      <w:r>
        <w:t xml:space="preserve"> Yamamoto, K. Thermophysical Properties of Uranium-Zirconium Alloys, J. </w:t>
      </w:r>
      <w:proofErr w:type="spellStart"/>
      <w:r>
        <w:t>Nucl</w:t>
      </w:r>
      <w:proofErr w:type="spellEnd"/>
      <w:r>
        <w:t>. Mat. 1988, 154:1, 141-144.</w:t>
      </w:r>
      <w:bookmarkEnd w:id="560"/>
    </w:p>
    <w:p w14:paraId="4F10948C" w14:textId="6F8629E1" w:rsidR="00802719" w:rsidRDefault="00802719" w:rsidP="00A73B9B">
      <w:pPr>
        <w:pStyle w:val="ListParagraph"/>
        <w:numPr>
          <w:ilvl w:val="0"/>
          <w:numId w:val="5"/>
        </w:numPr>
        <w:ind w:left="360"/>
      </w:pPr>
      <w:bookmarkStart w:id="561" w:name="_Ref61345263"/>
      <w:proofErr w:type="spellStart"/>
      <w:r>
        <w:t>Gaiduchenko</w:t>
      </w:r>
      <w:proofErr w:type="spellEnd"/>
      <w:r>
        <w:t>, A.B. Thermophysical Properties of Irradiated Uranium-Zirconium Fuel, At. Energy. 2008, 104, 5-10.</w:t>
      </w:r>
      <w:bookmarkEnd w:id="561"/>
    </w:p>
    <w:p w14:paraId="090180B2" w14:textId="292B5B2B" w:rsidR="00802719" w:rsidRDefault="00802719" w:rsidP="00A73B9B">
      <w:pPr>
        <w:pStyle w:val="ListParagraph"/>
        <w:numPr>
          <w:ilvl w:val="0"/>
          <w:numId w:val="5"/>
        </w:numPr>
        <w:ind w:left="360"/>
      </w:pPr>
      <w:bookmarkStart w:id="562" w:name="_Ref61345264"/>
      <w:r>
        <w:t xml:space="preserve">Huang, S-Q. and </w:t>
      </w:r>
      <w:proofErr w:type="spellStart"/>
      <w:proofErr w:type="gramStart"/>
      <w:r>
        <w:t>Ju,X</w:t>
      </w:r>
      <w:proofErr w:type="spellEnd"/>
      <w:proofErr w:type="gramEnd"/>
      <w:r>
        <w:t>-H. First-Principles Study of Properties of Alpha Uranium Crystal and Seven Alpha Uranium Surfaces. J. Chem. 2017.</w:t>
      </w:r>
      <w:bookmarkEnd w:id="562"/>
    </w:p>
    <w:p w14:paraId="7F554195" w14:textId="58F6EBDC" w:rsidR="00997AF7" w:rsidRDefault="00997AF7" w:rsidP="00A73B9B">
      <w:pPr>
        <w:pStyle w:val="ListParagraph"/>
        <w:numPr>
          <w:ilvl w:val="0"/>
          <w:numId w:val="5"/>
        </w:numPr>
        <w:ind w:left="360"/>
      </w:pPr>
      <w:bookmarkStart w:id="563" w:name="_Ref61523060"/>
      <w:r w:rsidRPr="00CE05C7">
        <w:t xml:space="preserve">Davis, J. R., Metal Handbook Desk Edition, 2nd Edition; </w:t>
      </w:r>
      <w:r w:rsidR="00CE05C7" w:rsidRPr="00CE05C7">
        <w:t>A</w:t>
      </w:r>
      <w:r w:rsidR="00CE05C7">
        <w:t>SM</w:t>
      </w:r>
      <w:r w:rsidR="004D2CB8">
        <w:t>:</w:t>
      </w:r>
      <w:r w:rsidR="007C56A1">
        <w:t>1998.</w:t>
      </w:r>
      <w:bookmarkEnd w:id="563"/>
    </w:p>
    <w:p w14:paraId="13C32A2C" w14:textId="2BDB5906" w:rsidR="007C56A1" w:rsidRDefault="00B3072C" w:rsidP="00A73B9B">
      <w:pPr>
        <w:pStyle w:val="ListParagraph"/>
        <w:numPr>
          <w:ilvl w:val="0"/>
          <w:numId w:val="5"/>
        </w:numPr>
        <w:ind w:left="360"/>
      </w:pPr>
      <w:bookmarkStart w:id="564" w:name="_Ref62559271"/>
      <w:proofErr w:type="spellStart"/>
      <w:r>
        <w:t>Zegler</w:t>
      </w:r>
      <w:proofErr w:type="spellEnd"/>
      <w:r>
        <w:t>, S.T.</w:t>
      </w:r>
      <w:r w:rsidR="00E10A1E">
        <w:t xml:space="preserve"> and Walter, C.M. Compatibility between metallic U-Pu-base fuels and potential cladding materials, </w:t>
      </w:r>
      <w:proofErr w:type="spellStart"/>
      <w:r w:rsidR="00E10A1E">
        <w:t>Nucl</w:t>
      </w:r>
      <w:proofErr w:type="spellEnd"/>
      <w:r w:rsidR="00E10A1E">
        <w:t>. Met. 13 (1967) 335-344</w:t>
      </w:r>
      <w:bookmarkEnd w:id="564"/>
    </w:p>
    <w:p w14:paraId="18F305E3" w14:textId="6868DBE1" w:rsidR="00E10A1E" w:rsidRDefault="00912F75" w:rsidP="00A73B9B">
      <w:pPr>
        <w:pStyle w:val="ListParagraph"/>
        <w:numPr>
          <w:ilvl w:val="0"/>
          <w:numId w:val="5"/>
        </w:numPr>
        <w:ind w:left="360"/>
      </w:pPr>
      <w:bookmarkStart w:id="565" w:name="_Ref62559483"/>
      <w:proofErr w:type="spellStart"/>
      <w:r>
        <w:t>Sang</w:t>
      </w:r>
      <w:r w:rsidR="002D01F3">
        <w:t>joon</w:t>
      </w:r>
      <w:proofErr w:type="spellEnd"/>
      <w:r w:rsidR="002D01F3">
        <w:t xml:space="preserve"> A., </w:t>
      </w:r>
      <w:proofErr w:type="spellStart"/>
      <w:r w:rsidR="002D01F3">
        <w:t>Comprehensice</w:t>
      </w:r>
      <w:proofErr w:type="spellEnd"/>
      <w:r w:rsidR="002D01F3">
        <w:t xml:space="preserve"> investigation of the uranium-zirconium alloy </w:t>
      </w:r>
      <w:proofErr w:type="spellStart"/>
      <w:proofErr w:type="gramStart"/>
      <w:r w:rsidR="002D01F3">
        <w:t>system:Thermophysical</w:t>
      </w:r>
      <w:proofErr w:type="spellEnd"/>
      <w:proofErr w:type="gramEnd"/>
      <w:r w:rsidR="002D01F3">
        <w:t xml:space="preserve"> properties, phase characterization and ion implantation effects,</w:t>
      </w:r>
      <w:r w:rsidR="000875F9">
        <w:t xml:space="preserve"> Ph.D. Thesis, P.22  Texas A&amp;M University, (2013).</w:t>
      </w:r>
      <w:bookmarkEnd w:id="565"/>
    </w:p>
    <w:p w14:paraId="19C83124" w14:textId="395523F5" w:rsidR="00CA6088" w:rsidRDefault="00CA6088" w:rsidP="00A73B9B">
      <w:pPr>
        <w:pStyle w:val="ListParagraph"/>
        <w:numPr>
          <w:ilvl w:val="0"/>
          <w:numId w:val="5"/>
        </w:numPr>
        <w:ind w:left="360"/>
      </w:pPr>
      <w:bookmarkStart w:id="566" w:name="_Ref62559564"/>
      <w:r w:rsidRPr="00DE75B6">
        <w:t>Galloway</w:t>
      </w:r>
      <w:r>
        <w:t>,</w:t>
      </w:r>
      <w:r w:rsidRPr="00DE75B6">
        <w:t xml:space="preserve"> J. </w:t>
      </w:r>
      <w:proofErr w:type="spellStart"/>
      <w:r>
        <w:t>Unal</w:t>
      </w:r>
      <w:proofErr w:type="spellEnd"/>
      <w:r>
        <w:t>, C. Carlson, N. Porter, D. Hayes, S.</w:t>
      </w:r>
      <w:r w:rsidRPr="00DE75B6">
        <w:t xml:space="preserve"> </w:t>
      </w:r>
      <w:r w:rsidRPr="00FF3397">
        <w:t xml:space="preserve">Modeling </w:t>
      </w:r>
      <w:r>
        <w:t>C</w:t>
      </w:r>
      <w:r w:rsidRPr="00FF3397">
        <w:t xml:space="preserve">onstituent </w:t>
      </w:r>
      <w:r>
        <w:t>R</w:t>
      </w:r>
      <w:r w:rsidRPr="00FF3397">
        <w:t>edistribution in U-</w:t>
      </w:r>
      <w:r>
        <w:t>P</w:t>
      </w:r>
      <w:r w:rsidRPr="00FF3397">
        <w:t xml:space="preserve">u-Zr </w:t>
      </w:r>
      <w:r>
        <w:t>M</w:t>
      </w:r>
      <w:r w:rsidRPr="00FF3397">
        <w:t xml:space="preserve">etallic </w:t>
      </w:r>
      <w:r>
        <w:t>F</w:t>
      </w:r>
      <w:r w:rsidRPr="00FF3397">
        <w:t xml:space="preserve">uel </w:t>
      </w:r>
      <w:r>
        <w:t>U</w:t>
      </w:r>
      <w:r w:rsidRPr="00FF3397">
        <w:t xml:space="preserve">sing the </w:t>
      </w:r>
      <w:r>
        <w:t>A</w:t>
      </w:r>
      <w:r w:rsidRPr="00FF3397">
        <w:t xml:space="preserve">dvanced </w:t>
      </w:r>
      <w:r>
        <w:t>F</w:t>
      </w:r>
      <w:r w:rsidRPr="00FF3397">
        <w:t xml:space="preserve">uel </w:t>
      </w:r>
      <w:r>
        <w:t>P</w:t>
      </w:r>
      <w:r w:rsidRPr="00FF3397">
        <w:t xml:space="preserve">erformance </w:t>
      </w:r>
      <w:r>
        <w:t>C</w:t>
      </w:r>
      <w:r w:rsidRPr="00FF3397">
        <w:t xml:space="preserve">ode BISON, </w:t>
      </w:r>
      <w:proofErr w:type="spellStart"/>
      <w:r w:rsidRPr="00FF3397">
        <w:t>Nucl</w:t>
      </w:r>
      <w:proofErr w:type="spellEnd"/>
      <w:r w:rsidRPr="00FF3397">
        <w:t>. Eng. Des</w:t>
      </w:r>
      <w:r>
        <w:t>. (2015),</w:t>
      </w:r>
      <w:r w:rsidRPr="00FF3397">
        <w:t xml:space="preserve"> 286,</w:t>
      </w:r>
      <w:r>
        <w:t xml:space="preserve"> </w:t>
      </w:r>
      <w:r w:rsidRPr="00FF3397">
        <w:t>1-</w:t>
      </w:r>
      <w:r w:rsidRPr="00DE75B6">
        <w:t>17.</w:t>
      </w:r>
      <w:bookmarkEnd w:id="566"/>
    </w:p>
    <w:p w14:paraId="12513304" w14:textId="52F8027F" w:rsidR="00B8623D" w:rsidRDefault="00B8623D" w:rsidP="00A73B9B">
      <w:pPr>
        <w:pStyle w:val="ListParagraph"/>
        <w:numPr>
          <w:ilvl w:val="0"/>
          <w:numId w:val="5"/>
        </w:numPr>
        <w:ind w:left="360"/>
      </w:pPr>
      <w:bookmarkStart w:id="567" w:name="_Ref62559896"/>
      <w:r w:rsidRPr="00612793">
        <w:t xml:space="preserve">Beeler, B. Anderson, D. Jiang, C. Zhang, Y. </w:t>
      </w:r>
      <w:r>
        <w:t>Ab Initio Molecular Dynamics Investigation of Point Defects in γ-U</w:t>
      </w:r>
      <w:r w:rsidRPr="00FF3397">
        <w:t xml:space="preserve">, </w:t>
      </w:r>
      <w:r>
        <w:t xml:space="preserve">J. </w:t>
      </w:r>
      <w:proofErr w:type="spellStart"/>
      <w:r>
        <w:t>Nucl</w:t>
      </w:r>
      <w:proofErr w:type="spellEnd"/>
      <w:r>
        <w:t xml:space="preserve">. Mat. </w:t>
      </w:r>
      <w:r w:rsidR="004B620B">
        <w:t xml:space="preserve">545 </w:t>
      </w:r>
      <w:r>
        <w:t>(2021)</w:t>
      </w:r>
      <w:r w:rsidR="004B620B">
        <w:t xml:space="preserve"> 152714</w:t>
      </w:r>
      <w:r w:rsidRPr="00DE75B6">
        <w:t>.</w:t>
      </w:r>
      <w:bookmarkEnd w:id="567"/>
    </w:p>
    <w:p w14:paraId="6DDE7177" w14:textId="37659C85" w:rsidR="00B8623D" w:rsidRDefault="00772A09" w:rsidP="00A73B9B">
      <w:pPr>
        <w:pStyle w:val="ListParagraph"/>
        <w:numPr>
          <w:ilvl w:val="0"/>
          <w:numId w:val="5"/>
        </w:numPr>
        <w:ind w:left="360"/>
      </w:pPr>
      <w:bookmarkStart w:id="568" w:name="_Ref62559898"/>
      <w:proofErr w:type="spellStart"/>
      <w:r>
        <w:t>Basak</w:t>
      </w:r>
      <w:proofErr w:type="spellEnd"/>
      <w:r>
        <w:t xml:space="preserve">, C. An Evaluation of the Properties of AS-Cast U-rich U-Zr Alloys. J. Alloys and </w:t>
      </w:r>
      <w:proofErr w:type="gramStart"/>
      <w:r>
        <w:t>Compounds( 2009</w:t>
      </w:r>
      <w:proofErr w:type="gramEnd"/>
      <w:r>
        <w:t>) 480, 857-962</w:t>
      </w:r>
      <w:bookmarkEnd w:id="568"/>
    </w:p>
    <w:p w14:paraId="50325D74" w14:textId="281BB14E" w:rsidR="00B11E3B" w:rsidRDefault="00B11E3B" w:rsidP="00A73B9B">
      <w:pPr>
        <w:pStyle w:val="ListParagraph"/>
        <w:numPr>
          <w:ilvl w:val="0"/>
          <w:numId w:val="5"/>
        </w:numPr>
        <w:ind w:left="360"/>
      </w:pPr>
      <w:bookmarkStart w:id="569" w:name="_Ref62559904"/>
      <w:proofErr w:type="spellStart"/>
      <w:r>
        <w:t>Touloukian</w:t>
      </w:r>
      <w:proofErr w:type="spellEnd"/>
      <w:r>
        <w:t xml:space="preserve">. Y. S. Kirby, R. K. </w:t>
      </w:r>
      <w:proofErr w:type="spellStart"/>
      <w:r>
        <w:t>Taylo</w:t>
      </w:r>
      <w:proofErr w:type="spellEnd"/>
      <w:r>
        <w:t>, R. E. Desai, P. D. Thermophysical Properties of Matter vol. 12, Thermal Expansion: Metallic elements and Alloys, IFI Plenum, New York, (1975).</w:t>
      </w:r>
      <w:bookmarkEnd w:id="569"/>
    </w:p>
    <w:p w14:paraId="496DBD2D" w14:textId="6BCDF34E" w:rsidR="00B612CE" w:rsidRPr="00E83DD7" w:rsidRDefault="00B612CE" w:rsidP="00A73B9B">
      <w:pPr>
        <w:pStyle w:val="ListParagraph"/>
        <w:numPr>
          <w:ilvl w:val="0"/>
          <w:numId w:val="5"/>
        </w:numPr>
        <w:ind w:left="360"/>
      </w:pPr>
      <w:bookmarkStart w:id="570" w:name="_Ref62560125"/>
      <w:proofErr w:type="gramStart"/>
      <w:r>
        <w:rPr>
          <w:sz w:val="22"/>
          <w:szCs w:val="22"/>
        </w:rPr>
        <w:t>Lawson,</w:t>
      </w:r>
      <w:r w:rsidRPr="00B612CE">
        <w:rPr>
          <w:sz w:val="22"/>
          <w:szCs w:val="22"/>
        </w:rPr>
        <w:t xml:space="preserve"> </w:t>
      </w:r>
      <w:r>
        <w:rPr>
          <w:sz w:val="22"/>
          <w:szCs w:val="22"/>
        </w:rPr>
        <w:t xml:space="preserve"> A.C.</w:t>
      </w:r>
      <w:proofErr w:type="gramEnd"/>
      <w:r w:rsidR="00B96204">
        <w:rPr>
          <w:sz w:val="22"/>
          <w:szCs w:val="22"/>
        </w:rPr>
        <w:t>;</w:t>
      </w:r>
      <w:r>
        <w:rPr>
          <w:sz w:val="22"/>
          <w:szCs w:val="22"/>
        </w:rPr>
        <w:t xml:space="preserve"> Olsen,</w:t>
      </w:r>
      <w:r w:rsidR="00B96204">
        <w:rPr>
          <w:sz w:val="22"/>
          <w:szCs w:val="22"/>
        </w:rPr>
        <w:t xml:space="preserve"> C.E.; </w:t>
      </w:r>
      <w:r>
        <w:rPr>
          <w:sz w:val="22"/>
          <w:szCs w:val="22"/>
        </w:rPr>
        <w:t>Richardson Jr.,</w:t>
      </w:r>
      <w:r w:rsidR="00B96204">
        <w:rPr>
          <w:sz w:val="22"/>
          <w:szCs w:val="22"/>
        </w:rPr>
        <w:t xml:space="preserve"> J.W.; </w:t>
      </w:r>
      <w:r>
        <w:rPr>
          <w:sz w:val="22"/>
          <w:szCs w:val="22"/>
        </w:rPr>
        <w:t>Mueller,</w:t>
      </w:r>
      <w:r w:rsidR="003E7668">
        <w:rPr>
          <w:sz w:val="22"/>
          <w:szCs w:val="22"/>
        </w:rPr>
        <w:t xml:space="preserve"> M.H.;</w:t>
      </w:r>
      <w:r>
        <w:rPr>
          <w:sz w:val="22"/>
          <w:szCs w:val="22"/>
        </w:rPr>
        <w:t xml:space="preserve"> Lander,</w:t>
      </w:r>
      <w:r w:rsidR="003E7668">
        <w:rPr>
          <w:sz w:val="22"/>
          <w:szCs w:val="22"/>
        </w:rPr>
        <w:t xml:space="preserve"> G.H.;</w:t>
      </w:r>
      <w:r>
        <w:rPr>
          <w:sz w:val="22"/>
          <w:szCs w:val="22"/>
        </w:rPr>
        <w:t xml:space="preserve"> Structure of b-uranium, Acta </w:t>
      </w:r>
      <w:proofErr w:type="spellStart"/>
      <w:r>
        <w:rPr>
          <w:sz w:val="22"/>
          <w:szCs w:val="22"/>
        </w:rPr>
        <w:t>Crystallographica</w:t>
      </w:r>
      <w:proofErr w:type="spellEnd"/>
      <w:r>
        <w:rPr>
          <w:sz w:val="22"/>
          <w:szCs w:val="22"/>
        </w:rPr>
        <w:t>, B44 (1988).</w:t>
      </w:r>
      <w:bookmarkEnd w:id="570"/>
    </w:p>
    <w:p w14:paraId="56FBF55D" w14:textId="21368C5D" w:rsidR="00E83DD7" w:rsidRDefault="00E83DD7" w:rsidP="00A73B9B">
      <w:pPr>
        <w:pStyle w:val="ListParagraph"/>
        <w:numPr>
          <w:ilvl w:val="0"/>
          <w:numId w:val="5"/>
        </w:numPr>
        <w:ind w:left="360"/>
      </w:pPr>
      <w:bookmarkStart w:id="571" w:name="_Ref62560589"/>
      <w:proofErr w:type="spellStart"/>
      <w:r>
        <w:t>Heiming</w:t>
      </w:r>
      <w:proofErr w:type="spellEnd"/>
      <w:r>
        <w:t xml:space="preserve">, A. </w:t>
      </w:r>
      <w:r w:rsidRPr="00417521">
        <w:t>Petry</w:t>
      </w:r>
      <w:r>
        <w:t>.</w:t>
      </w:r>
      <w:r w:rsidRPr="00417521">
        <w:t xml:space="preserve"> W. Cockcroft, </w:t>
      </w:r>
      <w:proofErr w:type="spellStart"/>
      <w:r w:rsidRPr="00417521">
        <w:t>Trampenau</w:t>
      </w:r>
      <w:proofErr w:type="spellEnd"/>
      <w:r w:rsidRPr="00417521">
        <w:t>, J.</w:t>
      </w:r>
      <w:r>
        <w:t xml:space="preserve"> The Temperature Dependence of the Lattice Parameters of Pure BCC Zr and BCC Zr-2 </w:t>
      </w:r>
      <w:proofErr w:type="gramStart"/>
      <w:r>
        <w:t>at.%</w:t>
      </w:r>
      <w:proofErr w:type="gramEnd"/>
      <w:r>
        <w:t xml:space="preserve"> Co. J. Phys. </w:t>
      </w:r>
      <w:proofErr w:type="spellStart"/>
      <w:r>
        <w:t>Condens</w:t>
      </w:r>
      <w:proofErr w:type="spellEnd"/>
      <w:r>
        <w:t>. Matter. 1992. 4, 727-733.</w:t>
      </w:r>
      <w:bookmarkEnd w:id="571"/>
    </w:p>
    <w:p w14:paraId="44B38EC5" w14:textId="3CCDB2B4" w:rsidR="003552AE" w:rsidRDefault="003552AE" w:rsidP="00A73B9B">
      <w:pPr>
        <w:pStyle w:val="ListParagraph"/>
        <w:numPr>
          <w:ilvl w:val="0"/>
          <w:numId w:val="5"/>
        </w:numPr>
        <w:ind w:left="360"/>
      </w:pPr>
      <w:bookmarkStart w:id="572" w:name="_Ref62560793"/>
      <w:proofErr w:type="spellStart"/>
      <w:r>
        <w:t>Petukhov</w:t>
      </w:r>
      <w:proofErr w:type="spellEnd"/>
      <w:r>
        <w:t>, V., Thermal expansion of zirconium in the solid phase, High Temperatures-High Pressures 35/26 (2003/2004) 15-23.</w:t>
      </w:r>
      <w:bookmarkEnd w:id="572"/>
    </w:p>
    <w:p w14:paraId="3A4D67F4" w14:textId="2EAD55AB" w:rsidR="003552AE" w:rsidRPr="00E87444" w:rsidRDefault="00ED1A96" w:rsidP="00A73B9B">
      <w:pPr>
        <w:pStyle w:val="ListParagraph"/>
        <w:numPr>
          <w:ilvl w:val="0"/>
          <w:numId w:val="5"/>
        </w:numPr>
        <w:ind w:left="360"/>
      </w:pPr>
      <w:bookmarkStart w:id="573" w:name="_Ref62561008"/>
      <w:r>
        <w:rPr>
          <w:sz w:val="22"/>
          <w:szCs w:val="22"/>
        </w:rPr>
        <w:t xml:space="preserve">Paradis, P.F.; </w:t>
      </w:r>
      <w:proofErr w:type="spellStart"/>
      <w:r>
        <w:rPr>
          <w:sz w:val="22"/>
          <w:szCs w:val="22"/>
        </w:rPr>
        <w:t>Rhim</w:t>
      </w:r>
      <w:proofErr w:type="spellEnd"/>
      <w:r>
        <w:rPr>
          <w:sz w:val="22"/>
          <w:szCs w:val="22"/>
        </w:rPr>
        <w:t>, W.K.; Thermophysical properties of zirconium at high temperature, Journal of Materials Research, 14 (1999) 3713-3719.</w:t>
      </w:r>
      <w:bookmarkEnd w:id="573"/>
    </w:p>
    <w:p w14:paraId="5743EEFD" w14:textId="77777777" w:rsidR="00EF60D6" w:rsidRPr="00EF60D6" w:rsidRDefault="00E87444" w:rsidP="00EF60D6">
      <w:pPr>
        <w:pStyle w:val="ListParagraph"/>
        <w:numPr>
          <w:ilvl w:val="0"/>
          <w:numId w:val="5"/>
        </w:numPr>
        <w:ind w:left="360"/>
      </w:pPr>
      <w:bookmarkStart w:id="574" w:name="_Ref62561237"/>
      <w:proofErr w:type="spellStart"/>
      <w:r w:rsidRPr="001A3687">
        <w:rPr>
          <w:sz w:val="22"/>
          <w:szCs w:val="22"/>
        </w:rPr>
        <w:lastRenderedPageBreak/>
        <w:t>Konings</w:t>
      </w:r>
      <w:proofErr w:type="spellEnd"/>
      <w:r w:rsidRPr="001A3687">
        <w:rPr>
          <w:sz w:val="22"/>
          <w:szCs w:val="22"/>
        </w:rPr>
        <w:t xml:space="preserve">, R.J.M.; </w:t>
      </w:r>
      <w:proofErr w:type="spellStart"/>
      <w:r w:rsidRPr="001A3687">
        <w:rPr>
          <w:sz w:val="22"/>
          <w:szCs w:val="22"/>
        </w:rPr>
        <w:t>Beneš</w:t>
      </w:r>
      <w:proofErr w:type="spellEnd"/>
      <w:r w:rsidRPr="001A3687">
        <w:rPr>
          <w:sz w:val="22"/>
          <w:szCs w:val="22"/>
        </w:rPr>
        <w:t xml:space="preserve">, O. </w:t>
      </w:r>
      <w:r>
        <w:rPr>
          <w:sz w:val="22"/>
          <w:szCs w:val="22"/>
        </w:rPr>
        <w:t xml:space="preserve">The Thermodynamic Properties of the </w:t>
      </w:r>
      <w:r>
        <w:rPr>
          <w:i/>
          <w:iCs/>
          <w:sz w:val="22"/>
          <w:szCs w:val="22"/>
        </w:rPr>
        <w:t>f</w:t>
      </w:r>
      <w:r>
        <w:rPr>
          <w:sz w:val="22"/>
          <w:szCs w:val="22"/>
        </w:rPr>
        <w:t>-Elements and Their Compounds. I. The Lanthanide and Actinide Metals, Journal of Physical and Chemical Reference Data, 39 (2010) 043102.</w:t>
      </w:r>
      <w:bookmarkEnd w:id="574"/>
    </w:p>
    <w:p w14:paraId="1BFF54A6" w14:textId="5A528D4C" w:rsidR="00380AE4" w:rsidRPr="00CE05C7" w:rsidRDefault="00EF60D6" w:rsidP="00EF60D6">
      <w:pPr>
        <w:pStyle w:val="ListParagraph"/>
        <w:numPr>
          <w:ilvl w:val="0"/>
          <w:numId w:val="5"/>
        </w:numPr>
        <w:ind w:left="360"/>
      </w:pPr>
      <w:bookmarkStart w:id="575" w:name="_Ref62561426"/>
      <w:r>
        <w:t>Janney, D. E. Metallic Fuels Handbook, Part 1. Idaho National Laboratory, Idaho Falls, ID. 2017.</w:t>
      </w:r>
      <w:bookmarkEnd w:id="575"/>
    </w:p>
    <w:p w14:paraId="33B5CA1D" w14:textId="77777777" w:rsidR="00380AE4" w:rsidRPr="00CE05C7" w:rsidRDefault="00380AE4" w:rsidP="004E0BD4">
      <w:pPr>
        <w:ind w:left="450" w:hanging="450"/>
      </w:pPr>
    </w:p>
    <w:p w14:paraId="036D5B02" w14:textId="77777777" w:rsidR="00380AE4" w:rsidRPr="00CE05C7" w:rsidRDefault="00380AE4" w:rsidP="004E0BD4">
      <w:pPr>
        <w:ind w:left="450" w:hanging="450"/>
      </w:pPr>
    </w:p>
    <w:p w14:paraId="2F042DA0" w14:textId="77777777" w:rsidR="00380AE4" w:rsidRPr="00CE05C7" w:rsidRDefault="00380AE4" w:rsidP="004E0BD4">
      <w:pPr>
        <w:ind w:left="450" w:hanging="450"/>
      </w:pPr>
    </w:p>
    <w:p w14:paraId="032B083B" w14:textId="39DFB137" w:rsidR="00A91841" w:rsidRPr="00CE05C7" w:rsidRDefault="00380AE4" w:rsidP="004E0BD4">
      <w:pPr>
        <w:ind w:left="450" w:hanging="450"/>
      </w:pPr>
      <w:r w:rsidRPr="00CE05C7">
        <w:t xml:space="preserve"> </w:t>
      </w:r>
      <w:r w:rsidR="00C55366" w:rsidRPr="00CE05C7">
        <w:t xml:space="preserve"> </w:t>
      </w:r>
    </w:p>
    <w:p w14:paraId="45473C9D" w14:textId="77777777" w:rsidR="00380AE4" w:rsidRPr="00CE05C7" w:rsidRDefault="00380AE4" w:rsidP="004E0BD4">
      <w:pPr>
        <w:ind w:left="450" w:hanging="450"/>
      </w:pPr>
    </w:p>
    <w:p w14:paraId="5B23D758" w14:textId="6CB4A75F" w:rsidR="007221DD" w:rsidRDefault="007221DD" w:rsidP="00B8716A">
      <w:pPr>
        <w:ind w:left="450" w:hanging="450"/>
      </w:pPr>
    </w:p>
    <w:p w14:paraId="6985E53E" w14:textId="50B8647F" w:rsidR="00252DEB" w:rsidRDefault="00252DEB" w:rsidP="00B8716A">
      <w:pPr>
        <w:ind w:left="450" w:hanging="450"/>
      </w:pPr>
    </w:p>
    <w:p w14:paraId="4CF44855" w14:textId="5287C9CE" w:rsidR="00252DEB" w:rsidRDefault="00252DEB" w:rsidP="00B8716A">
      <w:pPr>
        <w:ind w:left="450" w:hanging="450"/>
      </w:pPr>
    </w:p>
    <w:p w14:paraId="3E55D760" w14:textId="7E345B28" w:rsidR="00252DEB" w:rsidRDefault="00252DEB" w:rsidP="00B8716A">
      <w:pPr>
        <w:ind w:left="450" w:hanging="450"/>
      </w:pPr>
    </w:p>
    <w:p w14:paraId="399A1334" w14:textId="66DF8D87" w:rsidR="00252DEB" w:rsidRDefault="00252DEB" w:rsidP="00B8716A">
      <w:pPr>
        <w:ind w:left="450" w:hanging="450"/>
      </w:pPr>
    </w:p>
    <w:p w14:paraId="29455381" w14:textId="63A13F12" w:rsidR="00252DEB" w:rsidRDefault="00252DEB" w:rsidP="00B8716A">
      <w:pPr>
        <w:ind w:left="450" w:hanging="450"/>
      </w:pPr>
    </w:p>
    <w:p w14:paraId="3BFD931F" w14:textId="0A01D03A" w:rsidR="00252DEB" w:rsidRDefault="00252DEB" w:rsidP="00B8716A">
      <w:pPr>
        <w:ind w:left="450" w:hanging="450"/>
      </w:pPr>
    </w:p>
    <w:p w14:paraId="029DEAE2" w14:textId="7F48A136" w:rsidR="00252DEB" w:rsidRDefault="00252DEB" w:rsidP="00B8716A">
      <w:pPr>
        <w:ind w:left="450" w:hanging="450"/>
      </w:pPr>
    </w:p>
    <w:p w14:paraId="205D8EE8" w14:textId="40400F42" w:rsidR="00252DEB" w:rsidRDefault="00252DEB" w:rsidP="00B8716A">
      <w:pPr>
        <w:ind w:left="450" w:hanging="450"/>
      </w:pPr>
    </w:p>
    <w:p w14:paraId="74961A8F" w14:textId="3D85DA02" w:rsidR="00252DEB" w:rsidRDefault="00252DEB" w:rsidP="00B8716A">
      <w:pPr>
        <w:ind w:left="450" w:hanging="450"/>
      </w:pPr>
    </w:p>
    <w:p w14:paraId="53095485" w14:textId="27FC4B55" w:rsidR="00252DEB" w:rsidRDefault="00252DEB" w:rsidP="00B8716A">
      <w:pPr>
        <w:ind w:left="450" w:hanging="450"/>
      </w:pPr>
    </w:p>
    <w:p w14:paraId="14E2CDA1" w14:textId="5BF7537B" w:rsidR="00252DEB" w:rsidRDefault="00252DEB" w:rsidP="00B8716A">
      <w:pPr>
        <w:ind w:left="450" w:hanging="450"/>
      </w:pPr>
    </w:p>
    <w:p w14:paraId="3A4A8627" w14:textId="5809524B" w:rsidR="00252DEB" w:rsidRDefault="00252DEB" w:rsidP="00B8716A">
      <w:pPr>
        <w:ind w:left="450" w:hanging="450"/>
      </w:pPr>
    </w:p>
    <w:p w14:paraId="78A6F610" w14:textId="383AB674" w:rsidR="00252DEB" w:rsidRDefault="00252DEB" w:rsidP="00B8716A">
      <w:pPr>
        <w:ind w:left="450" w:hanging="450"/>
      </w:pPr>
    </w:p>
    <w:p w14:paraId="3F7656AF" w14:textId="1A62D966" w:rsidR="00252DEB" w:rsidRDefault="00252DEB" w:rsidP="00B8716A">
      <w:pPr>
        <w:ind w:left="450" w:hanging="450"/>
      </w:pPr>
    </w:p>
    <w:p w14:paraId="5D3AD101" w14:textId="347100FC" w:rsidR="00252DEB" w:rsidRDefault="00252DEB" w:rsidP="00B8716A">
      <w:pPr>
        <w:ind w:left="450" w:hanging="450"/>
      </w:pPr>
    </w:p>
    <w:p w14:paraId="6E3F936B" w14:textId="180761D7" w:rsidR="00252DEB" w:rsidRDefault="00252DEB" w:rsidP="00B8716A">
      <w:pPr>
        <w:ind w:left="450" w:hanging="450"/>
      </w:pPr>
    </w:p>
    <w:p w14:paraId="6E413338" w14:textId="5656DB6F" w:rsidR="00252DEB" w:rsidRDefault="00252DEB" w:rsidP="00B8716A">
      <w:pPr>
        <w:ind w:left="450" w:hanging="450"/>
      </w:pPr>
    </w:p>
    <w:p w14:paraId="5D2D2756" w14:textId="284AEB4E" w:rsidR="00252DEB" w:rsidRDefault="00252DEB" w:rsidP="00B8716A">
      <w:pPr>
        <w:ind w:left="450" w:hanging="450"/>
      </w:pPr>
    </w:p>
    <w:p w14:paraId="5D31D9BD" w14:textId="77777777" w:rsidR="00252DEB" w:rsidRPr="00CE05C7" w:rsidRDefault="00252DEB" w:rsidP="00B8716A">
      <w:pPr>
        <w:ind w:left="450" w:hanging="450"/>
      </w:pPr>
    </w:p>
    <w:p w14:paraId="4298DF8C" w14:textId="2EDFD94B" w:rsidR="007221DD" w:rsidRPr="00CE05C7" w:rsidRDefault="00252DEB" w:rsidP="00B8716A">
      <w:pPr>
        <w:ind w:left="450" w:hanging="450"/>
      </w:pPr>
      <w:r>
        <w:lastRenderedPageBreak/>
        <w:t>References from the course report that I might integrate some of them to the paper’s references.</w:t>
      </w:r>
    </w:p>
    <w:p w14:paraId="03969F93" w14:textId="77777777" w:rsidR="007221DD" w:rsidRPr="00CE05C7" w:rsidRDefault="007221DD" w:rsidP="00B8716A">
      <w:pPr>
        <w:ind w:left="450" w:hanging="450"/>
      </w:pPr>
    </w:p>
    <w:p w14:paraId="6614FCC1" w14:textId="78E0DA8A" w:rsidR="00E61B34" w:rsidRDefault="00D90E51" w:rsidP="00DE75B6">
      <w:pPr>
        <w:pStyle w:val="Ref-Autori"/>
        <w:numPr>
          <w:ilvl w:val="0"/>
          <w:numId w:val="0"/>
        </w:numPr>
        <w:ind w:left="450" w:hanging="450"/>
        <w:rPr>
          <w:rFonts w:eastAsiaTheme="minorHAnsi"/>
          <w:color w:val="auto"/>
          <w:kern w:val="2"/>
          <w:lang w:val="en-US"/>
        </w:rPr>
      </w:pPr>
      <w:r>
        <w:t xml:space="preserve">[3] </w:t>
      </w:r>
      <w:r w:rsidR="00FF3397" w:rsidRPr="00DE75B6">
        <w:rPr>
          <w:rFonts w:eastAsiaTheme="minorHAnsi"/>
          <w:color w:val="auto"/>
          <w:kern w:val="2"/>
          <w:lang w:val="en-US"/>
        </w:rPr>
        <w:t>Galloway</w:t>
      </w:r>
      <w:r w:rsidR="009B0091">
        <w:rPr>
          <w:rFonts w:eastAsiaTheme="minorHAnsi"/>
          <w:color w:val="auto"/>
          <w:kern w:val="2"/>
          <w:lang w:val="en-US"/>
        </w:rPr>
        <w:t>,</w:t>
      </w:r>
      <w:r w:rsidR="00FF3397" w:rsidRPr="00DE75B6">
        <w:rPr>
          <w:rFonts w:eastAsiaTheme="minorHAnsi"/>
          <w:color w:val="auto"/>
          <w:kern w:val="2"/>
          <w:lang w:val="en-US"/>
        </w:rPr>
        <w:t xml:space="preserve"> J. </w:t>
      </w:r>
      <w:proofErr w:type="spellStart"/>
      <w:r w:rsidR="00FF241F">
        <w:rPr>
          <w:rFonts w:eastAsiaTheme="minorHAnsi"/>
          <w:color w:val="auto"/>
          <w:kern w:val="2"/>
          <w:lang w:val="en-US"/>
        </w:rPr>
        <w:t>Unal</w:t>
      </w:r>
      <w:proofErr w:type="spellEnd"/>
      <w:r w:rsidR="009345F5">
        <w:rPr>
          <w:rFonts w:eastAsiaTheme="minorHAnsi"/>
          <w:color w:val="auto"/>
          <w:kern w:val="2"/>
          <w:lang w:val="en-US"/>
        </w:rPr>
        <w:t>, C. Carlson, N. Porter, D. Hayes, S.</w:t>
      </w:r>
      <w:r w:rsidR="00FF3397" w:rsidRPr="00DE75B6">
        <w:rPr>
          <w:rFonts w:eastAsiaTheme="minorHAnsi"/>
          <w:color w:val="auto"/>
          <w:kern w:val="2"/>
          <w:lang w:val="en-US"/>
        </w:rPr>
        <w:t xml:space="preserve"> </w:t>
      </w:r>
      <w:r w:rsidR="00FF3397" w:rsidRPr="00FF3397">
        <w:rPr>
          <w:rFonts w:eastAsiaTheme="minorHAnsi"/>
          <w:color w:val="auto"/>
          <w:kern w:val="2"/>
          <w:lang w:val="en-US"/>
        </w:rPr>
        <w:t xml:space="preserve">Modeling </w:t>
      </w:r>
      <w:r w:rsidR="00FF3397">
        <w:rPr>
          <w:rFonts w:eastAsiaTheme="minorHAnsi"/>
          <w:color w:val="auto"/>
          <w:kern w:val="2"/>
          <w:lang w:val="en-US"/>
        </w:rPr>
        <w:t>C</w:t>
      </w:r>
      <w:r w:rsidR="00FF3397" w:rsidRPr="00FF3397">
        <w:rPr>
          <w:rFonts w:eastAsiaTheme="minorHAnsi"/>
          <w:color w:val="auto"/>
          <w:kern w:val="2"/>
          <w:lang w:val="en-US"/>
        </w:rPr>
        <w:t xml:space="preserve">onstituent </w:t>
      </w:r>
      <w:r w:rsidR="00FF3397">
        <w:rPr>
          <w:rFonts w:eastAsiaTheme="minorHAnsi"/>
          <w:color w:val="auto"/>
          <w:kern w:val="2"/>
          <w:lang w:val="en-US"/>
        </w:rPr>
        <w:t>R</w:t>
      </w:r>
      <w:r w:rsidR="00FF3397" w:rsidRPr="00FF3397">
        <w:rPr>
          <w:rFonts w:eastAsiaTheme="minorHAnsi"/>
          <w:color w:val="auto"/>
          <w:kern w:val="2"/>
          <w:lang w:val="en-US"/>
        </w:rPr>
        <w:t>edistribution in U-</w:t>
      </w:r>
      <w:r w:rsidR="00FF3397">
        <w:rPr>
          <w:rFonts w:eastAsiaTheme="minorHAnsi"/>
          <w:color w:val="auto"/>
          <w:kern w:val="2"/>
          <w:lang w:val="en-US"/>
        </w:rPr>
        <w:t>P</w:t>
      </w:r>
      <w:r w:rsidR="00FF3397" w:rsidRPr="00FF3397">
        <w:rPr>
          <w:rFonts w:eastAsiaTheme="minorHAnsi"/>
          <w:color w:val="auto"/>
          <w:kern w:val="2"/>
          <w:lang w:val="en-US"/>
        </w:rPr>
        <w:t xml:space="preserve">u-Zr </w:t>
      </w:r>
      <w:r w:rsidR="00FF3397">
        <w:rPr>
          <w:rFonts w:eastAsiaTheme="minorHAnsi"/>
          <w:color w:val="auto"/>
          <w:kern w:val="2"/>
          <w:lang w:val="en-US"/>
        </w:rPr>
        <w:t>M</w:t>
      </w:r>
      <w:r w:rsidR="00FF3397" w:rsidRPr="00FF3397">
        <w:rPr>
          <w:rFonts w:eastAsiaTheme="minorHAnsi"/>
          <w:color w:val="auto"/>
          <w:kern w:val="2"/>
          <w:lang w:val="en-US"/>
        </w:rPr>
        <w:t xml:space="preserve">etallic </w:t>
      </w:r>
      <w:r w:rsidR="00FF3397">
        <w:rPr>
          <w:rFonts w:eastAsiaTheme="minorHAnsi"/>
          <w:color w:val="auto"/>
          <w:kern w:val="2"/>
          <w:lang w:val="en-US"/>
        </w:rPr>
        <w:t>F</w:t>
      </w:r>
      <w:r w:rsidR="00FF3397" w:rsidRPr="00FF3397">
        <w:rPr>
          <w:rFonts w:eastAsiaTheme="minorHAnsi"/>
          <w:color w:val="auto"/>
          <w:kern w:val="2"/>
          <w:lang w:val="en-US"/>
        </w:rPr>
        <w:t xml:space="preserve">uel </w:t>
      </w:r>
      <w:r w:rsidR="00FF3397">
        <w:rPr>
          <w:rFonts w:eastAsiaTheme="minorHAnsi"/>
          <w:color w:val="auto"/>
          <w:kern w:val="2"/>
          <w:lang w:val="en-US"/>
        </w:rPr>
        <w:t>U</w:t>
      </w:r>
      <w:r w:rsidR="00FF3397" w:rsidRPr="00FF3397">
        <w:rPr>
          <w:rFonts w:eastAsiaTheme="minorHAnsi"/>
          <w:color w:val="auto"/>
          <w:kern w:val="2"/>
          <w:lang w:val="en-US"/>
        </w:rPr>
        <w:t xml:space="preserve">sing the </w:t>
      </w:r>
      <w:r w:rsidR="00FF3397">
        <w:rPr>
          <w:rFonts w:eastAsiaTheme="minorHAnsi"/>
          <w:color w:val="auto"/>
          <w:kern w:val="2"/>
          <w:lang w:val="en-US"/>
        </w:rPr>
        <w:t>A</w:t>
      </w:r>
      <w:r w:rsidR="00FF3397" w:rsidRPr="00FF3397">
        <w:rPr>
          <w:rFonts w:eastAsiaTheme="minorHAnsi"/>
          <w:color w:val="auto"/>
          <w:kern w:val="2"/>
          <w:lang w:val="en-US"/>
        </w:rPr>
        <w:t xml:space="preserve">dvanced </w:t>
      </w:r>
      <w:r w:rsidR="00FF3397">
        <w:rPr>
          <w:rFonts w:eastAsiaTheme="minorHAnsi"/>
          <w:color w:val="auto"/>
          <w:kern w:val="2"/>
          <w:lang w:val="en-US"/>
        </w:rPr>
        <w:t>F</w:t>
      </w:r>
      <w:r w:rsidR="00FF3397" w:rsidRPr="00FF3397">
        <w:rPr>
          <w:rFonts w:eastAsiaTheme="minorHAnsi"/>
          <w:color w:val="auto"/>
          <w:kern w:val="2"/>
          <w:lang w:val="en-US"/>
        </w:rPr>
        <w:t xml:space="preserve">uel </w:t>
      </w:r>
      <w:r w:rsidR="00FF3397">
        <w:rPr>
          <w:rFonts w:eastAsiaTheme="minorHAnsi"/>
          <w:color w:val="auto"/>
          <w:kern w:val="2"/>
          <w:lang w:val="en-US"/>
        </w:rPr>
        <w:t>P</w:t>
      </w:r>
      <w:r w:rsidR="00FF3397" w:rsidRPr="00FF3397">
        <w:rPr>
          <w:rFonts w:eastAsiaTheme="minorHAnsi"/>
          <w:color w:val="auto"/>
          <w:kern w:val="2"/>
          <w:lang w:val="en-US"/>
        </w:rPr>
        <w:t xml:space="preserve">erformance </w:t>
      </w:r>
      <w:r w:rsidR="00FF3397">
        <w:rPr>
          <w:rFonts w:eastAsiaTheme="minorHAnsi"/>
          <w:color w:val="auto"/>
          <w:kern w:val="2"/>
          <w:lang w:val="en-US"/>
        </w:rPr>
        <w:t>C</w:t>
      </w:r>
      <w:r w:rsidR="00FF3397" w:rsidRPr="00FF3397">
        <w:rPr>
          <w:rFonts w:eastAsiaTheme="minorHAnsi"/>
          <w:color w:val="auto"/>
          <w:kern w:val="2"/>
          <w:lang w:val="en-US"/>
        </w:rPr>
        <w:t xml:space="preserve">ode BISON, </w:t>
      </w:r>
      <w:proofErr w:type="spellStart"/>
      <w:r w:rsidR="00FF3397" w:rsidRPr="00FF3397">
        <w:rPr>
          <w:rFonts w:eastAsiaTheme="minorHAnsi"/>
          <w:color w:val="auto"/>
          <w:kern w:val="2"/>
          <w:lang w:val="en-US"/>
        </w:rPr>
        <w:t>Nucl</w:t>
      </w:r>
      <w:proofErr w:type="spellEnd"/>
      <w:r w:rsidR="00FF3397" w:rsidRPr="00FF3397">
        <w:rPr>
          <w:rFonts w:eastAsiaTheme="minorHAnsi"/>
          <w:color w:val="auto"/>
          <w:kern w:val="2"/>
          <w:lang w:val="en-US"/>
        </w:rPr>
        <w:t>. Eng. Des</w:t>
      </w:r>
      <w:r w:rsidR="00FF3397">
        <w:rPr>
          <w:rFonts w:eastAsiaTheme="minorHAnsi"/>
          <w:color w:val="auto"/>
          <w:kern w:val="2"/>
          <w:lang w:val="en-US"/>
        </w:rPr>
        <w:t>.</w:t>
      </w:r>
      <w:r w:rsidR="005A13C4">
        <w:rPr>
          <w:rFonts w:eastAsiaTheme="minorHAnsi"/>
          <w:color w:val="auto"/>
          <w:kern w:val="2"/>
          <w:lang w:val="en-US"/>
        </w:rPr>
        <w:t xml:space="preserve"> 2015,</w:t>
      </w:r>
      <w:r w:rsidR="00FF3397" w:rsidRPr="00FF3397">
        <w:rPr>
          <w:rFonts w:eastAsiaTheme="minorHAnsi"/>
          <w:color w:val="auto"/>
          <w:kern w:val="2"/>
          <w:lang w:val="en-US"/>
        </w:rPr>
        <w:t xml:space="preserve"> 286,</w:t>
      </w:r>
      <w:r w:rsidR="005A13C4">
        <w:rPr>
          <w:rFonts w:eastAsiaTheme="minorHAnsi"/>
          <w:color w:val="auto"/>
          <w:kern w:val="2"/>
          <w:lang w:val="en-US"/>
        </w:rPr>
        <w:t xml:space="preserve"> </w:t>
      </w:r>
      <w:r w:rsidR="00FF3397" w:rsidRPr="00FF3397">
        <w:rPr>
          <w:rFonts w:eastAsiaTheme="minorHAnsi"/>
          <w:color w:val="auto"/>
          <w:kern w:val="2"/>
          <w:lang w:val="en-US"/>
        </w:rPr>
        <w:t>1-</w:t>
      </w:r>
      <w:r w:rsidR="00FF3397" w:rsidRPr="00DE75B6">
        <w:rPr>
          <w:rFonts w:eastAsiaTheme="minorHAnsi"/>
          <w:color w:val="auto"/>
          <w:kern w:val="2"/>
          <w:lang w:val="en-US"/>
        </w:rPr>
        <w:t>17.</w:t>
      </w:r>
    </w:p>
    <w:p w14:paraId="5AD2B030" w14:textId="597F7C4D" w:rsidR="008D772A" w:rsidRDefault="008D772A" w:rsidP="008D772A">
      <w:pPr>
        <w:pStyle w:val="Ref-Autori"/>
        <w:numPr>
          <w:ilvl w:val="0"/>
          <w:numId w:val="0"/>
        </w:numPr>
        <w:ind w:left="450" w:hanging="450"/>
        <w:rPr>
          <w:rFonts w:eastAsiaTheme="minorHAnsi"/>
          <w:color w:val="auto"/>
          <w:kern w:val="2"/>
          <w:lang w:val="en-US"/>
        </w:rPr>
      </w:pPr>
      <w:r w:rsidRPr="00612793">
        <w:rPr>
          <w:lang w:val="en-US"/>
        </w:rPr>
        <w:t xml:space="preserve">[4] </w:t>
      </w:r>
      <w:bookmarkStart w:id="576" w:name="_Hlk62559698"/>
      <w:r w:rsidR="009B0091" w:rsidRPr="00612793">
        <w:rPr>
          <w:rFonts w:eastAsiaTheme="minorHAnsi"/>
          <w:color w:val="auto"/>
          <w:kern w:val="2"/>
          <w:lang w:val="en-US"/>
        </w:rPr>
        <w:t>Beeler, B.</w:t>
      </w:r>
      <w:r w:rsidRPr="00612793">
        <w:rPr>
          <w:rFonts w:eastAsiaTheme="minorHAnsi"/>
          <w:color w:val="auto"/>
          <w:kern w:val="2"/>
          <w:lang w:val="en-US"/>
        </w:rPr>
        <w:t xml:space="preserve"> </w:t>
      </w:r>
      <w:r w:rsidR="00612793" w:rsidRPr="00612793">
        <w:rPr>
          <w:rFonts w:eastAsiaTheme="minorHAnsi"/>
          <w:color w:val="auto"/>
          <w:kern w:val="2"/>
          <w:lang w:val="en-US"/>
        </w:rPr>
        <w:t>Anderson, D. Jiang, C. Zhang, Y.</w:t>
      </w:r>
      <w:r w:rsidR="006700B8" w:rsidRPr="00612793">
        <w:rPr>
          <w:rFonts w:eastAsiaTheme="minorHAnsi"/>
          <w:color w:val="auto"/>
          <w:kern w:val="2"/>
          <w:lang w:val="en-US"/>
        </w:rPr>
        <w:t xml:space="preserve"> </w:t>
      </w:r>
      <w:r w:rsidR="001E7AA2">
        <w:rPr>
          <w:rFonts w:eastAsiaTheme="minorHAnsi"/>
          <w:color w:val="auto"/>
          <w:kern w:val="2"/>
          <w:lang w:val="en-US"/>
        </w:rPr>
        <w:t xml:space="preserve">Ab </w:t>
      </w:r>
      <w:r w:rsidR="006700B8">
        <w:rPr>
          <w:rFonts w:eastAsiaTheme="minorHAnsi"/>
          <w:color w:val="auto"/>
          <w:kern w:val="2"/>
          <w:lang w:val="en-US"/>
        </w:rPr>
        <w:t>I</w:t>
      </w:r>
      <w:r w:rsidR="001E7AA2">
        <w:rPr>
          <w:rFonts w:eastAsiaTheme="minorHAnsi"/>
          <w:color w:val="auto"/>
          <w:kern w:val="2"/>
          <w:lang w:val="en-US"/>
        </w:rPr>
        <w:t>nitio Molecular Dynamics Investigation of Point Defects in γ</w:t>
      </w:r>
      <w:r w:rsidR="006700B8">
        <w:rPr>
          <w:rFonts w:eastAsiaTheme="minorHAnsi"/>
          <w:color w:val="auto"/>
          <w:kern w:val="2"/>
          <w:lang w:val="en-US"/>
        </w:rPr>
        <w:t>-U</w:t>
      </w:r>
      <w:r w:rsidRPr="00FF3397">
        <w:rPr>
          <w:rFonts w:eastAsiaTheme="minorHAnsi"/>
          <w:color w:val="auto"/>
          <w:kern w:val="2"/>
          <w:lang w:val="en-US"/>
        </w:rPr>
        <w:t xml:space="preserve">, </w:t>
      </w:r>
      <w:r w:rsidR="006700B8">
        <w:rPr>
          <w:rFonts w:eastAsiaTheme="minorHAnsi"/>
          <w:color w:val="auto"/>
          <w:kern w:val="2"/>
          <w:lang w:val="en-US"/>
        </w:rPr>
        <w:t xml:space="preserve">J. </w:t>
      </w:r>
      <w:proofErr w:type="spellStart"/>
      <w:r w:rsidR="006700B8">
        <w:rPr>
          <w:rFonts w:eastAsiaTheme="minorHAnsi"/>
          <w:color w:val="auto"/>
          <w:kern w:val="2"/>
          <w:lang w:val="en-US"/>
        </w:rPr>
        <w:t>Nucl</w:t>
      </w:r>
      <w:proofErr w:type="spellEnd"/>
      <w:r w:rsidR="006700B8">
        <w:rPr>
          <w:rFonts w:eastAsiaTheme="minorHAnsi"/>
          <w:color w:val="auto"/>
          <w:kern w:val="2"/>
          <w:lang w:val="en-US"/>
        </w:rPr>
        <w:t>. Mat. Submitted June (2020)</w:t>
      </w:r>
      <w:r w:rsidRPr="00DE75B6">
        <w:rPr>
          <w:rFonts w:eastAsiaTheme="minorHAnsi"/>
          <w:color w:val="auto"/>
          <w:kern w:val="2"/>
          <w:lang w:val="en-US"/>
        </w:rPr>
        <w:t>.</w:t>
      </w:r>
      <w:bookmarkEnd w:id="576"/>
    </w:p>
    <w:p w14:paraId="6B23723D" w14:textId="543F19FD" w:rsidR="00DE75B6" w:rsidRDefault="001B04A0" w:rsidP="009D0F1E">
      <w:pPr>
        <w:ind w:left="450" w:hanging="450"/>
      </w:pPr>
      <w:r>
        <w:t>[5]</w:t>
      </w:r>
      <w:r w:rsidR="00555A35">
        <w:t xml:space="preserve"> Takaha</w:t>
      </w:r>
      <w:r w:rsidR="00322965">
        <w:t xml:space="preserve">shi, Y. </w:t>
      </w:r>
      <w:proofErr w:type="spellStart"/>
      <w:r w:rsidR="005E68B3">
        <w:t>Yamawaki</w:t>
      </w:r>
      <w:proofErr w:type="spellEnd"/>
      <w:r w:rsidR="007A0EAB">
        <w:t>,</w:t>
      </w:r>
      <w:r w:rsidR="005E68B3">
        <w:t xml:space="preserve"> M. Yamamoto</w:t>
      </w:r>
      <w:r w:rsidR="007A0EAB">
        <w:t>,</w:t>
      </w:r>
      <w:r w:rsidR="005E68B3">
        <w:t xml:space="preserve"> K.</w:t>
      </w:r>
      <w:r w:rsidR="00322965">
        <w:t xml:space="preserve"> Thermophysical Properties of Uranium-Zirconium Alloys</w:t>
      </w:r>
      <w:r w:rsidR="006B5BFD">
        <w:t xml:space="preserve">, J. </w:t>
      </w:r>
      <w:proofErr w:type="spellStart"/>
      <w:r w:rsidR="006B5BFD">
        <w:t>Nucl</w:t>
      </w:r>
      <w:proofErr w:type="spellEnd"/>
      <w:r w:rsidR="006B5BFD">
        <w:t>. Mat. 1988, 154:1,</w:t>
      </w:r>
      <w:r w:rsidR="002B7D87">
        <w:t xml:space="preserve"> 141-144.</w:t>
      </w:r>
    </w:p>
    <w:p w14:paraId="0A9D64C9" w14:textId="2E86A884" w:rsidR="001B04A0" w:rsidRDefault="001B04A0" w:rsidP="009D0F1E">
      <w:pPr>
        <w:ind w:left="450" w:hanging="450"/>
      </w:pPr>
      <w:r>
        <w:t>[6]</w:t>
      </w:r>
      <w:r w:rsidR="00BD6A3B">
        <w:t xml:space="preserve"> </w:t>
      </w:r>
      <w:proofErr w:type="spellStart"/>
      <w:r w:rsidR="00BD6A3B">
        <w:t>Gaiduchenko</w:t>
      </w:r>
      <w:proofErr w:type="spellEnd"/>
      <w:r w:rsidR="00F02295">
        <w:t>,</w:t>
      </w:r>
      <w:r w:rsidR="00BD6A3B">
        <w:t xml:space="preserve"> </w:t>
      </w:r>
      <w:r w:rsidR="008F55A6">
        <w:t>A.B. Thermophysical Properties of Irradiated Uranium-Zirconium Fuel</w:t>
      </w:r>
      <w:r w:rsidR="008A4E34">
        <w:t>, At. Energy</w:t>
      </w:r>
      <w:r w:rsidR="000265A4">
        <w:t>. 2008, 104, 5-10.</w:t>
      </w:r>
    </w:p>
    <w:p w14:paraId="7E850252" w14:textId="0FF2A510" w:rsidR="001B04A0" w:rsidRDefault="001B04A0" w:rsidP="009D0F1E">
      <w:pPr>
        <w:ind w:left="450" w:hanging="450"/>
      </w:pPr>
      <w:r>
        <w:t>[7]</w:t>
      </w:r>
      <w:r w:rsidR="00F02295">
        <w:t xml:space="preserve"> </w:t>
      </w:r>
      <w:r w:rsidR="00CA3EF0">
        <w:t xml:space="preserve">Huang, S-Q. and </w:t>
      </w:r>
      <w:proofErr w:type="spellStart"/>
      <w:proofErr w:type="gramStart"/>
      <w:r w:rsidR="00CA3EF0">
        <w:t>Ju,X</w:t>
      </w:r>
      <w:proofErr w:type="spellEnd"/>
      <w:proofErr w:type="gramEnd"/>
      <w:r w:rsidR="00CA3EF0">
        <w:t xml:space="preserve">-H. First-Principles Study of Properties of Alpha Uranium Crystal and Seven Alpha Uranium Surfaces. </w:t>
      </w:r>
      <w:r w:rsidR="00DE2A0D">
        <w:t xml:space="preserve">J. Chem. </w:t>
      </w:r>
      <w:r w:rsidR="00A65987">
        <w:t>2017</w:t>
      </w:r>
      <w:r w:rsidR="00F27D35">
        <w:t>.</w:t>
      </w:r>
    </w:p>
    <w:p w14:paraId="6AB30F88" w14:textId="5FB47502" w:rsidR="00F27D35" w:rsidRDefault="00F27D35" w:rsidP="009D0F1E">
      <w:pPr>
        <w:ind w:left="360" w:hanging="360"/>
      </w:pPr>
      <w:r w:rsidRPr="00290835">
        <w:t xml:space="preserve">[8] Manga, V. </w:t>
      </w:r>
      <w:r w:rsidR="00D656B2">
        <w:t xml:space="preserve">and </w:t>
      </w:r>
      <w:r w:rsidRPr="00290835">
        <w:t xml:space="preserve">Poirier, D. </w:t>
      </w:r>
      <w:r w:rsidR="00290835" w:rsidRPr="00290835">
        <w:t xml:space="preserve">Ab </w:t>
      </w:r>
      <w:r w:rsidR="00427C66">
        <w:t>I</w:t>
      </w:r>
      <w:r w:rsidR="00290835" w:rsidRPr="00290835">
        <w:t xml:space="preserve">nitio </w:t>
      </w:r>
      <w:proofErr w:type="spellStart"/>
      <w:r w:rsidR="00290835" w:rsidRPr="00290835">
        <w:t>Molcular</w:t>
      </w:r>
      <w:proofErr w:type="spellEnd"/>
      <w:r w:rsidR="00290835" w:rsidRPr="00290835">
        <w:t xml:space="preserve"> Dynamics S</w:t>
      </w:r>
      <w:r w:rsidR="00290835">
        <w:t>imulation of Self-Diffusion in Al-Si Binary Melts, Modelling Simul. Mater. Sci. Eng</w:t>
      </w:r>
      <w:r w:rsidR="00B97E95">
        <w:t>. 2018, 26.</w:t>
      </w:r>
    </w:p>
    <w:p w14:paraId="57519810" w14:textId="2436CE04" w:rsidR="00BB391E" w:rsidRDefault="00BB391E" w:rsidP="009D0F1E">
      <w:pPr>
        <w:ind w:left="360" w:hanging="360"/>
      </w:pPr>
      <w:r>
        <w:t>[9]</w:t>
      </w:r>
      <w:r w:rsidR="00F5406B">
        <w:t xml:space="preserve"> </w:t>
      </w:r>
      <w:r w:rsidR="00264FE4">
        <w:t>Hellman, O.</w:t>
      </w:r>
      <w:r w:rsidR="00D656B2">
        <w:t xml:space="preserve"> </w:t>
      </w:r>
      <w:proofErr w:type="spellStart"/>
      <w:r w:rsidR="00215FA6">
        <w:t>Abrikosov</w:t>
      </w:r>
      <w:proofErr w:type="spellEnd"/>
      <w:r w:rsidR="00215FA6">
        <w:t>, I</w:t>
      </w:r>
      <w:r w:rsidR="00E20E39">
        <w:t xml:space="preserve">. </w:t>
      </w:r>
      <w:proofErr w:type="spellStart"/>
      <w:r w:rsidR="00E20E39">
        <w:t>Simak</w:t>
      </w:r>
      <w:proofErr w:type="spellEnd"/>
      <w:r w:rsidR="00E20E39">
        <w:t>, S.</w:t>
      </w:r>
      <w:r w:rsidR="00264FE4">
        <w:t xml:space="preserve"> La</w:t>
      </w:r>
      <w:r w:rsidR="00142801">
        <w:t>ttice Dynamics of Anharmonic So</w:t>
      </w:r>
      <w:r w:rsidR="00B1227C">
        <w:t>l</w:t>
      </w:r>
      <w:r w:rsidR="00142801">
        <w:t>ids from First Principles. Phys. Rev. 2011. Re</w:t>
      </w:r>
      <w:r w:rsidR="00B1227C">
        <w:t>v. B 84.</w:t>
      </w:r>
    </w:p>
    <w:p w14:paraId="2BA3257D" w14:textId="484DA866" w:rsidR="00D1346D" w:rsidRPr="00B91A32" w:rsidRDefault="00D1346D" w:rsidP="00B91A32">
      <w:pPr>
        <w:ind w:left="540" w:hanging="540"/>
      </w:pPr>
      <w:r w:rsidRPr="00B91A32">
        <w:t xml:space="preserve">[10] </w:t>
      </w:r>
      <w:proofErr w:type="spellStart"/>
      <w:r w:rsidR="00A24EAE" w:rsidRPr="00B91A32">
        <w:t>Soderling</w:t>
      </w:r>
      <w:proofErr w:type="spellEnd"/>
      <w:r w:rsidR="00A24EAE" w:rsidRPr="00B91A32">
        <w:t xml:space="preserve">, P. </w:t>
      </w:r>
      <w:r w:rsidR="00BE5FC7" w:rsidRPr="00B91A32">
        <w:t xml:space="preserve">Grabowski, B. Yang, L. </w:t>
      </w:r>
      <w:proofErr w:type="spellStart"/>
      <w:r w:rsidR="00BE5FC7" w:rsidRPr="00B91A32">
        <w:t>Landa</w:t>
      </w:r>
      <w:proofErr w:type="spellEnd"/>
      <w:r w:rsidR="00B91A32" w:rsidRPr="00B91A32">
        <w:t xml:space="preserve"> A.</w:t>
      </w:r>
      <w:r w:rsidR="00BE5FC7" w:rsidRPr="00B91A32">
        <w:t xml:space="preserve">, </w:t>
      </w:r>
      <w:proofErr w:type="spellStart"/>
      <w:r w:rsidR="00BE5FC7" w:rsidRPr="00B91A32">
        <w:t>Björkman</w:t>
      </w:r>
      <w:proofErr w:type="spellEnd"/>
      <w:r w:rsidR="00B91A32" w:rsidRPr="00B91A32">
        <w:t xml:space="preserve"> T.</w:t>
      </w:r>
      <w:r w:rsidR="00BE5FC7" w:rsidRPr="00B91A32">
        <w:t xml:space="preserve">, </w:t>
      </w:r>
      <w:proofErr w:type="spellStart"/>
      <w:r w:rsidR="00BE5FC7" w:rsidRPr="00B91A32">
        <w:t>Souvatzis</w:t>
      </w:r>
      <w:proofErr w:type="spellEnd"/>
      <w:r w:rsidR="00B91A32" w:rsidRPr="00B91A32">
        <w:t xml:space="preserve"> P.</w:t>
      </w:r>
      <w:r w:rsidR="00BE5FC7" w:rsidRPr="00B91A32">
        <w:t>, Eriksson</w:t>
      </w:r>
      <w:r w:rsidR="00B91A32" w:rsidRPr="00B91A32">
        <w:t xml:space="preserve"> O.</w:t>
      </w:r>
      <w:r w:rsidR="00A24EAE" w:rsidRPr="00B91A32">
        <w:t xml:space="preserve"> </w:t>
      </w:r>
      <w:r w:rsidR="00A24EAE">
        <w:t xml:space="preserve">High-Temperature Phonon Stabilization of </w:t>
      </w:r>
      <w:r w:rsidR="0052116A">
        <w:t xml:space="preserve">γ-Uranium from Relativistic First-Principles Theory. Phys. Rev. </w:t>
      </w:r>
      <w:r w:rsidR="00192FD3">
        <w:t>2012. B</w:t>
      </w:r>
      <w:r w:rsidR="00D207A9">
        <w:t xml:space="preserve"> </w:t>
      </w:r>
      <w:r w:rsidR="00192FD3">
        <w:t>85.</w:t>
      </w:r>
    </w:p>
    <w:p w14:paraId="5630635A" w14:textId="5099EAC7" w:rsidR="00826637" w:rsidRDefault="00467201" w:rsidP="009D0F1E">
      <w:pPr>
        <w:ind w:left="450" w:hanging="450"/>
      </w:pPr>
      <w:r>
        <w:t xml:space="preserve">[11] </w:t>
      </w:r>
      <w:proofErr w:type="spellStart"/>
      <w:r>
        <w:t>Kresse</w:t>
      </w:r>
      <w:proofErr w:type="spellEnd"/>
      <w:r w:rsidR="002F01EB">
        <w:t xml:space="preserve">, G. and Hafner, J. Ab Initio </w:t>
      </w:r>
      <w:proofErr w:type="spellStart"/>
      <w:r w:rsidR="002F01EB">
        <w:t>Mocula</w:t>
      </w:r>
      <w:proofErr w:type="spellEnd"/>
      <w:r w:rsidR="002F01EB">
        <w:t xml:space="preserve"> Dynamics for Liquid Metals, Phys. Rev. 1993</w:t>
      </w:r>
      <w:r w:rsidR="00826637">
        <w:t>. B</w:t>
      </w:r>
      <w:r w:rsidR="00D207A9">
        <w:t xml:space="preserve"> </w:t>
      </w:r>
      <w:r w:rsidR="00826637">
        <w:t>47</w:t>
      </w:r>
      <w:r w:rsidR="00D207A9">
        <w:t>,</w:t>
      </w:r>
      <w:r w:rsidR="00826637">
        <w:t xml:space="preserve"> 558.</w:t>
      </w:r>
    </w:p>
    <w:p w14:paraId="198EBB21" w14:textId="1505F8DB" w:rsidR="00467201" w:rsidRDefault="00467201" w:rsidP="009D0F1E">
      <w:pPr>
        <w:ind w:left="450" w:hanging="450"/>
      </w:pPr>
      <w:r>
        <w:t>[</w:t>
      </w:r>
      <w:r w:rsidR="00826637">
        <w:t>12</w:t>
      </w:r>
      <w:r>
        <w:t>]</w:t>
      </w:r>
      <w:r w:rsidR="00826637">
        <w:t xml:space="preserve"> </w:t>
      </w:r>
      <w:proofErr w:type="spellStart"/>
      <w:r w:rsidR="00826637">
        <w:t>Kresse</w:t>
      </w:r>
      <w:proofErr w:type="spellEnd"/>
      <w:r w:rsidR="00826637">
        <w:t xml:space="preserve">, G. and </w:t>
      </w:r>
      <w:proofErr w:type="spellStart"/>
      <w:r w:rsidR="009824C4">
        <w:t>Furthmuller</w:t>
      </w:r>
      <w:proofErr w:type="spellEnd"/>
      <w:r w:rsidR="009824C4">
        <w:t xml:space="preserve"> J. Efficiency of Ab-Initio Total </w:t>
      </w:r>
      <w:proofErr w:type="spellStart"/>
      <w:r w:rsidR="009824C4">
        <w:t>Enery</w:t>
      </w:r>
      <w:proofErr w:type="spellEnd"/>
      <w:r w:rsidR="009824C4">
        <w:t xml:space="preserve"> Calculations for Metals and Semiconductors Using a Plane-Wave Basis Set. </w:t>
      </w:r>
      <w:proofErr w:type="spellStart"/>
      <w:r w:rsidR="009824C4">
        <w:t>Comput</w:t>
      </w:r>
      <w:proofErr w:type="spellEnd"/>
      <w:r w:rsidR="009824C4">
        <w:t>. Mat. Sci. 1996.</w:t>
      </w:r>
    </w:p>
    <w:p w14:paraId="2128B517" w14:textId="47336AD9" w:rsidR="00D0789D" w:rsidRDefault="00D0789D" w:rsidP="00DE75B6">
      <w:r>
        <w:t xml:space="preserve">[13] </w:t>
      </w:r>
      <w:proofErr w:type="spellStart"/>
      <w:r w:rsidR="00B74DED">
        <w:t>Blochl</w:t>
      </w:r>
      <w:proofErr w:type="spellEnd"/>
      <w:r w:rsidR="00B74DED">
        <w:t>, P. Projector Augmented-Wave Method. Phys. Rev. 1994. B 50</w:t>
      </w:r>
    </w:p>
    <w:p w14:paraId="1A96E864" w14:textId="67FD7FD2" w:rsidR="00995606" w:rsidRDefault="00995606" w:rsidP="00AA09B7">
      <w:pPr>
        <w:ind w:left="450" w:hanging="450"/>
      </w:pPr>
      <w:r>
        <w:t>[14]</w:t>
      </w:r>
      <w:r w:rsidR="006816A6">
        <w:t xml:space="preserve"> </w:t>
      </w:r>
      <w:proofErr w:type="spellStart"/>
      <w:r w:rsidR="00F62699" w:rsidRPr="001F6BE4">
        <w:rPr>
          <w:color w:val="000000" w:themeColor="text1"/>
        </w:rPr>
        <w:t>Perdew</w:t>
      </w:r>
      <w:proofErr w:type="spellEnd"/>
      <w:r w:rsidR="00F62699" w:rsidRPr="001F6BE4">
        <w:rPr>
          <w:color w:val="000000" w:themeColor="text1"/>
        </w:rPr>
        <w:t>, J.</w:t>
      </w:r>
      <w:r w:rsidR="001F6BE4" w:rsidRPr="001F6BE4">
        <w:rPr>
          <w:color w:val="000000" w:themeColor="text1"/>
        </w:rPr>
        <w:t> </w:t>
      </w:r>
      <w:hyperlink r:id="rId18" w:history="1">
        <w:r w:rsidR="001F6BE4" w:rsidRPr="001F6BE4">
          <w:rPr>
            <w:rStyle w:val="Hyperlink"/>
            <w:color w:val="000000" w:themeColor="text1"/>
            <w:u w:val="none"/>
          </w:rPr>
          <w:t>Burke</w:t>
        </w:r>
      </w:hyperlink>
      <w:r w:rsidR="001F6BE4" w:rsidRPr="001F6BE4">
        <w:rPr>
          <w:color w:val="000000" w:themeColor="text1"/>
        </w:rPr>
        <w:t xml:space="preserve"> K,</w:t>
      </w:r>
      <w:hyperlink r:id="rId19" w:history="1">
        <w:r w:rsidR="001F6BE4" w:rsidRPr="001F6BE4">
          <w:rPr>
            <w:rStyle w:val="Hyperlink"/>
            <w:color w:val="000000" w:themeColor="text1"/>
            <w:u w:val="none"/>
          </w:rPr>
          <w:t xml:space="preserve"> </w:t>
        </w:r>
        <w:proofErr w:type="spellStart"/>
        <w:r w:rsidR="001F6BE4" w:rsidRPr="001F6BE4">
          <w:rPr>
            <w:rStyle w:val="Hyperlink"/>
            <w:color w:val="000000" w:themeColor="text1"/>
            <w:u w:val="none"/>
          </w:rPr>
          <w:t>Ernzerhof</w:t>
        </w:r>
        <w:proofErr w:type="spellEnd"/>
      </w:hyperlink>
      <w:r w:rsidR="001F6BE4" w:rsidRPr="001F6BE4">
        <w:rPr>
          <w:color w:val="000000" w:themeColor="text1"/>
        </w:rPr>
        <w:t>, M.</w:t>
      </w:r>
      <w:r w:rsidR="00F62699" w:rsidRPr="001F6BE4">
        <w:rPr>
          <w:color w:val="000000" w:themeColor="text1"/>
        </w:rPr>
        <w:t xml:space="preserve"> </w:t>
      </w:r>
      <w:r w:rsidR="00F62699">
        <w:t xml:space="preserve">Generalized </w:t>
      </w:r>
      <w:proofErr w:type="spellStart"/>
      <w:r w:rsidR="00F62699">
        <w:t>Gadient</w:t>
      </w:r>
      <w:proofErr w:type="spellEnd"/>
      <w:r w:rsidR="00F62699">
        <w:t xml:space="preserve"> Approximation Made Simple. Phys. Rev. Lett. 19</w:t>
      </w:r>
      <w:r w:rsidR="00127521">
        <w:t>97. 78.</w:t>
      </w:r>
    </w:p>
    <w:p w14:paraId="214B770A" w14:textId="4835487B" w:rsidR="00127521" w:rsidRDefault="00DC4B1E" w:rsidP="009D0F1E">
      <w:pPr>
        <w:ind w:left="450" w:hanging="450"/>
      </w:pPr>
      <w:r>
        <w:t>[15]</w:t>
      </w:r>
      <w:r w:rsidR="00B10C69">
        <w:t xml:space="preserve"> </w:t>
      </w:r>
      <w:proofErr w:type="spellStart"/>
      <w:r w:rsidR="00B10C69">
        <w:t>MonKhorst</w:t>
      </w:r>
      <w:proofErr w:type="spellEnd"/>
      <w:r w:rsidR="00B10C69">
        <w:t>, H. and Pack, J. Special Points for Brillouin-Zon</w:t>
      </w:r>
      <w:r w:rsidR="00AA09B7">
        <w:t>e</w:t>
      </w:r>
      <w:r w:rsidR="00B10C69">
        <w:t xml:space="preserve"> Integration. Phys.  </w:t>
      </w:r>
      <w:r w:rsidR="00AA09B7">
        <w:t>Re</w:t>
      </w:r>
      <w:r w:rsidR="00B10C69">
        <w:t xml:space="preserve">v. 1976. </w:t>
      </w:r>
      <w:r w:rsidR="008139D6">
        <w:t>B 13</w:t>
      </w:r>
      <w:r w:rsidR="00E83DD7">
        <w:t>.</w:t>
      </w:r>
    </w:p>
    <w:p w14:paraId="3F2A6522" w14:textId="5876AA02" w:rsidR="00E83DD7" w:rsidRDefault="00E83DD7" w:rsidP="009D0F1E">
      <w:pPr>
        <w:ind w:left="450" w:hanging="450"/>
      </w:pPr>
    </w:p>
    <w:p w14:paraId="5B64F4B4" w14:textId="4B0C7F65" w:rsidR="00E83DD7" w:rsidRDefault="00E83DD7" w:rsidP="009D0F1E">
      <w:pPr>
        <w:ind w:left="450" w:hanging="450"/>
      </w:pPr>
    </w:p>
    <w:p w14:paraId="39803602" w14:textId="06A4CF49" w:rsidR="00E83DD7" w:rsidRDefault="00E83DD7" w:rsidP="009D0F1E">
      <w:pPr>
        <w:ind w:left="450" w:hanging="450"/>
      </w:pPr>
    </w:p>
    <w:p w14:paraId="7BB0CDDA" w14:textId="48D61616" w:rsidR="00E83DD7" w:rsidRDefault="00E83DD7" w:rsidP="009D0F1E">
      <w:pPr>
        <w:ind w:left="450" w:hanging="450"/>
      </w:pPr>
    </w:p>
    <w:p w14:paraId="581A276D" w14:textId="77777777" w:rsidR="00E83DD7" w:rsidRDefault="00E83DD7" w:rsidP="009D0F1E">
      <w:pPr>
        <w:ind w:left="450" w:hanging="450"/>
      </w:pPr>
    </w:p>
    <w:p w14:paraId="52FE1321" w14:textId="77777777" w:rsidR="00E83DD7" w:rsidRDefault="00E83DD7" w:rsidP="009D0F1E">
      <w:pPr>
        <w:ind w:left="450" w:hanging="450"/>
      </w:pPr>
    </w:p>
    <w:p w14:paraId="6B0D2BCE" w14:textId="77777777" w:rsidR="00E83DD7" w:rsidRDefault="00E83DD7" w:rsidP="00E83DD7">
      <w:pPr>
        <w:ind w:left="450" w:hanging="450"/>
      </w:pPr>
      <w:proofErr w:type="spellStart"/>
      <w:r>
        <w:t>Heiming</w:t>
      </w:r>
      <w:proofErr w:type="spellEnd"/>
      <w:r>
        <w:t xml:space="preserve">, A. </w:t>
      </w:r>
      <w:r w:rsidRPr="00417521">
        <w:t>Petry</w:t>
      </w:r>
      <w:r>
        <w:t>.</w:t>
      </w:r>
      <w:r w:rsidRPr="00417521">
        <w:t xml:space="preserve"> W. Cockcroft, </w:t>
      </w:r>
      <w:proofErr w:type="spellStart"/>
      <w:r w:rsidRPr="00417521">
        <w:t>Trampenau</w:t>
      </w:r>
      <w:proofErr w:type="spellEnd"/>
      <w:r w:rsidRPr="00417521">
        <w:t>, J.</w:t>
      </w:r>
      <w:r>
        <w:t xml:space="preserve"> The Temperature Dependence of the Lattice Parameters of Pure BCC Zr and BCC Zr-2 </w:t>
      </w:r>
      <w:proofErr w:type="gramStart"/>
      <w:r>
        <w:t>at.%</w:t>
      </w:r>
      <w:proofErr w:type="gramEnd"/>
      <w:r>
        <w:t xml:space="preserve"> Co. J. Phys. </w:t>
      </w:r>
      <w:proofErr w:type="spellStart"/>
      <w:r>
        <w:t>Condens</w:t>
      </w:r>
      <w:proofErr w:type="spellEnd"/>
      <w:r>
        <w:t>. Matter. 1992. 4, 727-733.</w:t>
      </w:r>
    </w:p>
    <w:p w14:paraId="4D3450D0" w14:textId="77777777" w:rsidR="00E83DD7" w:rsidRDefault="00E83DD7" w:rsidP="009D0F1E">
      <w:pPr>
        <w:ind w:left="450" w:hanging="450"/>
      </w:pPr>
    </w:p>
    <w:p w14:paraId="6D078AF4" w14:textId="5BA202FB" w:rsidR="00221C87" w:rsidRDefault="00221C87" w:rsidP="009D0F1E">
      <w:pPr>
        <w:ind w:left="450" w:hanging="450"/>
      </w:pPr>
      <w:r>
        <w:t xml:space="preserve">[16] </w:t>
      </w:r>
      <w:proofErr w:type="spellStart"/>
      <w:r w:rsidR="00931DA3">
        <w:t>Heiming</w:t>
      </w:r>
      <w:proofErr w:type="spellEnd"/>
      <w:r w:rsidR="00931DA3">
        <w:t>, A.</w:t>
      </w:r>
      <w:r w:rsidR="00417521">
        <w:t xml:space="preserve"> </w:t>
      </w:r>
      <w:r w:rsidR="00417521" w:rsidRPr="00417521">
        <w:t>Petry</w:t>
      </w:r>
      <w:r w:rsidR="00417521">
        <w:t>.</w:t>
      </w:r>
      <w:r w:rsidR="00417521" w:rsidRPr="00417521">
        <w:t xml:space="preserve"> W. Cockcroft, </w:t>
      </w:r>
      <w:proofErr w:type="spellStart"/>
      <w:r w:rsidR="00417521" w:rsidRPr="00417521">
        <w:t>Trampenau</w:t>
      </w:r>
      <w:proofErr w:type="spellEnd"/>
      <w:r w:rsidR="00417521" w:rsidRPr="00417521">
        <w:t>, J.</w:t>
      </w:r>
      <w:r w:rsidR="00931DA3">
        <w:t xml:space="preserve"> The Temperature Dependence of the Lattice Parameters of Pure BCC Zr and BCC Zr-2 </w:t>
      </w:r>
      <w:proofErr w:type="gramStart"/>
      <w:r w:rsidR="00931DA3">
        <w:t>at.%</w:t>
      </w:r>
      <w:proofErr w:type="gramEnd"/>
      <w:r w:rsidR="00A04A0D">
        <w:t xml:space="preserve"> Co. J. Phys. </w:t>
      </w:r>
      <w:proofErr w:type="spellStart"/>
      <w:r w:rsidR="00A04A0D">
        <w:t>Condens</w:t>
      </w:r>
      <w:proofErr w:type="spellEnd"/>
      <w:r w:rsidR="00A04A0D">
        <w:t xml:space="preserve">. Matter. 1992. </w:t>
      </w:r>
      <w:r w:rsidR="00B53EFB">
        <w:t>4, 727-733.</w:t>
      </w:r>
    </w:p>
    <w:p w14:paraId="2FB6775B" w14:textId="29A2A4AE" w:rsidR="00B53EFB" w:rsidRDefault="00B53EFB" w:rsidP="009D0F1E">
      <w:pPr>
        <w:ind w:left="450" w:hanging="450"/>
      </w:pPr>
      <w:r>
        <w:t>[17]</w:t>
      </w:r>
      <w:r w:rsidR="00447ADB">
        <w:t xml:space="preserve"> </w:t>
      </w:r>
      <w:proofErr w:type="spellStart"/>
      <w:r w:rsidR="00447ADB">
        <w:t>Basak</w:t>
      </w:r>
      <w:proofErr w:type="spellEnd"/>
      <w:r w:rsidR="00447ADB">
        <w:t>, C. An Evaluation of the Properties of AS-Cast U-rich U-Zr Alloys. J. Alloys and Compounds 2009.</w:t>
      </w:r>
      <w:r w:rsidR="00EB2EB8">
        <w:t xml:space="preserve"> 480, 857-962</w:t>
      </w:r>
    </w:p>
    <w:p w14:paraId="529DAA9B" w14:textId="462629B0" w:rsidR="00A206F1" w:rsidRDefault="00EB2EB8" w:rsidP="009D0F1E">
      <w:pPr>
        <w:ind w:left="540" w:hanging="540"/>
      </w:pPr>
      <w:r>
        <w:t xml:space="preserve">[18] </w:t>
      </w:r>
      <w:proofErr w:type="spellStart"/>
      <w:r>
        <w:t>Touloukian</w:t>
      </w:r>
      <w:proofErr w:type="spellEnd"/>
      <w:r>
        <w:t>. Y.</w:t>
      </w:r>
      <w:r w:rsidR="00734023">
        <w:t xml:space="preserve"> </w:t>
      </w:r>
      <w:r>
        <w:t>S.</w:t>
      </w:r>
      <w:r w:rsidR="001C5553">
        <w:t xml:space="preserve"> Kirby, R. K. </w:t>
      </w:r>
      <w:proofErr w:type="spellStart"/>
      <w:r w:rsidR="001C5553">
        <w:t>Taylo</w:t>
      </w:r>
      <w:proofErr w:type="spellEnd"/>
      <w:r w:rsidR="001C5553">
        <w:t>, R. E.</w:t>
      </w:r>
      <w:r w:rsidR="00C75D20">
        <w:t xml:space="preserve"> Desai, P. D.</w:t>
      </w:r>
      <w:r>
        <w:t xml:space="preserve"> </w:t>
      </w:r>
      <w:r w:rsidR="00E06A7F">
        <w:t>Thermophysical Properties of Matter</w:t>
      </w:r>
      <w:r w:rsidR="00A206F1">
        <w:t xml:space="preserve"> vol. 12,</w:t>
      </w:r>
      <w:r w:rsidR="00E06A7F">
        <w:t xml:space="preserve"> Thermal Expansion: Metallic elements and Alloys</w:t>
      </w:r>
      <w:r w:rsidR="00A206F1">
        <w:t>, IFI Plenum, New York, 1975.</w:t>
      </w:r>
    </w:p>
    <w:p w14:paraId="5F946B05" w14:textId="1A6869A1" w:rsidR="00EB2EB8" w:rsidRDefault="00A206F1" w:rsidP="009D0F1E">
      <w:pPr>
        <w:ind w:left="540" w:hanging="540"/>
      </w:pPr>
      <w:r w:rsidRPr="00046010">
        <w:t>[19]</w:t>
      </w:r>
      <w:r w:rsidR="00734023" w:rsidRPr="00046010">
        <w:t xml:space="preserve"> </w:t>
      </w:r>
      <w:proofErr w:type="spellStart"/>
      <w:r w:rsidR="00734023" w:rsidRPr="00046010">
        <w:t>Saller</w:t>
      </w:r>
      <w:proofErr w:type="spellEnd"/>
      <w:r w:rsidR="00734023" w:rsidRPr="00046010">
        <w:t>, H. A.</w:t>
      </w:r>
      <w:r w:rsidR="00D35B63" w:rsidRPr="00046010">
        <w:t xml:space="preserve"> Dickerson, R.F. </w:t>
      </w:r>
      <w:proofErr w:type="spellStart"/>
      <w:r w:rsidR="00D35B63" w:rsidRPr="00046010">
        <w:t>Murr</w:t>
      </w:r>
      <w:proofErr w:type="spellEnd"/>
      <w:r w:rsidR="00D35B63" w:rsidRPr="00046010">
        <w:t>,</w:t>
      </w:r>
      <w:r w:rsidR="00046010" w:rsidRPr="00046010">
        <w:t xml:space="preserve"> W.E. </w:t>
      </w:r>
      <w:r w:rsidR="00734023" w:rsidRPr="00845540">
        <w:t>Uranium Alloys for High-Temperature Application</w:t>
      </w:r>
      <w:r w:rsidR="00845540" w:rsidRPr="00845540">
        <w:t>.</w:t>
      </w:r>
      <w:r w:rsidR="00845540">
        <w:t xml:space="preserve"> Battelle Memorial Institute, Columbus, OH, 1956</w:t>
      </w:r>
      <w:r w:rsidR="008939A4">
        <w:t>.</w:t>
      </w:r>
    </w:p>
    <w:p w14:paraId="0F3FF5A6" w14:textId="6C9B1576" w:rsidR="008939A4" w:rsidRDefault="008939A4" w:rsidP="009D0F1E">
      <w:pPr>
        <w:ind w:left="450" w:hanging="450"/>
      </w:pPr>
      <w:r>
        <w:t>[20] Moore, A.P.</w:t>
      </w:r>
      <w:r w:rsidR="00B01CC9" w:rsidRPr="00B01CC9">
        <w:t xml:space="preserve"> Beeler</w:t>
      </w:r>
      <w:r w:rsidR="003B5CE3">
        <w:t xml:space="preserve">, </w:t>
      </w:r>
      <w:r w:rsidR="003B5CE3" w:rsidRPr="00B01CC9">
        <w:t>B.</w:t>
      </w:r>
      <w:r w:rsidR="003B5CE3">
        <w:t xml:space="preserve"> </w:t>
      </w:r>
      <w:r w:rsidR="00B01CC9" w:rsidRPr="00B01CC9">
        <w:t>Deo</w:t>
      </w:r>
      <w:r w:rsidR="003B5CE3">
        <w:t>,</w:t>
      </w:r>
      <w:r w:rsidR="003B5CE3" w:rsidRPr="003B5CE3">
        <w:t xml:space="preserve"> </w:t>
      </w:r>
      <w:r w:rsidR="003B5CE3" w:rsidRPr="00B01CC9">
        <w:t xml:space="preserve">C. </w:t>
      </w:r>
      <w:proofErr w:type="spellStart"/>
      <w:r w:rsidR="00B01CC9" w:rsidRPr="00B01CC9">
        <w:t>Baskes</w:t>
      </w:r>
      <w:proofErr w:type="spellEnd"/>
      <w:r w:rsidR="0006660B">
        <w:t>,</w:t>
      </w:r>
      <w:r w:rsidR="0006660B" w:rsidRPr="0006660B">
        <w:t xml:space="preserve"> </w:t>
      </w:r>
      <w:r w:rsidR="0006660B" w:rsidRPr="00B01CC9">
        <w:t>M.I.</w:t>
      </w:r>
      <w:r w:rsidR="0006660B">
        <w:t xml:space="preserve"> </w:t>
      </w:r>
      <w:r w:rsidR="00B01CC9" w:rsidRPr="00B01CC9">
        <w:t>Okuniewski</w:t>
      </w:r>
      <w:r w:rsidR="0006660B">
        <w:t xml:space="preserve"> </w:t>
      </w:r>
      <w:r w:rsidR="0006660B" w:rsidRPr="00B01CC9">
        <w:t>M.A.</w:t>
      </w:r>
      <w:r>
        <w:t xml:space="preserve"> Atomistic Modeling of High Temperature Uranium Zirconium Alloy Structure and Thermodynamics.</w:t>
      </w:r>
      <w:r w:rsidR="0006660B">
        <w:t xml:space="preserve"> J. </w:t>
      </w:r>
      <w:proofErr w:type="spellStart"/>
      <w:r w:rsidR="0006660B">
        <w:t>Nucl</w:t>
      </w:r>
      <w:proofErr w:type="spellEnd"/>
      <w:r w:rsidR="0006660B">
        <w:t>. Mat</w:t>
      </w:r>
      <w:r w:rsidR="008245E5">
        <w:t>. 2015. 467, 802-819.</w:t>
      </w:r>
    </w:p>
    <w:p w14:paraId="0334C90B" w14:textId="21C40508" w:rsidR="00E36DE8" w:rsidRPr="00845540" w:rsidRDefault="00D30781" w:rsidP="009D0F1E">
      <w:pPr>
        <w:ind w:left="540" w:hanging="540"/>
      </w:pPr>
      <w:r>
        <w:t xml:space="preserve">[21] Janney, D. E. </w:t>
      </w:r>
      <w:r w:rsidR="002E5A80">
        <w:t>Metallic</w:t>
      </w:r>
      <w:r>
        <w:t xml:space="preserve"> Fuels Handbook, Part 1</w:t>
      </w:r>
      <w:r w:rsidR="00AD25E4">
        <w:t>. Idaho National Laboratory, Idaho</w:t>
      </w:r>
      <w:r w:rsidR="00D75A15">
        <w:t xml:space="preserve"> Falls, ID. 2017.</w:t>
      </w:r>
    </w:p>
    <w:p w14:paraId="13E072D9" w14:textId="77777777" w:rsidR="008139D6" w:rsidRPr="00845540" w:rsidRDefault="008139D6" w:rsidP="00DE75B6"/>
    <w:p w14:paraId="5714A7ED" w14:textId="77777777" w:rsidR="00D207A9" w:rsidRPr="00845540" w:rsidRDefault="00D207A9" w:rsidP="00DE75B6"/>
    <w:p w14:paraId="69381833" w14:textId="77777777" w:rsidR="00DA1193" w:rsidRPr="00845540" w:rsidRDefault="00DA1193" w:rsidP="00DE75B6"/>
    <w:p w14:paraId="75D70F4A" w14:textId="77777777" w:rsidR="00192FD3" w:rsidRPr="00845540" w:rsidRDefault="00192FD3" w:rsidP="00DE75B6"/>
    <w:p w14:paraId="66407C13" w14:textId="77777777" w:rsidR="00B1227C" w:rsidRPr="00845540" w:rsidRDefault="00B1227C" w:rsidP="00DE75B6"/>
    <w:p w14:paraId="36F60340" w14:textId="77777777" w:rsidR="00B97E95" w:rsidRPr="00845540" w:rsidRDefault="00B97E95" w:rsidP="00DE75B6"/>
    <w:p w14:paraId="6F286940" w14:textId="77777777" w:rsidR="003D4CC9" w:rsidRPr="00845540" w:rsidRDefault="003D4CC9" w:rsidP="003D4CC9"/>
    <w:sectPr w:rsidR="003D4CC9" w:rsidRPr="008455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Benjamin W. Beeler" w:date="2021-02-09T09:18:00Z" w:initials="BWB">
    <w:p w14:paraId="7706BC45" w14:textId="5852843B" w:rsidR="00B07F34" w:rsidRDefault="00B07F34">
      <w:pPr>
        <w:pStyle w:val="CommentText"/>
      </w:pPr>
      <w:r>
        <w:rPr>
          <w:rStyle w:val="CommentReference"/>
        </w:rPr>
        <w:annotationRef/>
      </w:r>
      <w:r>
        <w:t>Metallic uranium is NOT the main fuel in nuclear reactors</w:t>
      </w:r>
    </w:p>
  </w:comment>
  <w:comment w:id="24" w:author="Benjamin W. Beeler" w:date="2021-02-09T09:22:00Z" w:initials="BWB">
    <w:p w14:paraId="17D80EE5" w14:textId="470AA083" w:rsidR="00B07F34" w:rsidRDefault="00B07F34">
      <w:pPr>
        <w:pStyle w:val="CommentText"/>
      </w:pPr>
      <w:r>
        <w:rPr>
          <w:rStyle w:val="CommentReference"/>
        </w:rPr>
        <w:annotationRef/>
      </w:r>
      <w:r>
        <w:t>Will need to revise reference numbers</w:t>
      </w:r>
    </w:p>
  </w:comment>
  <w:comment w:id="30" w:author="Benjamin W. Beeler" w:date="2021-02-09T09:22:00Z" w:initials="BWB">
    <w:p w14:paraId="65E73E4A" w14:textId="77777777" w:rsidR="00B07F34" w:rsidRDefault="00B07F34">
      <w:pPr>
        <w:pStyle w:val="CommentText"/>
      </w:pPr>
      <w:r>
        <w:rPr>
          <w:rStyle w:val="CommentReference"/>
        </w:rPr>
        <w:annotationRef/>
      </w:r>
      <w:r>
        <w:t>I don’t know if this is the proper term. Maybe phase complexities? But it isn’t that it undergoes a phase change in-reactor necessarily. It is that you have a temperature gradient, spanning multiple phases in the phase diagram.</w:t>
      </w:r>
    </w:p>
    <w:p w14:paraId="36C5C4B7" w14:textId="56A72946" w:rsidR="00B07F34" w:rsidRDefault="00B07F34">
      <w:pPr>
        <w:pStyle w:val="CommentText"/>
      </w:pPr>
    </w:p>
  </w:comment>
  <w:comment w:id="48" w:author="Benjamin W. Beeler" w:date="2021-02-09T09:29:00Z" w:initials="BWB">
    <w:p w14:paraId="1E6588FD" w14:textId="1AD6CCDF" w:rsidR="00B07F34" w:rsidRDefault="00B07F34">
      <w:pPr>
        <w:pStyle w:val="CommentText"/>
      </w:pPr>
      <w:r>
        <w:rPr>
          <w:rStyle w:val="CommentReference"/>
        </w:rPr>
        <w:annotationRef/>
      </w:r>
      <w:proofErr w:type="spellStart"/>
      <w:r>
        <w:t>Im</w:t>
      </w:r>
      <w:proofErr w:type="spellEnd"/>
      <w:r>
        <w:t xml:space="preserve"> going to stop fixing these and just tell you to fix them. References come before the period</w:t>
      </w:r>
    </w:p>
  </w:comment>
  <w:comment w:id="69" w:author="Benjamin W. Beeler" w:date="2021-02-09T09:36:00Z" w:initials="BWB">
    <w:p w14:paraId="5396747A" w14:textId="6038A001" w:rsidR="00B07F34" w:rsidRDefault="00B07F34">
      <w:pPr>
        <w:pStyle w:val="CommentText"/>
      </w:pPr>
      <w:r>
        <w:rPr>
          <w:rStyle w:val="CommentReference"/>
        </w:rPr>
        <w:annotationRef/>
      </w:r>
      <w:r>
        <w:t>Cite a U-</w:t>
      </w:r>
      <w:proofErr w:type="spellStart"/>
      <w:r>
        <w:t>Zr</w:t>
      </w:r>
      <w:proofErr w:type="spellEnd"/>
      <w:r>
        <w:t xml:space="preserve"> phase diagram. Consult metal fuels handbook for The Sheldon and Peterson version I suppose</w:t>
      </w:r>
    </w:p>
  </w:comment>
  <w:comment w:id="118" w:author="Benjamin W. Beeler" w:date="2021-02-09T09:44:00Z" w:initials="BWB">
    <w:p w14:paraId="3911D22C" w14:textId="4BBA5793" w:rsidR="00B07F34" w:rsidRDefault="00B07F34">
      <w:pPr>
        <w:pStyle w:val="CommentText"/>
      </w:pPr>
      <w:r>
        <w:rPr>
          <w:rStyle w:val="CommentReference"/>
        </w:rPr>
        <w:annotationRef/>
      </w:r>
      <w:r>
        <w:t>Add citation</w:t>
      </w:r>
    </w:p>
  </w:comment>
  <w:comment w:id="113" w:author="Benjamin W. Beeler" w:date="2021-02-09T09:46:00Z" w:initials="BWB">
    <w:p w14:paraId="6ADF4560" w14:textId="02729336" w:rsidR="00B07F34" w:rsidRDefault="00B07F34">
      <w:pPr>
        <w:pStyle w:val="CommentText"/>
      </w:pPr>
      <w:r>
        <w:rPr>
          <w:rStyle w:val="CommentReference"/>
        </w:rPr>
        <w:annotationRef/>
      </w:r>
      <w:r>
        <w:t>You are all over the place here. You should focus on properties of the alloy system that have been calculated. First experimental, then computational. Then emphasize areas that have not been explored, i.e., where we are doing work.</w:t>
      </w:r>
    </w:p>
  </w:comment>
  <w:comment w:id="149" w:author="Benjamin W. Beeler" w:date="2021-02-09T10:35:00Z" w:initials="BWB">
    <w:p w14:paraId="44E4F967" w14:textId="21535A21" w:rsidR="00B07F34" w:rsidRDefault="00B07F34">
      <w:pPr>
        <w:pStyle w:val="CommentText"/>
      </w:pPr>
      <w:r>
        <w:rPr>
          <w:rStyle w:val="CommentReference"/>
        </w:rPr>
        <w:annotationRef/>
      </w:r>
      <w:r>
        <w:t>Your references got changed in style here…</w:t>
      </w:r>
    </w:p>
  </w:comment>
  <w:comment w:id="150" w:author="Benjamin W. Beeler" w:date="2021-02-09T10:35:00Z" w:initials="BWB">
    <w:p w14:paraId="15B566AD" w14:textId="1B7BC4DE" w:rsidR="00B07F34" w:rsidRDefault="00B07F34">
      <w:pPr>
        <w:pStyle w:val="CommentText"/>
      </w:pPr>
      <w:r>
        <w:rPr>
          <w:rStyle w:val="CommentReference"/>
        </w:rPr>
        <w:annotationRef/>
      </w:r>
      <w:r>
        <w:t>This should be up above in the intro</w:t>
      </w:r>
    </w:p>
  </w:comment>
  <w:comment w:id="138" w:author="Benjamin W. Beeler" w:date="2021-02-09T10:36:00Z" w:initials="BWB">
    <w:p w14:paraId="4AF742C7" w14:textId="163FC609" w:rsidR="00B07F34" w:rsidRDefault="00B07F34">
      <w:pPr>
        <w:pStyle w:val="CommentText"/>
      </w:pPr>
      <w:r>
        <w:rPr>
          <w:rStyle w:val="CommentReference"/>
        </w:rPr>
        <w:annotationRef/>
      </w:r>
      <w:r>
        <w:t>This paragraph can be cut, or moved to intro.</w:t>
      </w:r>
    </w:p>
  </w:comment>
  <w:comment w:id="154" w:author="Benjamin W. Beeler" w:date="2021-02-09T10:43:00Z" w:initials="BWB">
    <w:p w14:paraId="02D18DB4" w14:textId="77777777" w:rsidR="00B07F34" w:rsidRDefault="00B07F34">
      <w:pPr>
        <w:pStyle w:val="CommentText"/>
      </w:pPr>
      <w:r>
        <w:rPr>
          <w:rStyle w:val="CommentReference"/>
        </w:rPr>
        <w:annotationRef/>
      </w:r>
      <w:proofErr w:type="spellStart"/>
      <w:r>
        <w:t>Im</w:t>
      </w:r>
      <w:proofErr w:type="spellEnd"/>
      <w:r>
        <w:t xml:space="preserve"> deciding to change my take on how to </w:t>
      </w:r>
      <w:proofErr w:type="spellStart"/>
      <w:r>
        <w:t>demonstate</w:t>
      </w:r>
      <w:proofErr w:type="spellEnd"/>
      <w:r>
        <w:t xml:space="preserve"> the valence of pseudopotentials. Will just list the number of valence electrons. Also, your cores were wrong here. If you got that from one of my previous papers, then </w:t>
      </w:r>
      <w:proofErr w:type="spellStart"/>
      <w:r>
        <w:t>i</w:t>
      </w:r>
      <w:proofErr w:type="spellEnd"/>
      <w:r>
        <w:t xml:space="preserve"> had done it wrong previously</w:t>
      </w:r>
    </w:p>
    <w:p w14:paraId="1A13CC4E" w14:textId="1371763C" w:rsidR="00B07F34" w:rsidRDefault="00B07F34">
      <w:pPr>
        <w:pStyle w:val="CommentText"/>
      </w:pPr>
    </w:p>
  </w:comment>
  <w:comment w:id="180" w:author="Benjamin W. Beeler" w:date="2021-02-09T10:48:00Z" w:initials="BWB">
    <w:p w14:paraId="009468C1" w14:textId="372214B9" w:rsidR="00B07F34" w:rsidRDefault="00B07F34">
      <w:pPr>
        <w:pStyle w:val="CommentText"/>
      </w:pPr>
      <w:r>
        <w:rPr>
          <w:rStyle w:val="CommentReference"/>
        </w:rPr>
        <w:annotationRef/>
      </w:r>
      <w:r>
        <w:t>Remember to add this.</w:t>
      </w:r>
    </w:p>
  </w:comment>
  <w:comment w:id="182" w:author="Benjamin W. Beeler" w:date="2021-02-09T10:49:00Z" w:initials="BWB">
    <w:p w14:paraId="1FC0B8EB" w14:textId="479FE197" w:rsidR="00B07F34" w:rsidRDefault="00B07F34">
      <w:pPr>
        <w:pStyle w:val="CommentText"/>
      </w:pPr>
      <w:r>
        <w:rPr>
          <w:rStyle w:val="CommentReference"/>
        </w:rPr>
        <w:annotationRef/>
      </w:r>
      <w:r>
        <w:t>Add citation</w:t>
      </w:r>
    </w:p>
  </w:comment>
  <w:comment w:id="184" w:author="Benjamin W. Beeler" w:date="2021-02-09T10:51:00Z" w:initials="BWB">
    <w:p w14:paraId="7595929E" w14:textId="4C8702C8" w:rsidR="00B07F34" w:rsidRDefault="00B07F34">
      <w:pPr>
        <w:pStyle w:val="CommentText"/>
      </w:pPr>
      <w:r>
        <w:rPr>
          <w:rStyle w:val="CommentReference"/>
        </w:rPr>
        <w:annotationRef/>
      </w:r>
      <w:r>
        <w:t xml:space="preserve">Are you using nose hoover or </w:t>
      </w:r>
      <w:proofErr w:type="spellStart"/>
      <w:r>
        <w:t>langevin</w:t>
      </w:r>
      <w:proofErr w:type="spellEnd"/>
      <w:r>
        <w:t xml:space="preserve"> thermostat? </w:t>
      </w:r>
    </w:p>
  </w:comment>
  <w:comment w:id="185" w:author="Benjamin W. Beeler" w:date="2021-02-09T10:53:00Z" w:initials="BWB">
    <w:p w14:paraId="728290C3" w14:textId="1E1216AE" w:rsidR="00B07F34" w:rsidRDefault="00B07F34">
      <w:pPr>
        <w:pStyle w:val="CommentText"/>
      </w:pPr>
      <w:r>
        <w:rPr>
          <w:rStyle w:val="CommentReference"/>
        </w:rPr>
        <w:annotationRef/>
      </w:r>
      <w:r>
        <w:t>You have some information missing from this paragraph. What temperatures are we investigating? How was equilibration performed/verified? How were alloys constructed? Etc.</w:t>
      </w:r>
    </w:p>
  </w:comment>
  <w:comment w:id="213" w:author="Benjamin W. Beeler" w:date="2021-02-09T11:14:00Z" w:initials="BWB">
    <w:p w14:paraId="208E9FF2" w14:textId="5AA84E04" w:rsidR="00B07F34" w:rsidRDefault="00B07F34">
      <w:pPr>
        <w:pStyle w:val="CommentText"/>
      </w:pPr>
      <w:r>
        <w:rPr>
          <w:rStyle w:val="CommentReference"/>
        </w:rPr>
        <w:annotationRef/>
      </w:r>
      <w:r>
        <w:t>Eq. 7</w:t>
      </w:r>
    </w:p>
  </w:comment>
  <w:comment w:id="221" w:author="Benjamin W. Beeler" w:date="2021-02-09T11:37:00Z" w:initials="BWB">
    <w:p w14:paraId="26CF61FF" w14:textId="7235031F" w:rsidR="00B07F34" w:rsidRDefault="00B07F34">
      <w:pPr>
        <w:pStyle w:val="CommentText"/>
      </w:pPr>
      <w:r>
        <w:rPr>
          <w:rStyle w:val="CommentReference"/>
        </w:rPr>
        <w:annotationRef/>
      </w:r>
      <w:r>
        <w:t xml:space="preserve">I don’t think you have defined beta </w:t>
      </w:r>
      <w:proofErr w:type="spellStart"/>
      <w:r>
        <w:t>Zr</w:t>
      </w:r>
      <w:proofErr w:type="spellEnd"/>
      <w:r>
        <w:t xml:space="preserve"> previously. You can just say bcc U/</w:t>
      </w:r>
      <w:proofErr w:type="spellStart"/>
      <w:r>
        <w:t>Zr</w:t>
      </w:r>
      <w:proofErr w:type="spellEnd"/>
      <w:r>
        <w:t>.</w:t>
      </w:r>
    </w:p>
  </w:comment>
  <w:comment w:id="240" w:author="Benjamin W. Beeler" w:date="2021-02-09T11:48:00Z" w:initials="BWB">
    <w:p w14:paraId="086BA382" w14:textId="4AFB4AB9" w:rsidR="00B07F34" w:rsidRDefault="00B07F34">
      <w:pPr>
        <w:pStyle w:val="CommentText"/>
      </w:pPr>
      <w:r>
        <w:rPr>
          <w:rStyle w:val="CommentReference"/>
        </w:rPr>
        <w:annotationRef/>
      </w:r>
      <w:r>
        <w:t>Cite my AIMD paper</w:t>
      </w:r>
    </w:p>
  </w:comment>
  <w:comment w:id="251" w:author="Benjamin W. Beeler" w:date="2021-02-09T11:40:00Z" w:initials="BWB">
    <w:p w14:paraId="294A5C98" w14:textId="688A9398" w:rsidR="00B07F34" w:rsidRDefault="00B07F34">
      <w:pPr>
        <w:pStyle w:val="CommentText"/>
      </w:pPr>
      <w:r>
        <w:rPr>
          <w:rStyle w:val="CommentReference"/>
        </w:rPr>
        <w:annotationRef/>
      </w:r>
      <w:r>
        <w:t>When moving the tables to the appendix, need to update the labels in the text as well.</w:t>
      </w:r>
    </w:p>
  </w:comment>
  <w:comment w:id="259" w:author="Benjamin W. Beeler" w:date="2021-02-09T11:32:00Z" w:initials="BWB">
    <w:p w14:paraId="045FD5FB" w14:textId="7A1C32A2" w:rsidR="00B07F34" w:rsidRDefault="00B07F34">
      <w:pPr>
        <w:pStyle w:val="CommentText"/>
      </w:pPr>
      <w:r>
        <w:rPr>
          <w:rStyle w:val="CommentReference"/>
        </w:rPr>
        <w:annotationRef/>
      </w:r>
      <w:proofErr w:type="spellStart"/>
      <w:r>
        <w:t>Im</w:t>
      </w:r>
      <w:proofErr w:type="spellEnd"/>
      <w:r>
        <w:t xml:space="preserve"> not happy with the quality of these images. Would be better if symbols and text were both larger. Did I recommend </w:t>
      </w:r>
      <w:proofErr w:type="spellStart"/>
      <w:r>
        <w:t>Veusz</w:t>
      </w:r>
      <w:proofErr w:type="spellEnd"/>
      <w:r>
        <w:t xml:space="preserve"> to you? </w:t>
      </w:r>
    </w:p>
  </w:comment>
  <w:comment w:id="261" w:author="Benjamin W. Beeler" w:date="2021-02-09T11:39:00Z" w:initials="BWB">
    <w:p w14:paraId="6DCC6767" w14:textId="13511975" w:rsidR="00B07F34" w:rsidRDefault="00B07F34">
      <w:pPr>
        <w:pStyle w:val="CommentText"/>
      </w:pPr>
      <w:r>
        <w:rPr>
          <w:rStyle w:val="CommentReference"/>
        </w:rPr>
        <w:annotationRef/>
      </w:r>
      <w:r>
        <w:t xml:space="preserve">I think you should only report data for a set temperature range. </w:t>
      </w:r>
      <w:proofErr w:type="gramStart"/>
      <w:r>
        <w:t>So</w:t>
      </w:r>
      <w:proofErr w:type="gramEnd"/>
      <w:r>
        <w:t xml:space="preserve"> if you are doing 1000K-1400K for the U and UZr, you only need to show 1000-1400 for the </w:t>
      </w:r>
      <w:proofErr w:type="spellStart"/>
      <w:r>
        <w:t>Zr</w:t>
      </w:r>
      <w:proofErr w:type="spellEnd"/>
      <w:r>
        <w:t xml:space="preserve"> as well. Not sure why you extended the temperature range for that system</w:t>
      </w:r>
    </w:p>
  </w:comment>
  <w:comment w:id="352" w:author="Benjamin W. Beeler" w:date="2021-02-09T11:51:00Z" w:initials="BWB">
    <w:p w14:paraId="633B3133" w14:textId="40B908CC" w:rsidR="00B07F34" w:rsidRDefault="00B07F34">
      <w:pPr>
        <w:pStyle w:val="CommentText"/>
      </w:pPr>
      <w:r>
        <w:rPr>
          <w:rStyle w:val="CommentReference"/>
        </w:rPr>
        <w:annotationRef/>
      </w:r>
      <w:r>
        <w:t>Make the bulk modulus a figure as well</w:t>
      </w:r>
    </w:p>
  </w:comment>
  <w:comment w:id="265" w:author="Benjamin W. Beeler" w:date="2021-02-09T11:31:00Z" w:initials="BWB">
    <w:p w14:paraId="155C9C24" w14:textId="4BE3FCA3" w:rsidR="00B07F34" w:rsidRDefault="00B07F34">
      <w:pPr>
        <w:pStyle w:val="CommentText"/>
      </w:pPr>
      <w:r>
        <w:rPr>
          <w:rStyle w:val="CommentReference"/>
        </w:rPr>
        <w:annotationRef/>
      </w:r>
      <w:r>
        <w:t>Put these tables in an appendix.</w:t>
      </w:r>
    </w:p>
  </w:comment>
  <w:comment w:id="353" w:author="Benjamin W. Beeler" w:date="2021-02-09T11:55:00Z" w:initials="BWB">
    <w:p w14:paraId="4AE0562D" w14:textId="21288AC7" w:rsidR="00B07F34" w:rsidRDefault="00B07F34">
      <w:pPr>
        <w:pStyle w:val="CommentText"/>
      </w:pPr>
      <w:r>
        <w:rPr>
          <w:rStyle w:val="CommentReference"/>
        </w:rPr>
        <w:annotationRef/>
      </w:r>
      <w:r>
        <w:t>You already reported an equation for coefficient of thermal expansion. If you are using LTE, define that in the computational methods.</w:t>
      </w:r>
    </w:p>
  </w:comment>
  <w:comment w:id="368" w:author="Benjamin W. Beeler" w:date="2021-02-09T11:59:00Z" w:initials="BWB">
    <w:p w14:paraId="28B9167F" w14:textId="77777777" w:rsidR="00B07F34" w:rsidRDefault="00B07F34">
      <w:pPr>
        <w:pStyle w:val="CommentText"/>
      </w:pPr>
      <w:r>
        <w:rPr>
          <w:rStyle w:val="CommentReference"/>
        </w:rPr>
        <w:annotationRef/>
      </w:r>
      <w:r>
        <w:t xml:space="preserve">What does this mean? Can probably delete. You should now discuss our data, showing that we are also producing similar trends to </w:t>
      </w:r>
      <w:proofErr w:type="spellStart"/>
      <w:r>
        <w:t>Touloukian</w:t>
      </w:r>
      <w:proofErr w:type="spellEnd"/>
      <w:r>
        <w:t>.</w:t>
      </w:r>
    </w:p>
    <w:p w14:paraId="594130AB" w14:textId="1A82D885" w:rsidR="00B07F34" w:rsidRDefault="00B07F34">
      <w:pPr>
        <w:pStyle w:val="CommentText"/>
      </w:pPr>
    </w:p>
  </w:comment>
  <w:comment w:id="369" w:author="Benjamin W. Beeler" w:date="2021-02-09T11:54:00Z" w:initials="BWB">
    <w:p w14:paraId="15934AE3" w14:textId="3408A64B" w:rsidR="00B07F34" w:rsidRDefault="00B07F34">
      <w:pPr>
        <w:pStyle w:val="CommentText"/>
      </w:pPr>
      <w:r>
        <w:rPr>
          <w:rStyle w:val="CommentReference"/>
        </w:rPr>
        <w:annotationRef/>
      </w:r>
      <w:r>
        <w:t>Looks like data is cut off…</w:t>
      </w:r>
    </w:p>
  </w:comment>
  <w:comment w:id="395" w:author="Benjamin W. Beeler" w:date="2021-02-09T12:45:00Z" w:initials="BWB">
    <w:p w14:paraId="5C6AFEE4" w14:textId="36C8DAD0" w:rsidR="00B07F34" w:rsidRDefault="00B07F34">
      <w:pPr>
        <w:pStyle w:val="CommentText"/>
      </w:pPr>
      <w:r>
        <w:rPr>
          <w:rStyle w:val="CommentReference"/>
        </w:rPr>
        <w:annotationRef/>
      </w:r>
      <w:r>
        <w:t xml:space="preserve">Change to atomic percent. Use straight lines, not curved. </w:t>
      </w:r>
    </w:p>
  </w:comment>
  <w:comment w:id="431" w:author="Benjamin W. Beeler" w:date="2021-02-09T12:52:00Z" w:initials="BWB">
    <w:p w14:paraId="4D0519DC" w14:textId="0AE21EA2" w:rsidR="00B07F34" w:rsidRDefault="00B07F34">
      <w:pPr>
        <w:pStyle w:val="CommentText"/>
      </w:pPr>
      <w:r>
        <w:rPr>
          <w:rStyle w:val="CommentReference"/>
        </w:rPr>
        <w:annotationRef/>
      </w:r>
      <w:r>
        <w:t xml:space="preserve">I think we can remove this and the image below. </w:t>
      </w:r>
    </w:p>
  </w:comment>
  <w:comment w:id="439" w:author="Benjamin W. Beeler" w:date="2021-02-09T12:49:00Z" w:initials="BWB">
    <w:p w14:paraId="7E3F7E94" w14:textId="128FC88A" w:rsidR="00B07F34" w:rsidRDefault="00B07F34">
      <w:pPr>
        <w:pStyle w:val="CommentText"/>
      </w:pPr>
      <w:r>
        <w:rPr>
          <w:rStyle w:val="CommentReference"/>
        </w:rPr>
        <w:annotationRef/>
      </w:r>
      <w:r>
        <w:t xml:space="preserve">You didn’t calculate this, so you should only show the fitted equation. We shouldn’t “present” this data. </w:t>
      </w:r>
    </w:p>
  </w:comment>
  <w:comment w:id="443" w:author="Benjamin W. Beeler" w:date="2021-02-09T12:55:00Z" w:initials="BWB">
    <w:p w14:paraId="099680B7" w14:textId="61F11880" w:rsidR="00B07F34" w:rsidRDefault="00B07F34">
      <w:pPr>
        <w:pStyle w:val="CommentText"/>
      </w:pPr>
      <w:r>
        <w:rPr>
          <w:rStyle w:val="CommentReference"/>
        </w:rPr>
        <w:annotationRef/>
      </w:r>
      <w:r>
        <w:t>This comment should all be in the computational details section. You are utilizing two configurations and all properties here are averages.</w:t>
      </w:r>
    </w:p>
  </w:comment>
  <w:comment w:id="452" w:author="Benjamin W. Beeler" w:date="2021-02-09T13:03:00Z" w:initials="BWB">
    <w:p w14:paraId="3AC333E0" w14:textId="26C0DD84" w:rsidR="00B07F34" w:rsidRDefault="00B07F34">
      <w:pPr>
        <w:pStyle w:val="CommentText"/>
      </w:pPr>
      <w:r>
        <w:rPr>
          <w:rStyle w:val="CommentReference"/>
        </w:rPr>
        <w:annotationRef/>
      </w:r>
      <w:r>
        <w:t>I will wait until we get this more updated to read through again.</w:t>
      </w:r>
    </w:p>
  </w:comment>
  <w:comment w:id="458" w:author="Benjamin W. Beeler" w:date="2021-02-09T13:01:00Z" w:initials="BWB">
    <w:p w14:paraId="01A8594B" w14:textId="6D912C20" w:rsidR="00B07F34" w:rsidRDefault="00B07F34">
      <w:pPr>
        <w:pStyle w:val="CommentText"/>
      </w:pPr>
      <w:r>
        <w:rPr>
          <w:rStyle w:val="CommentReference"/>
        </w:rPr>
        <w:annotationRef/>
      </w:r>
      <w:r>
        <w:t>Are these labeled correctly? There should be some kind of a trend for pure U vs temperature, but this jumps around</w:t>
      </w:r>
    </w:p>
  </w:comment>
  <w:comment w:id="457" w:author="Benjamin W. Beeler" w:date="2021-02-09T12:53:00Z" w:initials="BWB">
    <w:p w14:paraId="502F054D" w14:textId="6595277D" w:rsidR="00B07F34" w:rsidRDefault="00B07F34">
      <w:pPr>
        <w:pStyle w:val="CommentText"/>
      </w:pPr>
      <w:r>
        <w:rPr>
          <w:rStyle w:val="CommentReference"/>
        </w:rPr>
        <w:annotationRef/>
      </w:r>
      <w:r>
        <w:t xml:space="preserve">Use curved lines. Also, I would only fit a line to the 0-40 data, and present the data point for pure </w:t>
      </w:r>
      <w:proofErr w:type="spellStart"/>
      <w:r>
        <w:t>Zr</w:t>
      </w:r>
      <w:proofErr w:type="spellEnd"/>
      <w:r>
        <w:t xml:space="preserve">. You can add the pure </w:t>
      </w:r>
      <w:proofErr w:type="spellStart"/>
      <w:r>
        <w:t>Zr</w:t>
      </w:r>
      <w:proofErr w:type="spellEnd"/>
      <w:r>
        <w:t xml:space="preserve"> as an extra data series. </w:t>
      </w:r>
    </w:p>
  </w:comment>
  <w:comment w:id="465" w:author="Benjamin W. Beeler" w:date="2021-02-09T13:06:00Z" w:initials="BWB">
    <w:p w14:paraId="6D6272C4" w14:textId="16F93706" w:rsidR="00B07F34" w:rsidRDefault="00B07F34">
      <w:pPr>
        <w:pStyle w:val="CommentText"/>
      </w:pPr>
      <w:r>
        <w:rPr>
          <w:rStyle w:val="CommentReference"/>
        </w:rPr>
        <w:annotationRef/>
      </w:r>
      <w:r>
        <w:t>And you are running these, so this will be updated.</w:t>
      </w:r>
    </w:p>
  </w:comment>
  <w:comment w:id="483" w:author="Benjamin W. Beeler" w:date="2021-02-09T13:07:00Z" w:initials="BWB">
    <w:p w14:paraId="5FDFA410" w14:textId="3282E6D4" w:rsidR="00B07F34" w:rsidRDefault="00B07F34">
      <w:pPr>
        <w:pStyle w:val="CommentText"/>
      </w:pPr>
      <w:r>
        <w:rPr>
          <w:rStyle w:val="CommentReference"/>
        </w:rPr>
        <w:annotationRef/>
      </w:r>
      <w:r>
        <w:t>Put this in the computational details section</w:t>
      </w:r>
    </w:p>
  </w:comment>
  <w:comment w:id="549" w:author="Benjamin W. Beeler" w:date="2021-02-09T13:21:00Z" w:initials="BWB">
    <w:p w14:paraId="7552922B" w14:textId="4A58A4E7" w:rsidR="00451E88" w:rsidRDefault="00451E88">
      <w:pPr>
        <w:pStyle w:val="CommentText"/>
      </w:pPr>
      <w:r>
        <w:rPr>
          <w:rStyle w:val="CommentReference"/>
        </w:rPr>
        <w:annotationRef/>
      </w:r>
      <w:r>
        <w:t xml:space="preserve">We need to put something in here. Probably about visual inspection in </w:t>
      </w:r>
      <w:proofErr w:type="spellStart"/>
      <w:r>
        <w:t>ovito</w:t>
      </w:r>
      <w:proofErr w:type="spellEnd"/>
      <w:r>
        <w:t xml:space="preserve">. Maybe we can say common neighbor analysis in </w:t>
      </w:r>
      <w:proofErr w:type="spellStart"/>
      <w:r>
        <w:t>ovito</w:t>
      </w:r>
      <w:proofErr w:type="spellEnd"/>
      <w:r>
        <w:t>? Or coordination number in the slab? Not sure, but we should have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06BC45" w15:done="0"/>
  <w15:commentEx w15:paraId="17D80EE5" w15:done="0"/>
  <w15:commentEx w15:paraId="36C5C4B7" w15:done="0"/>
  <w15:commentEx w15:paraId="1E6588FD" w15:done="0"/>
  <w15:commentEx w15:paraId="5396747A" w15:done="0"/>
  <w15:commentEx w15:paraId="3911D22C" w15:done="0"/>
  <w15:commentEx w15:paraId="6ADF4560" w15:done="0"/>
  <w15:commentEx w15:paraId="44E4F967" w15:done="0"/>
  <w15:commentEx w15:paraId="15B566AD" w15:done="0"/>
  <w15:commentEx w15:paraId="4AF742C7" w15:done="0"/>
  <w15:commentEx w15:paraId="1A13CC4E" w15:done="0"/>
  <w15:commentEx w15:paraId="009468C1" w15:done="0"/>
  <w15:commentEx w15:paraId="1FC0B8EB" w15:done="0"/>
  <w15:commentEx w15:paraId="7595929E" w15:done="0"/>
  <w15:commentEx w15:paraId="728290C3" w15:done="0"/>
  <w15:commentEx w15:paraId="208E9FF2" w15:done="0"/>
  <w15:commentEx w15:paraId="26CF61FF" w15:done="0"/>
  <w15:commentEx w15:paraId="086BA382" w15:done="0"/>
  <w15:commentEx w15:paraId="294A5C98" w15:done="0"/>
  <w15:commentEx w15:paraId="045FD5FB" w15:done="0"/>
  <w15:commentEx w15:paraId="6DCC6767" w15:done="0"/>
  <w15:commentEx w15:paraId="633B3133" w15:done="0"/>
  <w15:commentEx w15:paraId="155C9C24" w15:done="0"/>
  <w15:commentEx w15:paraId="4AE0562D" w15:done="0"/>
  <w15:commentEx w15:paraId="594130AB" w15:done="0"/>
  <w15:commentEx w15:paraId="15934AE3" w15:done="0"/>
  <w15:commentEx w15:paraId="5C6AFEE4" w15:done="0"/>
  <w15:commentEx w15:paraId="4D0519DC" w15:done="0"/>
  <w15:commentEx w15:paraId="7E3F7E94" w15:done="0"/>
  <w15:commentEx w15:paraId="099680B7" w15:done="0"/>
  <w15:commentEx w15:paraId="3AC333E0" w15:done="0"/>
  <w15:commentEx w15:paraId="01A8594B" w15:done="0"/>
  <w15:commentEx w15:paraId="502F054D" w15:done="0"/>
  <w15:commentEx w15:paraId="6D6272C4" w15:done="0"/>
  <w15:commentEx w15:paraId="5FDFA410" w15:done="0"/>
  <w15:commentEx w15:paraId="755292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06BC45" w16cid:durableId="23CCD1EE"/>
  <w16cid:commentId w16cid:paraId="17D80EE5" w16cid:durableId="23CCD2B8"/>
  <w16cid:commentId w16cid:paraId="36C5C4B7" w16cid:durableId="23CCD2F1"/>
  <w16cid:commentId w16cid:paraId="1E6588FD" w16cid:durableId="23CCD488"/>
  <w16cid:commentId w16cid:paraId="5396747A" w16cid:durableId="23CCD619"/>
  <w16cid:commentId w16cid:paraId="3911D22C" w16cid:durableId="23CCD80F"/>
  <w16cid:commentId w16cid:paraId="6ADF4560" w16cid:durableId="23CCD887"/>
  <w16cid:commentId w16cid:paraId="44E4F967" w16cid:durableId="23CCE3DF"/>
  <w16cid:commentId w16cid:paraId="15B566AD" w16cid:durableId="23CCE3FE"/>
  <w16cid:commentId w16cid:paraId="4AF742C7" w16cid:durableId="23CCE43B"/>
  <w16cid:commentId w16cid:paraId="1A13CC4E" w16cid:durableId="23CCE5E3"/>
  <w16cid:commentId w16cid:paraId="009468C1" w16cid:durableId="23CCE71A"/>
  <w16cid:commentId w16cid:paraId="1FC0B8EB" w16cid:durableId="23CCE733"/>
  <w16cid:commentId w16cid:paraId="7595929E" w16cid:durableId="23CCE7B2"/>
  <w16cid:commentId w16cid:paraId="728290C3" w16cid:durableId="23CCE82B"/>
  <w16cid:commentId w16cid:paraId="208E9FF2" w16cid:durableId="23CCED13"/>
  <w16cid:commentId w16cid:paraId="26CF61FF" w16cid:durableId="23CCF26F"/>
  <w16cid:commentId w16cid:paraId="086BA382" w16cid:durableId="23CCF4F8"/>
  <w16cid:commentId w16cid:paraId="294A5C98" w16cid:durableId="23CCF342"/>
  <w16cid:commentId w16cid:paraId="045FD5FB" w16cid:durableId="23CCF132"/>
  <w16cid:commentId w16cid:paraId="6DCC6767" w16cid:durableId="23CCF304"/>
  <w16cid:commentId w16cid:paraId="633B3133" w16cid:durableId="23CCF5D3"/>
  <w16cid:commentId w16cid:paraId="155C9C24" w16cid:durableId="23CCF115"/>
  <w16cid:commentId w16cid:paraId="4AE0562D" w16cid:durableId="23CCF6A4"/>
  <w16cid:commentId w16cid:paraId="594130AB" w16cid:durableId="23CCF7B8"/>
  <w16cid:commentId w16cid:paraId="15934AE3" w16cid:durableId="23CCF682"/>
  <w16cid:commentId w16cid:paraId="5C6AFEE4" w16cid:durableId="23CD027D"/>
  <w16cid:commentId w16cid:paraId="4D0519DC" w16cid:durableId="23CD0413"/>
  <w16cid:commentId w16cid:paraId="7E3F7E94" w16cid:durableId="23CD0373"/>
  <w16cid:commentId w16cid:paraId="099680B7" w16cid:durableId="23CD04B3"/>
  <w16cid:commentId w16cid:paraId="3AC333E0" w16cid:durableId="23CD06B2"/>
  <w16cid:commentId w16cid:paraId="01A8594B" w16cid:durableId="23CD063A"/>
  <w16cid:commentId w16cid:paraId="502F054D" w16cid:durableId="23CD0449"/>
  <w16cid:commentId w16cid:paraId="6D6272C4" w16cid:durableId="23CD0745"/>
  <w16cid:commentId w16cid:paraId="5FDFA410" w16cid:durableId="23CD0792"/>
  <w16cid:commentId w16cid:paraId="7552922B" w16cid:durableId="23CD0A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B3B"/>
    <w:multiLevelType w:val="hybridMultilevel"/>
    <w:tmpl w:val="C4AA37F2"/>
    <w:lvl w:ilvl="0" w:tplc="ABB23AEE">
      <w:start w:val="1"/>
      <w:numFmt w:val="decimal"/>
      <w:pStyle w:val="Ref-Autori"/>
      <w:lvlText w:val="[%1]"/>
      <w:lvlJc w:val="left"/>
      <w:pPr>
        <w:tabs>
          <w:tab w:val="num" w:pos="705"/>
        </w:tabs>
        <w:ind w:left="705" w:hanging="705"/>
      </w:pPr>
      <w:rPr>
        <w:rFonts w:hint="default"/>
        <w:b w:val="0"/>
        <w:i w:val="0"/>
        <w:iCs w:val="0"/>
        <w:color w:val="auto"/>
      </w:rPr>
    </w:lvl>
    <w:lvl w:ilvl="1" w:tplc="04100019">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15:restartNumberingAfterBreak="0">
    <w:nsid w:val="20342558"/>
    <w:multiLevelType w:val="multilevel"/>
    <w:tmpl w:val="A72E0AF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9F67FE5"/>
    <w:multiLevelType w:val="multilevel"/>
    <w:tmpl w:val="7480D3AE"/>
    <w:lvl w:ilvl="0">
      <w:start w:val="1"/>
      <w:numFmt w:val="decimal"/>
      <w:pStyle w:val="Heading1"/>
      <w:lvlText w:val="%1"/>
      <w:lvlJc w:val="left"/>
      <w:pPr>
        <w:ind w:left="432" w:hanging="432"/>
      </w:pPr>
      <w:rPr>
        <w:rFonts w:asciiTheme="majorBidi" w:hAnsiTheme="majorBidi" w:cstheme="majorBidi" w:hint="default"/>
        <w:color w:val="auto"/>
        <w:sz w:val="36"/>
        <w:szCs w:val="36"/>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asciiTheme="majorBidi" w:hAnsiTheme="majorBidi" w:cstheme="majorBidi" w:hint="default"/>
        <w:b/>
        <w:bCs/>
        <w:color w:val="auto"/>
        <w:sz w:val="24"/>
        <w:szCs w:val="24"/>
      </w:rPr>
    </w:lvl>
    <w:lvl w:ilvl="3">
      <w:start w:val="1"/>
      <w:numFmt w:val="decimal"/>
      <w:lvlText w:val="%1.%2.%3.%4"/>
      <w:lvlJc w:val="left"/>
      <w:pPr>
        <w:ind w:left="864" w:hanging="864"/>
      </w:pPr>
      <w:rPr>
        <w:rFonts w:asciiTheme="majorBidi" w:hAnsiTheme="majorBidi" w:cstheme="majorBidi" w:hint="default"/>
        <w:b/>
        <w:bCs/>
        <w:i w:val="0"/>
        <w:iCs w:val="0"/>
        <w:color w:val="000000" w:themeColor="text1"/>
        <w:sz w:val="24"/>
        <w:szCs w:val="24"/>
      </w:rPr>
    </w:lvl>
    <w:lvl w:ilvl="4">
      <w:start w:val="1"/>
      <w:numFmt w:val="decimal"/>
      <w:lvlText w:val="%1.%2.%3.%4.%5"/>
      <w:lvlJc w:val="left"/>
      <w:pPr>
        <w:ind w:left="1008" w:hanging="1008"/>
      </w:pPr>
      <w:rPr>
        <w:rFonts w:asciiTheme="majorBidi" w:hAnsiTheme="majorBidi" w:cstheme="majorBidi" w:hint="default"/>
        <w:color w:val="auto"/>
        <w:sz w:val="24"/>
        <w:szCs w:val="24"/>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22032EB"/>
    <w:multiLevelType w:val="hybridMultilevel"/>
    <w:tmpl w:val="EDDA858C"/>
    <w:lvl w:ilvl="0" w:tplc="9EFCD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77487E"/>
    <w:multiLevelType w:val="hybridMultilevel"/>
    <w:tmpl w:val="A2B476AE"/>
    <w:lvl w:ilvl="0" w:tplc="0D4C7C46">
      <w:start w:val="1"/>
      <w:numFmt w:val="decimal"/>
      <w:lvlText w:val="[%1]"/>
      <w:lvlJc w:val="left"/>
      <w:pPr>
        <w:ind w:left="720" w:hanging="360"/>
      </w:pPr>
      <w:rPr>
        <w:rFonts w:asciiTheme="majorBidi" w:hAnsiTheme="majorBidi" w:cstheme="majorBidi" w:hint="default"/>
        <w:b w:val="0"/>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W. Beeler">
    <w15:presenceInfo w15:providerId="AD" w15:userId="S::benjamin.beeler@inl.gov::3c6aace1-7ab7-4fe7-aadb-aa5a21dcc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37"/>
    <w:rsid w:val="00001437"/>
    <w:rsid w:val="000016CC"/>
    <w:rsid w:val="0000281A"/>
    <w:rsid w:val="000036B0"/>
    <w:rsid w:val="00006B00"/>
    <w:rsid w:val="00006DA5"/>
    <w:rsid w:val="000079FB"/>
    <w:rsid w:val="00010CBB"/>
    <w:rsid w:val="00010D3D"/>
    <w:rsid w:val="000132A3"/>
    <w:rsid w:val="000141DD"/>
    <w:rsid w:val="00015BD8"/>
    <w:rsid w:val="00021075"/>
    <w:rsid w:val="00022937"/>
    <w:rsid w:val="00024D46"/>
    <w:rsid w:val="000265A4"/>
    <w:rsid w:val="00027047"/>
    <w:rsid w:val="00032DD2"/>
    <w:rsid w:val="00035407"/>
    <w:rsid w:val="00046010"/>
    <w:rsid w:val="000518C2"/>
    <w:rsid w:val="00051EF8"/>
    <w:rsid w:val="00056301"/>
    <w:rsid w:val="00065FC8"/>
    <w:rsid w:val="0006660B"/>
    <w:rsid w:val="0007026A"/>
    <w:rsid w:val="00070A65"/>
    <w:rsid w:val="0007230D"/>
    <w:rsid w:val="00082FE7"/>
    <w:rsid w:val="000856CE"/>
    <w:rsid w:val="000867B9"/>
    <w:rsid w:val="0008711E"/>
    <w:rsid w:val="000875F9"/>
    <w:rsid w:val="00087AF2"/>
    <w:rsid w:val="000900C1"/>
    <w:rsid w:val="0009183E"/>
    <w:rsid w:val="000925EC"/>
    <w:rsid w:val="00094F15"/>
    <w:rsid w:val="00095E04"/>
    <w:rsid w:val="000963F5"/>
    <w:rsid w:val="000974D9"/>
    <w:rsid w:val="000A0391"/>
    <w:rsid w:val="000A0BB6"/>
    <w:rsid w:val="000A3B0C"/>
    <w:rsid w:val="000A546C"/>
    <w:rsid w:val="000B107C"/>
    <w:rsid w:val="000B2B5A"/>
    <w:rsid w:val="000B4803"/>
    <w:rsid w:val="000B5EB0"/>
    <w:rsid w:val="000B6B16"/>
    <w:rsid w:val="000C2918"/>
    <w:rsid w:val="000C3932"/>
    <w:rsid w:val="000C59F2"/>
    <w:rsid w:val="000C5DF8"/>
    <w:rsid w:val="000D1C39"/>
    <w:rsid w:val="000D2110"/>
    <w:rsid w:val="000D3A02"/>
    <w:rsid w:val="000D5CF0"/>
    <w:rsid w:val="000E156C"/>
    <w:rsid w:val="000E1B96"/>
    <w:rsid w:val="000E33EC"/>
    <w:rsid w:val="000E4F48"/>
    <w:rsid w:val="000E7AAE"/>
    <w:rsid w:val="000F095C"/>
    <w:rsid w:val="000F139A"/>
    <w:rsid w:val="000F2C4F"/>
    <w:rsid w:val="000F35E0"/>
    <w:rsid w:val="000F485B"/>
    <w:rsid w:val="00100192"/>
    <w:rsid w:val="001013B8"/>
    <w:rsid w:val="00101844"/>
    <w:rsid w:val="00106882"/>
    <w:rsid w:val="00107296"/>
    <w:rsid w:val="0010731E"/>
    <w:rsid w:val="00107A4E"/>
    <w:rsid w:val="00113C42"/>
    <w:rsid w:val="0011414B"/>
    <w:rsid w:val="0011550A"/>
    <w:rsid w:val="00120304"/>
    <w:rsid w:val="00120A99"/>
    <w:rsid w:val="001222D4"/>
    <w:rsid w:val="00122B70"/>
    <w:rsid w:val="00122C86"/>
    <w:rsid w:val="00123E67"/>
    <w:rsid w:val="00125CC6"/>
    <w:rsid w:val="00127521"/>
    <w:rsid w:val="00127742"/>
    <w:rsid w:val="0013063C"/>
    <w:rsid w:val="00130C9A"/>
    <w:rsid w:val="00132289"/>
    <w:rsid w:val="001326D9"/>
    <w:rsid w:val="00140377"/>
    <w:rsid w:val="001412DF"/>
    <w:rsid w:val="00141DDB"/>
    <w:rsid w:val="00141F58"/>
    <w:rsid w:val="00142801"/>
    <w:rsid w:val="001438A3"/>
    <w:rsid w:val="00143C56"/>
    <w:rsid w:val="00162F98"/>
    <w:rsid w:val="00163BA3"/>
    <w:rsid w:val="001644F3"/>
    <w:rsid w:val="001656FA"/>
    <w:rsid w:val="00166612"/>
    <w:rsid w:val="00166853"/>
    <w:rsid w:val="001669E5"/>
    <w:rsid w:val="00166D9B"/>
    <w:rsid w:val="00171E82"/>
    <w:rsid w:val="001827CD"/>
    <w:rsid w:val="001858CD"/>
    <w:rsid w:val="00186342"/>
    <w:rsid w:val="00190D28"/>
    <w:rsid w:val="00192FD3"/>
    <w:rsid w:val="00196F30"/>
    <w:rsid w:val="001A16C2"/>
    <w:rsid w:val="001A2E50"/>
    <w:rsid w:val="001A3687"/>
    <w:rsid w:val="001A38D1"/>
    <w:rsid w:val="001A482F"/>
    <w:rsid w:val="001A4ABD"/>
    <w:rsid w:val="001A5ABC"/>
    <w:rsid w:val="001B04A0"/>
    <w:rsid w:val="001B0EB4"/>
    <w:rsid w:val="001B1437"/>
    <w:rsid w:val="001B15F8"/>
    <w:rsid w:val="001B1BA5"/>
    <w:rsid w:val="001B26C9"/>
    <w:rsid w:val="001B2E82"/>
    <w:rsid w:val="001B4A90"/>
    <w:rsid w:val="001B5D1E"/>
    <w:rsid w:val="001B7CC7"/>
    <w:rsid w:val="001C06C3"/>
    <w:rsid w:val="001C38AA"/>
    <w:rsid w:val="001C5553"/>
    <w:rsid w:val="001C5D95"/>
    <w:rsid w:val="001D21B3"/>
    <w:rsid w:val="001D2B7F"/>
    <w:rsid w:val="001D3F89"/>
    <w:rsid w:val="001D46DC"/>
    <w:rsid w:val="001D6A0D"/>
    <w:rsid w:val="001D7A5A"/>
    <w:rsid w:val="001D7EA7"/>
    <w:rsid w:val="001E2110"/>
    <w:rsid w:val="001E4296"/>
    <w:rsid w:val="001E7AA2"/>
    <w:rsid w:val="001F5A7C"/>
    <w:rsid w:val="001F6ABF"/>
    <w:rsid w:val="001F6BE4"/>
    <w:rsid w:val="001F7D0E"/>
    <w:rsid w:val="00201A88"/>
    <w:rsid w:val="002076FB"/>
    <w:rsid w:val="002102FE"/>
    <w:rsid w:val="00213415"/>
    <w:rsid w:val="00215AF5"/>
    <w:rsid w:val="00215FA6"/>
    <w:rsid w:val="00217165"/>
    <w:rsid w:val="00221C87"/>
    <w:rsid w:val="00226F25"/>
    <w:rsid w:val="002307B2"/>
    <w:rsid w:val="0023137E"/>
    <w:rsid w:val="00233A44"/>
    <w:rsid w:val="00235A87"/>
    <w:rsid w:val="00237371"/>
    <w:rsid w:val="00241B22"/>
    <w:rsid w:val="002434CD"/>
    <w:rsid w:val="00244724"/>
    <w:rsid w:val="002459B8"/>
    <w:rsid w:val="002460D2"/>
    <w:rsid w:val="00247862"/>
    <w:rsid w:val="00247B6B"/>
    <w:rsid w:val="00251105"/>
    <w:rsid w:val="00252DEB"/>
    <w:rsid w:val="00253759"/>
    <w:rsid w:val="0025462D"/>
    <w:rsid w:val="00255BF0"/>
    <w:rsid w:val="00256BF9"/>
    <w:rsid w:val="002570A7"/>
    <w:rsid w:val="0026153E"/>
    <w:rsid w:val="00262FA3"/>
    <w:rsid w:val="00264FE4"/>
    <w:rsid w:val="002664DA"/>
    <w:rsid w:val="002825DF"/>
    <w:rsid w:val="0028357E"/>
    <w:rsid w:val="00284FAF"/>
    <w:rsid w:val="00285ED8"/>
    <w:rsid w:val="00290835"/>
    <w:rsid w:val="002908D9"/>
    <w:rsid w:val="00290BA2"/>
    <w:rsid w:val="00291055"/>
    <w:rsid w:val="00297AF7"/>
    <w:rsid w:val="002A2829"/>
    <w:rsid w:val="002A2FBF"/>
    <w:rsid w:val="002B26E4"/>
    <w:rsid w:val="002B2B11"/>
    <w:rsid w:val="002B735F"/>
    <w:rsid w:val="002B7D87"/>
    <w:rsid w:val="002C2704"/>
    <w:rsid w:val="002C2DB6"/>
    <w:rsid w:val="002C3296"/>
    <w:rsid w:val="002C3B79"/>
    <w:rsid w:val="002C4B4D"/>
    <w:rsid w:val="002C7EBC"/>
    <w:rsid w:val="002D01F3"/>
    <w:rsid w:val="002D217D"/>
    <w:rsid w:val="002D364B"/>
    <w:rsid w:val="002D4776"/>
    <w:rsid w:val="002D6773"/>
    <w:rsid w:val="002E2F42"/>
    <w:rsid w:val="002E5A80"/>
    <w:rsid w:val="002E654C"/>
    <w:rsid w:val="002E76B9"/>
    <w:rsid w:val="002F01EB"/>
    <w:rsid w:val="002F1110"/>
    <w:rsid w:val="002F3016"/>
    <w:rsid w:val="002F3890"/>
    <w:rsid w:val="002F59E6"/>
    <w:rsid w:val="002F5BDD"/>
    <w:rsid w:val="002F7C6A"/>
    <w:rsid w:val="00302661"/>
    <w:rsid w:val="00303560"/>
    <w:rsid w:val="003036E9"/>
    <w:rsid w:val="0031339B"/>
    <w:rsid w:val="003157AD"/>
    <w:rsid w:val="00315993"/>
    <w:rsid w:val="00322965"/>
    <w:rsid w:val="003256DA"/>
    <w:rsid w:val="003261EA"/>
    <w:rsid w:val="00326884"/>
    <w:rsid w:val="00326BA7"/>
    <w:rsid w:val="0033343B"/>
    <w:rsid w:val="00333D37"/>
    <w:rsid w:val="00335094"/>
    <w:rsid w:val="00342727"/>
    <w:rsid w:val="0034482E"/>
    <w:rsid w:val="0035133F"/>
    <w:rsid w:val="0035185D"/>
    <w:rsid w:val="0035209F"/>
    <w:rsid w:val="00354A0B"/>
    <w:rsid w:val="003552AE"/>
    <w:rsid w:val="003614CB"/>
    <w:rsid w:val="003646C8"/>
    <w:rsid w:val="00367574"/>
    <w:rsid w:val="00367DFD"/>
    <w:rsid w:val="00380AC2"/>
    <w:rsid w:val="00380AE4"/>
    <w:rsid w:val="0038107E"/>
    <w:rsid w:val="00382DC7"/>
    <w:rsid w:val="00384EF6"/>
    <w:rsid w:val="00387925"/>
    <w:rsid w:val="00391461"/>
    <w:rsid w:val="00392AFE"/>
    <w:rsid w:val="00394344"/>
    <w:rsid w:val="003948EE"/>
    <w:rsid w:val="00396A82"/>
    <w:rsid w:val="00396B67"/>
    <w:rsid w:val="003A0D47"/>
    <w:rsid w:val="003A12CC"/>
    <w:rsid w:val="003A25FF"/>
    <w:rsid w:val="003A5E37"/>
    <w:rsid w:val="003B0B96"/>
    <w:rsid w:val="003B4397"/>
    <w:rsid w:val="003B5CE3"/>
    <w:rsid w:val="003B649D"/>
    <w:rsid w:val="003D34F6"/>
    <w:rsid w:val="003D38D9"/>
    <w:rsid w:val="003D41C7"/>
    <w:rsid w:val="003D4426"/>
    <w:rsid w:val="003D45FD"/>
    <w:rsid w:val="003D4CC9"/>
    <w:rsid w:val="003D4CEC"/>
    <w:rsid w:val="003D505D"/>
    <w:rsid w:val="003D52F4"/>
    <w:rsid w:val="003D62E9"/>
    <w:rsid w:val="003D7609"/>
    <w:rsid w:val="003D7B91"/>
    <w:rsid w:val="003E304B"/>
    <w:rsid w:val="003E3BB3"/>
    <w:rsid w:val="003E4F7D"/>
    <w:rsid w:val="003E7668"/>
    <w:rsid w:val="003F1B9C"/>
    <w:rsid w:val="003F7AAE"/>
    <w:rsid w:val="004014DD"/>
    <w:rsid w:val="004029AC"/>
    <w:rsid w:val="00414CC8"/>
    <w:rsid w:val="004151D5"/>
    <w:rsid w:val="004156BB"/>
    <w:rsid w:val="004156F8"/>
    <w:rsid w:val="00415FC3"/>
    <w:rsid w:val="00417521"/>
    <w:rsid w:val="0042098C"/>
    <w:rsid w:val="00421547"/>
    <w:rsid w:val="00422167"/>
    <w:rsid w:val="0042464D"/>
    <w:rsid w:val="00427C66"/>
    <w:rsid w:val="0043042E"/>
    <w:rsid w:val="004319BB"/>
    <w:rsid w:val="00432C5F"/>
    <w:rsid w:val="00434409"/>
    <w:rsid w:val="00434A47"/>
    <w:rsid w:val="0044469C"/>
    <w:rsid w:val="00446F7B"/>
    <w:rsid w:val="00447ADB"/>
    <w:rsid w:val="00450AA2"/>
    <w:rsid w:val="00450CE0"/>
    <w:rsid w:val="00451E88"/>
    <w:rsid w:val="0045450C"/>
    <w:rsid w:val="004606CD"/>
    <w:rsid w:val="00461767"/>
    <w:rsid w:val="00463EC0"/>
    <w:rsid w:val="0046687C"/>
    <w:rsid w:val="00467201"/>
    <w:rsid w:val="00472AFE"/>
    <w:rsid w:val="00473E31"/>
    <w:rsid w:val="00474065"/>
    <w:rsid w:val="00475B1E"/>
    <w:rsid w:val="00481613"/>
    <w:rsid w:val="0048449C"/>
    <w:rsid w:val="00485376"/>
    <w:rsid w:val="00487171"/>
    <w:rsid w:val="00487718"/>
    <w:rsid w:val="004907C7"/>
    <w:rsid w:val="00493AE0"/>
    <w:rsid w:val="00494045"/>
    <w:rsid w:val="004944EF"/>
    <w:rsid w:val="00495C2E"/>
    <w:rsid w:val="004A174F"/>
    <w:rsid w:val="004A2302"/>
    <w:rsid w:val="004A358F"/>
    <w:rsid w:val="004A7AF8"/>
    <w:rsid w:val="004B16FB"/>
    <w:rsid w:val="004B431F"/>
    <w:rsid w:val="004B4549"/>
    <w:rsid w:val="004B559D"/>
    <w:rsid w:val="004B620B"/>
    <w:rsid w:val="004B722B"/>
    <w:rsid w:val="004C23CC"/>
    <w:rsid w:val="004C358F"/>
    <w:rsid w:val="004C6CAD"/>
    <w:rsid w:val="004C7112"/>
    <w:rsid w:val="004C7515"/>
    <w:rsid w:val="004D0020"/>
    <w:rsid w:val="004D1739"/>
    <w:rsid w:val="004D2CB8"/>
    <w:rsid w:val="004D6977"/>
    <w:rsid w:val="004D7542"/>
    <w:rsid w:val="004E05AE"/>
    <w:rsid w:val="004E0BD4"/>
    <w:rsid w:val="004E16C1"/>
    <w:rsid w:val="004E2268"/>
    <w:rsid w:val="004E4922"/>
    <w:rsid w:val="004E52A6"/>
    <w:rsid w:val="004E7004"/>
    <w:rsid w:val="004F0758"/>
    <w:rsid w:val="004F1443"/>
    <w:rsid w:val="004F1B55"/>
    <w:rsid w:val="004F3130"/>
    <w:rsid w:val="004F4A02"/>
    <w:rsid w:val="004F4CD5"/>
    <w:rsid w:val="004F7494"/>
    <w:rsid w:val="004F7F2B"/>
    <w:rsid w:val="00506C59"/>
    <w:rsid w:val="00506FC3"/>
    <w:rsid w:val="00510035"/>
    <w:rsid w:val="00513E4E"/>
    <w:rsid w:val="00514389"/>
    <w:rsid w:val="0051489E"/>
    <w:rsid w:val="00515A62"/>
    <w:rsid w:val="00520046"/>
    <w:rsid w:val="00520506"/>
    <w:rsid w:val="0052116A"/>
    <w:rsid w:val="005277B0"/>
    <w:rsid w:val="005339E9"/>
    <w:rsid w:val="00533E6A"/>
    <w:rsid w:val="00534132"/>
    <w:rsid w:val="0053717A"/>
    <w:rsid w:val="00541619"/>
    <w:rsid w:val="005432DD"/>
    <w:rsid w:val="00543334"/>
    <w:rsid w:val="00543DEE"/>
    <w:rsid w:val="0054564A"/>
    <w:rsid w:val="005512E8"/>
    <w:rsid w:val="00551B50"/>
    <w:rsid w:val="005531DE"/>
    <w:rsid w:val="005536D2"/>
    <w:rsid w:val="00554F2E"/>
    <w:rsid w:val="00555A35"/>
    <w:rsid w:val="00557042"/>
    <w:rsid w:val="005601CA"/>
    <w:rsid w:val="005626E8"/>
    <w:rsid w:val="00563BCA"/>
    <w:rsid w:val="005642B3"/>
    <w:rsid w:val="0056564C"/>
    <w:rsid w:val="00566208"/>
    <w:rsid w:val="00567B1A"/>
    <w:rsid w:val="00570879"/>
    <w:rsid w:val="00571FA9"/>
    <w:rsid w:val="005731BF"/>
    <w:rsid w:val="00575EC4"/>
    <w:rsid w:val="00580575"/>
    <w:rsid w:val="005828E7"/>
    <w:rsid w:val="0058308A"/>
    <w:rsid w:val="0058333D"/>
    <w:rsid w:val="00583B14"/>
    <w:rsid w:val="005871A4"/>
    <w:rsid w:val="0059213D"/>
    <w:rsid w:val="00592635"/>
    <w:rsid w:val="00592FE8"/>
    <w:rsid w:val="0059365B"/>
    <w:rsid w:val="00593893"/>
    <w:rsid w:val="005962CB"/>
    <w:rsid w:val="005A13C4"/>
    <w:rsid w:val="005A1673"/>
    <w:rsid w:val="005A2BFC"/>
    <w:rsid w:val="005A4642"/>
    <w:rsid w:val="005A749B"/>
    <w:rsid w:val="005B015E"/>
    <w:rsid w:val="005B30AC"/>
    <w:rsid w:val="005B3143"/>
    <w:rsid w:val="005B5701"/>
    <w:rsid w:val="005C0279"/>
    <w:rsid w:val="005C5143"/>
    <w:rsid w:val="005D1AB0"/>
    <w:rsid w:val="005D1E44"/>
    <w:rsid w:val="005D32BD"/>
    <w:rsid w:val="005D349D"/>
    <w:rsid w:val="005D44BE"/>
    <w:rsid w:val="005E1EF3"/>
    <w:rsid w:val="005E495F"/>
    <w:rsid w:val="005E68B3"/>
    <w:rsid w:val="005F03D4"/>
    <w:rsid w:val="005F38D7"/>
    <w:rsid w:val="005F5EB9"/>
    <w:rsid w:val="005F6C5D"/>
    <w:rsid w:val="0060069A"/>
    <w:rsid w:val="0060121F"/>
    <w:rsid w:val="00601B26"/>
    <w:rsid w:val="00602FAD"/>
    <w:rsid w:val="006109FA"/>
    <w:rsid w:val="0061208D"/>
    <w:rsid w:val="00612793"/>
    <w:rsid w:val="00614304"/>
    <w:rsid w:val="0061476E"/>
    <w:rsid w:val="00622BDF"/>
    <w:rsid w:val="00623B0E"/>
    <w:rsid w:val="006269EF"/>
    <w:rsid w:val="00627201"/>
    <w:rsid w:val="00630508"/>
    <w:rsid w:val="006307C0"/>
    <w:rsid w:val="00631A4C"/>
    <w:rsid w:val="006352E9"/>
    <w:rsid w:val="006430BD"/>
    <w:rsid w:val="00643B6B"/>
    <w:rsid w:val="0064513E"/>
    <w:rsid w:val="00646D74"/>
    <w:rsid w:val="0065014F"/>
    <w:rsid w:val="00652CEB"/>
    <w:rsid w:val="00654FDC"/>
    <w:rsid w:val="0065587B"/>
    <w:rsid w:val="0065688D"/>
    <w:rsid w:val="00657592"/>
    <w:rsid w:val="00657EFE"/>
    <w:rsid w:val="0066159F"/>
    <w:rsid w:val="00661B2F"/>
    <w:rsid w:val="006637E5"/>
    <w:rsid w:val="0066580E"/>
    <w:rsid w:val="006700B8"/>
    <w:rsid w:val="0067062F"/>
    <w:rsid w:val="00671942"/>
    <w:rsid w:val="006804E3"/>
    <w:rsid w:val="0068113A"/>
    <w:rsid w:val="006816A6"/>
    <w:rsid w:val="00683CCA"/>
    <w:rsid w:val="00684A5D"/>
    <w:rsid w:val="00684A6C"/>
    <w:rsid w:val="00687E07"/>
    <w:rsid w:val="006954EE"/>
    <w:rsid w:val="006A3F1E"/>
    <w:rsid w:val="006A4917"/>
    <w:rsid w:val="006A5290"/>
    <w:rsid w:val="006A5E58"/>
    <w:rsid w:val="006A7FCB"/>
    <w:rsid w:val="006B170E"/>
    <w:rsid w:val="006B1ED2"/>
    <w:rsid w:val="006B5B06"/>
    <w:rsid w:val="006B5BFD"/>
    <w:rsid w:val="006B6480"/>
    <w:rsid w:val="006B6781"/>
    <w:rsid w:val="006B6A3C"/>
    <w:rsid w:val="006C1B93"/>
    <w:rsid w:val="006C3F55"/>
    <w:rsid w:val="006D06C0"/>
    <w:rsid w:val="006D2316"/>
    <w:rsid w:val="006D2460"/>
    <w:rsid w:val="006D26FF"/>
    <w:rsid w:val="006D3970"/>
    <w:rsid w:val="006D59C2"/>
    <w:rsid w:val="006D6A02"/>
    <w:rsid w:val="006E26EA"/>
    <w:rsid w:val="006E4999"/>
    <w:rsid w:val="006E56ED"/>
    <w:rsid w:val="006F030F"/>
    <w:rsid w:val="006F26F2"/>
    <w:rsid w:val="006F49F2"/>
    <w:rsid w:val="006F57A8"/>
    <w:rsid w:val="006F7EFD"/>
    <w:rsid w:val="00700AE2"/>
    <w:rsid w:val="00701DE7"/>
    <w:rsid w:val="00704DE2"/>
    <w:rsid w:val="00705575"/>
    <w:rsid w:val="00706118"/>
    <w:rsid w:val="0070732F"/>
    <w:rsid w:val="00712700"/>
    <w:rsid w:val="00712F45"/>
    <w:rsid w:val="007149AC"/>
    <w:rsid w:val="0072067C"/>
    <w:rsid w:val="007221DD"/>
    <w:rsid w:val="007249C7"/>
    <w:rsid w:val="0073197C"/>
    <w:rsid w:val="00734023"/>
    <w:rsid w:val="0073488E"/>
    <w:rsid w:val="00735528"/>
    <w:rsid w:val="00735C4C"/>
    <w:rsid w:val="00735FF3"/>
    <w:rsid w:val="00745D0E"/>
    <w:rsid w:val="00745E7F"/>
    <w:rsid w:val="007461C8"/>
    <w:rsid w:val="007526D9"/>
    <w:rsid w:val="00753B38"/>
    <w:rsid w:val="00754CE9"/>
    <w:rsid w:val="00756F62"/>
    <w:rsid w:val="00765197"/>
    <w:rsid w:val="0076593D"/>
    <w:rsid w:val="007664C8"/>
    <w:rsid w:val="0077148C"/>
    <w:rsid w:val="007715AC"/>
    <w:rsid w:val="007720D0"/>
    <w:rsid w:val="00772A09"/>
    <w:rsid w:val="00773CFA"/>
    <w:rsid w:val="00775BC5"/>
    <w:rsid w:val="007764F8"/>
    <w:rsid w:val="00777746"/>
    <w:rsid w:val="00777AC2"/>
    <w:rsid w:val="007816F3"/>
    <w:rsid w:val="00785A9E"/>
    <w:rsid w:val="00785CB2"/>
    <w:rsid w:val="00787FB5"/>
    <w:rsid w:val="00792EAA"/>
    <w:rsid w:val="00793137"/>
    <w:rsid w:val="0079438D"/>
    <w:rsid w:val="00795370"/>
    <w:rsid w:val="00796B99"/>
    <w:rsid w:val="00796FFA"/>
    <w:rsid w:val="00797761"/>
    <w:rsid w:val="007A0EAB"/>
    <w:rsid w:val="007A2A8C"/>
    <w:rsid w:val="007A4277"/>
    <w:rsid w:val="007A4394"/>
    <w:rsid w:val="007A5DDC"/>
    <w:rsid w:val="007A6DF1"/>
    <w:rsid w:val="007B0830"/>
    <w:rsid w:val="007B607E"/>
    <w:rsid w:val="007B7235"/>
    <w:rsid w:val="007B734A"/>
    <w:rsid w:val="007B7A11"/>
    <w:rsid w:val="007C025F"/>
    <w:rsid w:val="007C2E37"/>
    <w:rsid w:val="007C5116"/>
    <w:rsid w:val="007C56A1"/>
    <w:rsid w:val="007D1F32"/>
    <w:rsid w:val="007D5964"/>
    <w:rsid w:val="007E1845"/>
    <w:rsid w:val="007E2776"/>
    <w:rsid w:val="007E69B6"/>
    <w:rsid w:val="007F1597"/>
    <w:rsid w:val="007F215D"/>
    <w:rsid w:val="007F3CAE"/>
    <w:rsid w:val="007F4E9F"/>
    <w:rsid w:val="007F5332"/>
    <w:rsid w:val="007F6D37"/>
    <w:rsid w:val="0080000C"/>
    <w:rsid w:val="00801DFD"/>
    <w:rsid w:val="00801E81"/>
    <w:rsid w:val="00802719"/>
    <w:rsid w:val="008139D6"/>
    <w:rsid w:val="0081682D"/>
    <w:rsid w:val="00817BA9"/>
    <w:rsid w:val="0082107C"/>
    <w:rsid w:val="008223B2"/>
    <w:rsid w:val="00822624"/>
    <w:rsid w:val="008245E5"/>
    <w:rsid w:val="00824696"/>
    <w:rsid w:val="0082539D"/>
    <w:rsid w:val="00826637"/>
    <w:rsid w:val="00832058"/>
    <w:rsid w:val="0083303B"/>
    <w:rsid w:val="008346BB"/>
    <w:rsid w:val="008356E3"/>
    <w:rsid w:val="00836C18"/>
    <w:rsid w:val="008370F7"/>
    <w:rsid w:val="008413F8"/>
    <w:rsid w:val="00844102"/>
    <w:rsid w:val="00844326"/>
    <w:rsid w:val="00844801"/>
    <w:rsid w:val="00844C63"/>
    <w:rsid w:val="00844C6C"/>
    <w:rsid w:val="00845540"/>
    <w:rsid w:val="00846B92"/>
    <w:rsid w:val="0084790C"/>
    <w:rsid w:val="00856386"/>
    <w:rsid w:val="00856868"/>
    <w:rsid w:val="00857108"/>
    <w:rsid w:val="00857538"/>
    <w:rsid w:val="00857636"/>
    <w:rsid w:val="00860799"/>
    <w:rsid w:val="008618D4"/>
    <w:rsid w:val="00863026"/>
    <w:rsid w:val="00863291"/>
    <w:rsid w:val="00863AAF"/>
    <w:rsid w:val="008648F8"/>
    <w:rsid w:val="00864EA1"/>
    <w:rsid w:val="0086523F"/>
    <w:rsid w:val="008652E8"/>
    <w:rsid w:val="0086537F"/>
    <w:rsid w:val="008667EF"/>
    <w:rsid w:val="00876E1B"/>
    <w:rsid w:val="0088377C"/>
    <w:rsid w:val="008838F8"/>
    <w:rsid w:val="00883B64"/>
    <w:rsid w:val="0089082F"/>
    <w:rsid w:val="00891BB7"/>
    <w:rsid w:val="008939A4"/>
    <w:rsid w:val="008944BC"/>
    <w:rsid w:val="008944F3"/>
    <w:rsid w:val="00895D84"/>
    <w:rsid w:val="00896ACD"/>
    <w:rsid w:val="00897874"/>
    <w:rsid w:val="008A4E34"/>
    <w:rsid w:val="008A6256"/>
    <w:rsid w:val="008B5072"/>
    <w:rsid w:val="008B7A3C"/>
    <w:rsid w:val="008C365F"/>
    <w:rsid w:val="008C6124"/>
    <w:rsid w:val="008C71E8"/>
    <w:rsid w:val="008C7A58"/>
    <w:rsid w:val="008D06A0"/>
    <w:rsid w:val="008D086A"/>
    <w:rsid w:val="008D1F41"/>
    <w:rsid w:val="008D2D15"/>
    <w:rsid w:val="008D3EDE"/>
    <w:rsid w:val="008D772A"/>
    <w:rsid w:val="008D77B5"/>
    <w:rsid w:val="008E31E5"/>
    <w:rsid w:val="008F3E26"/>
    <w:rsid w:val="008F4B3B"/>
    <w:rsid w:val="008F4C93"/>
    <w:rsid w:val="008F4F1C"/>
    <w:rsid w:val="008F55A6"/>
    <w:rsid w:val="008F695E"/>
    <w:rsid w:val="008F7808"/>
    <w:rsid w:val="009017C9"/>
    <w:rsid w:val="00905149"/>
    <w:rsid w:val="00907F73"/>
    <w:rsid w:val="00912F75"/>
    <w:rsid w:val="0091322A"/>
    <w:rsid w:val="00917384"/>
    <w:rsid w:val="009174B7"/>
    <w:rsid w:val="0091764F"/>
    <w:rsid w:val="00921741"/>
    <w:rsid w:val="0092489F"/>
    <w:rsid w:val="00930082"/>
    <w:rsid w:val="009308D7"/>
    <w:rsid w:val="009314E3"/>
    <w:rsid w:val="00931DA3"/>
    <w:rsid w:val="009345F5"/>
    <w:rsid w:val="009361D3"/>
    <w:rsid w:val="00936357"/>
    <w:rsid w:val="00941313"/>
    <w:rsid w:val="009416B4"/>
    <w:rsid w:val="009422E3"/>
    <w:rsid w:val="00942EE3"/>
    <w:rsid w:val="009431F4"/>
    <w:rsid w:val="00947828"/>
    <w:rsid w:val="00950A7E"/>
    <w:rsid w:val="009512C6"/>
    <w:rsid w:val="00952630"/>
    <w:rsid w:val="00954D3D"/>
    <w:rsid w:val="0096138C"/>
    <w:rsid w:val="009613E8"/>
    <w:rsid w:val="009619B2"/>
    <w:rsid w:val="009624B0"/>
    <w:rsid w:val="009643C7"/>
    <w:rsid w:val="00964FA2"/>
    <w:rsid w:val="009651E4"/>
    <w:rsid w:val="009657FE"/>
    <w:rsid w:val="009721AF"/>
    <w:rsid w:val="00972301"/>
    <w:rsid w:val="0097244E"/>
    <w:rsid w:val="00974500"/>
    <w:rsid w:val="00974BB1"/>
    <w:rsid w:val="00975D9C"/>
    <w:rsid w:val="009760F0"/>
    <w:rsid w:val="00976CF5"/>
    <w:rsid w:val="009774F5"/>
    <w:rsid w:val="00977560"/>
    <w:rsid w:val="009824C4"/>
    <w:rsid w:val="0098355B"/>
    <w:rsid w:val="00985B99"/>
    <w:rsid w:val="00987C71"/>
    <w:rsid w:val="00995606"/>
    <w:rsid w:val="00997AF7"/>
    <w:rsid w:val="009A0441"/>
    <w:rsid w:val="009A42DC"/>
    <w:rsid w:val="009A50C3"/>
    <w:rsid w:val="009A5BEE"/>
    <w:rsid w:val="009A6CE6"/>
    <w:rsid w:val="009A6DA1"/>
    <w:rsid w:val="009B0091"/>
    <w:rsid w:val="009B1BB4"/>
    <w:rsid w:val="009B2D64"/>
    <w:rsid w:val="009B352D"/>
    <w:rsid w:val="009B4195"/>
    <w:rsid w:val="009B5913"/>
    <w:rsid w:val="009B5FB9"/>
    <w:rsid w:val="009B7990"/>
    <w:rsid w:val="009C0219"/>
    <w:rsid w:val="009C066B"/>
    <w:rsid w:val="009C4092"/>
    <w:rsid w:val="009C6F6A"/>
    <w:rsid w:val="009C7E12"/>
    <w:rsid w:val="009D0D20"/>
    <w:rsid w:val="009D0F1E"/>
    <w:rsid w:val="009D1719"/>
    <w:rsid w:val="009D2DDD"/>
    <w:rsid w:val="009D6750"/>
    <w:rsid w:val="009D6788"/>
    <w:rsid w:val="009E0475"/>
    <w:rsid w:val="009E27AA"/>
    <w:rsid w:val="009E3C27"/>
    <w:rsid w:val="009E5CD9"/>
    <w:rsid w:val="009F3BCA"/>
    <w:rsid w:val="009F42C2"/>
    <w:rsid w:val="009F5077"/>
    <w:rsid w:val="00A03E1C"/>
    <w:rsid w:val="00A04A0D"/>
    <w:rsid w:val="00A05754"/>
    <w:rsid w:val="00A06918"/>
    <w:rsid w:val="00A101F2"/>
    <w:rsid w:val="00A118D1"/>
    <w:rsid w:val="00A12B97"/>
    <w:rsid w:val="00A206F1"/>
    <w:rsid w:val="00A2227B"/>
    <w:rsid w:val="00A22BD6"/>
    <w:rsid w:val="00A24212"/>
    <w:rsid w:val="00A24EAE"/>
    <w:rsid w:val="00A34955"/>
    <w:rsid w:val="00A35E49"/>
    <w:rsid w:val="00A36F7A"/>
    <w:rsid w:val="00A40D40"/>
    <w:rsid w:val="00A41E00"/>
    <w:rsid w:val="00A4524F"/>
    <w:rsid w:val="00A5179B"/>
    <w:rsid w:val="00A520A9"/>
    <w:rsid w:val="00A54995"/>
    <w:rsid w:val="00A57301"/>
    <w:rsid w:val="00A57FD7"/>
    <w:rsid w:val="00A61F5C"/>
    <w:rsid w:val="00A64CED"/>
    <w:rsid w:val="00A6503A"/>
    <w:rsid w:val="00A65475"/>
    <w:rsid w:val="00A65987"/>
    <w:rsid w:val="00A66FFA"/>
    <w:rsid w:val="00A67A07"/>
    <w:rsid w:val="00A71660"/>
    <w:rsid w:val="00A72C7A"/>
    <w:rsid w:val="00A73B9B"/>
    <w:rsid w:val="00A73D2A"/>
    <w:rsid w:val="00A73DB9"/>
    <w:rsid w:val="00A744FF"/>
    <w:rsid w:val="00A80604"/>
    <w:rsid w:val="00A81F31"/>
    <w:rsid w:val="00A8655D"/>
    <w:rsid w:val="00A91841"/>
    <w:rsid w:val="00A9444A"/>
    <w:rsid w:val="00A9797C"/>
    <w:rsid w:val="00AA09B7"/>
    <w:rsid w:val="00AA0C51"/>
    <w:rsid w:val="00AA2097"/>
    <w:rsid w:val="00AA60C7"/>
    <w:rsid w:val="00AA6274"/>
    <w:rsid w:val="00AB0AE3"/>
    <w:rsid w:val="00AB0B49"/>
    <w:rsid w:val="00AB64A4"/>
    <w:rsid w:val="00AC0D42"/>
    <w:rsid w:val="00AC4FB3"/>
    <w:rsid w:val="00AC5B5A"/>
    <w:rsid w:val="00AD09C2"/>
    <w:rsid w:val="00AD25E4"/>
    <w:rsid w:val="00AD6AFB"/>
    <w:rsid w:val="00AE3C7A"/>
    <w:rsid w:val="00AE3C8C"/>
    <w:rsid w:val="00AE4CB3"/>
    <w:rsid w:val="00AE688B"/>
    <w:rsid w:val="00AE6BF3"/>
    <w:rsid w:val="00AF5835"/>
    <w:rsid w:val="00AF647C"/>
    <w:rsid w:val="00AF78D3"/>
    <w:rsid w:val="00B01CC9"/>
    <w:rsid w:val="00B02F13"/>
    <w:rsid w:val="00B03A1F"/>
    <w:rsid w:val="00B03D14"/>
    <w:rsid w:val="00B03FC8"/>
    <w:rsid w:val="00B05485"/>
    <w:rsid w:val="00B055A0"/>
    <w:rsid w:val="00B058AA"/>
    <w:rsid w:val="00B07F34"/>
    <w:rsid w:val="00B10213"/>
    <w:rsid w:val="00B10C69"/>
    <w:rsid w:val="00B11E3B"/>
    <w:rsid w:val="00B11EA8"/>
    <w:rsid w:val="00B1227C"/>
    <w:rsid w:val="00B14F4E"/>
    <w:rsid w:val="00B15D86"/>
    <w:rsid w:val="00B2087F"/>
    <w:rsid w:val="00B211F5"/>
    <w:rsid w:val="00B22543"/>
    <w:rsid w:val="00B2486D"/>
    <w:rsid w:val="00B2659A"/>
    <w:rsid w:val="00B27AC4"/>
    <w:rsid w:val="00B27E40"/>
    <w:rsid w:val="00B3072C"/>
    <w:rsid w:val="00B31C95"/>
    <w:rsid w:val="00B32271"/>
    <w:rsid w:val="00B33F5A"/>
    <w:rsid w:val="00B40EA1"/>
    <w:rsid w:val="00B41248"/>
    <w:rsid w:val="00B43735"/>
    <w:rsid w:val="00B50EA0"/>
    <w:rsid w:val="00B51368"/>
    <w:rsid w:val="00B52C0D"/>
    <w:rsid w:val="00B53606"/>
    <w:rsid w:val="00B53EFB"/>
    <w:rsid w:val="00B54DC7"/>
    <w:rsid w:val="00B55154"/>
    <w:rsid w:val="00B574EB"/>
    <w:rsid w:val="00B612CE"/>
    <w:rsid w:val="00B62EA6"/>
    <w:rsid w:val="00B6376F"/>
    <w:rsid w:val="00B65AF7"/>
    <w:rsid w:val="00B6638A"/>
    <w:rsid w:val="00B66640"/>
    <w:rsid w:val="00B7357B"/>
    <w:rsid w:val="00B74DED"/>
    <w:rsid w:val="00B76167"/>
    <w:rsid w:val="00B76C41"/>
    <w:rsid w:val="00B77A6B"/>
    <w:rsid w:val="00B8080C"/>
    <w:rsid w:val="00B8623D"/>
    <w:rsid w:val="00B8716A"/>
    <w:rsid w:val="00B87D2C"/>
    <w:rsid w:val="00B91A32"/>
    <w:rsid w:val="00B94447"/>
    <w:rsid w:val="00B95966"/>
    <w:rsid w:val="00B96204"/>
    <w:rsid w:val="00B9707D"/>
    <w:rsid w:val="00B97E7F"/>
    <w:rsid w:val="00B97E95"/>
    <w:rsid w:val="00BA6AA8"/>
    <w:rsid w:val="00BA6EBE"/>
    <w:rsid w:val="00BB02AB"/>
    <w:rsid w:val="00BB27D2"/>
    <w:rsid w:val="00BB336E"/>
    <w:rsid w:val="00BB391E"/>
    <w:rsid w:val="00BB7E90"/>
    <w:rsid w:val="00BC0612"/>
    <w:rsid w:val="00BC4660"/>
    <w:rsid w:val="00BC6963"/>
    <w:rsid w:val="00BD098A"/>
    <w:rsid w:val="00BD4C5C"/>
    <w:rsid w:val="00BD60CE"/>
    <w:rsid w:val="00BD6A3B"/>
    <w:rsid w:val="00BD75BB"/>
    <w:rsid w:val="00BD7D13"/>
    <w:rsid w:val="00BE00A0"/>
    <w:rsid w:val="00BE0F6C"/>
    <w:rsid w:val="00BE1FC6"/>
    <w:rsid w:val="00BE2DAC"/>
    <w:rsid w:val="00BE5FC7"/>
    <w:rsid w:val="00BE6138"/>
    <w:rsid w:val="00BE65B4"/>
    <w:rsid w:val="00BE6FD2"/>
    <w:rsid w:val="00BE752F"/>
    <w:rsid w:val="00BF07B5"/>
    <w:rsid w:val="00BF2C00"/>
    <w:rsid w:val="00BF33D0"/>
    <w:rsid w:val="00BF4266"/>
    <w:rsid w:val="00C01DE0"/>
    <w:rsid w:val="00C01F3A"/>
    <w:rsid w:val="00C047AE"/>
    <w:rsid w:val="00C072EB"/>
    <w:rsid w:val="00C13D7A"/>
    <w:rsid w:val="00C20712"/>
    <w:rsid w:val="00C2251A"/>
    <w:rsid w:val="00C23403"/>
    <w:rsid w:val="00C2430D"/>
    <w:rsid w:val="00C25B76"/>
    <w:rsid w:val="00C26620"/>
    <w:rsid w:val="00C309D4"/>
    <w:rsid w:val="00C34F17"/>
    <w:rsid w:val="00C35A4F"/>
    <w:rsid w:val="00C42362"/>
    <w:rsid w:val="00C52383"/>
    <w:rsid w:val="00C52B75"/>
    <w:rsid w:val="00C5390B"/>
    <w:rsid w:val="00C54887"/>
    <w:rsid w:val="00C55366"/>
    <w:rsid w:val="00C6120B"/>
    <w:rsid w:val="00C61D23"/>
    <w:rsid w:val="00C63915"/>
    <w:rsid w:val="00C65185"/>
    <w:rsid w:val="00C660E9"/>
    <w:rsid w:val="00C679DA"/>
    <w:rsid w:val="00C72900"/>
    <w:rsid w:val="00C72DCC"/>
    <w:rsid w:val="00C744EE"/>
    <w:rsid w:val="00C75D20"/>
    <w:rsid w:val="00C76EC9"/>
    <w:rsid w:val="00C77375"/>
    <w:rsid w:val="00C77BE5"/>
    <w:rsid w:val="00C77C56"/>
    <w:rsid w:val="00C77E73"/>
    <w:rsid w:val="00C804A2"/>
    <w:rsid w:val="00C80FCB"/>
    <w:rsid w:val="00C853C0"/>
    <w:rsid w:val="00C85FA2"/>
    <w:rsid w:val="00C9386B"/>
    <w:rsid w:val="00C97142"/>
    <w:rsid w:val="00CA0212"/>
    <w:rsid w:val="00CA0F9B"/>
    <w:rsid w:val="00CA1322"/>
    <w:rsid w:val="00CA3496"/>
    <w:rsid w:val="00CA3EF0"/>
    <w:rsid w:val="00CA6088"/>
    <w:rsid w:val="00CA6DE2"/>
    <w:rsid w:val="00CB2988"/>
    <w:rsid w:val="00CB3D1B"/>
    <w:rsid w:val="00CB5BC4"/>
    <w:rsid w:val="00CB72FB"/>
    <w:rsid w:val="00CC1273"/>
    <w:rsid w:val="00CC6C6F"/>
    <w:rsid w:val="00CC78F0"/>
    <w:rsid w:val="00CD787E"/>
    <w:rsid w:val="00CD7FD4"/>
    <w:rsid w:val="00CE05C7"/>
    <w:rsid w:val="00CE3ACF"/>
    <w:rsid w:val="00CE7D1B"/>
    <w:rsid w:val="00CF3792"/>
    <w:rsid w:val="00CF3F29"/>
    <w:rsid w:val="00CF52FE"/>
    <w:rsid w:val="00CF5EDF"/>
    <w:rsid w:val="00CF60ED"/>
    <w:rsid w:val="00D00B5E"/>
    <w:rsid w:val="00D02F13"/>
    <w:rsid w:val="00D0789D"/>
    <w:rsid w:val="00D1035C"/>
    <w:rsid w:val="00D11524"/>
    <w:rsid w:val="00D1346D"/>
    <w:rsid w:val="00D17B48"/>
    <w:rsid w:val="00D207A9"/>
    <w:rsid w:val="00D24C18"/>
    <w:rsid w:val="00D27C51"/>
    <w:rsid w:val="00D27CBF"/>
    <w:rsid w:val="00D30781"/>
    <w:rsid w:val="00D32685"/>
    <w:rsid w:val="00D349F1"/>
    <w:rsid w:val="00D35B63"/>
    <w:rsid w:val="00D52A2E"/>
    <w:rsid w:val="00D56F7F"/>
    <w:rsid w:val="00D656B2"/>
    <w:rsid w:val="00D671F0"/>
    <w:rsid w:val="00D72F8B"/>
    <w:rsid w:val="00D75A15"/>
    <w:rsid w:val="00D77135"/>
    <w:rsid w:val="00D77A18"/>
    <w:rsid w:val="00D77B6C"/>
    <w:rsid w:val="00D807E6"/>
    <w:rsid w:val="00D841BA"/>
    <w:rsid w:val="00D843D8"/>
    <w:rsid w:val="00D8462E"/>
    <w:rsid w:val="00D84703"/>
    <w:rsid w:val="00D8535E"/>
    <w:rsid w:val="00D86E89"/>
    <w:rsid w:val="00D90E51"/>
    <w:rsid w:val="00D917A1"/>
    <w:rsid w:val="00D93BCB"/>
    <w:rsid w:val="00D94806"/>
    <w:rsid w:val="00D96D43"/>
    <w:rsid w:val="00D97A43"/>
    <w:rsid w:val="00DA1193"/>
    <w:rsid w:val="00DA20E6"/>
    <w:rsid w:val="00DA2A0E"/>
    <w:rsid w:val="00DA3540"/>
    <w:rsid w:val="00DA5836"/>
    <w:rsid w:val="00DA5E74"/>
    <w:rsid w:val="00DA5EBB"/>
    <w:rsid w:val="00DA7195"/>
    <w:rsid w:val="00DB2C26"/>
    <w:rsid w:val="00DB65EE"/>
    <w:rsid w:val="00DC0DB4"/>
    <w:rsid w:val="00DC1A14"/>
    <w:rsid w:val="00DC4B1E"/>
    <w:rsid w:val="00DD339C"/>
    <w:rsid w:val="00DE0EDE"/>
    <w:rsid w:val="00DE2111"/>
    <w:rsid w:val="00DE2A0D"/>
    <w:rsid w:val="00DE39B3"/>
    <w:rsid w:val="00DE51BD"/>
    <w:rsid w:val="00DE5614"/>
    <w:rsid w:val="00DE6DE7"/>
    <w:rsid w:val="00DE751C"/>
    <w:rsid w:val="00DE75B6"/>
    <w:rsid w:val="00DE7FCF"/>
    <w:rsid w:val="00DF06C1"/>
    <w:rsid w:val="00DF17E2"/>
    <w:rsid w:val="00DF3985"/>
    <w:rsid w:val="00DF47AC"/>
    <w:rsid w:val="00E0038A"/>
    <w:rsid w:val="00E01728"/>
    <w:rsid w:val="00E02B7B"/>
    <w:rsid w:val="00E045A8"/>
    <w:rsid w:val="00E06A7F"/>
    <w:rsid w:val="00E10A1E"/>
    <w:rsid w:val="00E11C2E"/>
    <w:rsid w:val="00E1245F"/>
    <w:rsid w:val="00E126DD"/>
    <w:rsid w:val="00E127AD"/>
    <w:rsid w:val="00E13082"/>
    <w:rsid w:val="00E137E0"/>
    <w:rsid w:val="00E13868"/>
    <w:rsid w:val="00E14A58"/>
    <w:rsid w:val="00E17A38"/>
    <w:rsid w:val="00E20E39"/>
    <w:rsid w:val="00E229A7"/>
    <w:rsid w:val="00E25059"/>
    <w:rsid w:val="00E274E2"/>
    <w:rsid w:val="00E320BE"/>
    <w:rsid w:val="00E324EB"/>
    <w:rsid w:val="00E36DE8"/>
    <w:rsid w:val="00E37A1F"/>
    <w:rsid w:val="00E40ECE"/>
    <w:rsid w:val="00E4130C"/>
    <w:rsid w:val="00E41D2D"/>
    <w:rsid w:val="00E451FB"/>
    <w:rsid w:val="00E51D24"/>
    <w:rsid w:val="00E53DF5"/>
    <w:rsid w:val="00E55466"/>
    <w:rsid w:val="00E5598B"/>
    <w:rsid w:val="00E55DF8"/>
    <w:rsid w:val="00E61B34"/>
    <w:rsid w:val="00E63ADE"/>
    <w:rsid w:val="00E63D93"/>
    <w:rsid w:val="00E6421C"/>
    <w:rsid w:val="00E6595E"/>
    <w:rsid w:val="00E66BFD"/>
    <w:rsid w:val="00E66F09"/>
    <w:rsid w:val="00E70F58"/>
    <w:rsid w:val="00E7179C"/>
    <w:rsid w:val="00E75B03"/>
    <w:rsid w:val="00E76253"/>
    <w:rsid w:val="00E771F8"/>
    <w:rsid w:val="00E77299"/>
    <w:rsid w:val="00E77BBA"/>
    <w:rsid w:val="00E77D93"/>
    <w:rsid w:val="00E80247"/>
    <w:rsid w:val="00E81E7D"/>
    <w:rsid w:val="00E83DD7"/>
    <w:rsid w:val="00E86BE9"/>
    <w:rsid w:val="00E87444"/>
    <w:rsid w:val="00E87E00"/>
    <w:rsid w:val="00E91F4D"/>
    <w:rsid w:val="00E93396"/>
    <w:rsid w:val="00E944FA"/>
    <w:rsid w:val="00E94FFC"/>
    <w:rsid w:val="00E969E1"/>
    <w:rsid w:val="00E96A02"/>
    <w:rsid w:val="00E96D96"/>
    <w:rsid w:val="00EA3EC0"/>
    <w:rsid w:val="00EA5BE8"/>
    <w:rsid w:val="00EA774E"/>
    <w:rsid w:val="00EA7ADC"/>
    <w:rsid w:val="00EB046F"/>
    <w:rsid w:val="00EB2EB8"/>
    <w:rsid w:val="00EB3203"/>
    <w:rsid w:val="00EB5D53"/>
    <w:rsid w:val="00EB76A2"/>
    <w:rsid w:val="00EC0E66"/>
    <w:rsid w:val="00EC1771"/>
    <w:rsid w:val="00EC3144"/>
    <w:rsid w:val="00EC3AE6"/>
    <w:rsid w:val="00EC4487"/>
    <w:rsid w:val="00EC4A20"/>
    <w:rsid w:val="00ED1A96"/>
    <w:rsid w:val="00ED3ECC"/>
    <w:rsid w:val="00ED6835"/>
    <w:rsid w:val="00EE1482"/>
    <w:rsid w:val="00EE1488"/>
    <w:rsid w:val="00EE4C14"/>
    <w:rsid w:val="00EE7EE2"/>
    <w:rsid w:val="00EF191D"/>
    <w:rsid w:val="00EF5CBC"/>
    <w:rsid w:val="00EF5D03"/>
    <w:rsid w:val="00EF60D6"/>
    <w:rsid w:val="00F01931"/>
    <w:rsid w:val="00F02295"/>
    <w:rsid w:val="00F035C0"/>
    <w:rsid w:val="00F11DF6"/>
    <w:rsid w:val="00F12154"/>
    <w:rsid w:val="00F1257C"/>
    <w:rsid w:val="00F24388"/>
    <w:rsid w:val="00F27D35"/>
    <w:rsid w:val="00F34220"/>
    <w:rsid w:val="00F34842"/>
    <w:rsid w:val="00F4015D"/>
    <w:rsid w:val="00F44A9A"/>
    <w:rsid w:val="00F46B97"/>
    <w:rsid w:val="00F47F2E"/>
    <w:rsid w:val="00F50F54"/>
    <w:rsid w:val="00F5141B"/>
    <w:rsid w:val="00F5406B"/>
    <w:rsid w:val="00F55676"/>
    <w:rsid w:val="00F55B97"/>
    <w:rsid w:val="00F56B81"/>
    <w:rsid w:val="00F574A6"/>
    <w:rsid w:val="00F6165B"/>
    <w:rsid w:val="00F62699"/>
    <w:rsid w:val="00F66671"/>
    <w:rsid w:val="00F72122"/>
    <w:rsid w:val="00F751FD"/>
    <w:rsid w:val="00F81602"/>
    <w:rsid w:val="00F81CBC"/>
    <w:rsid w:val="00F82001"/>
    <w:rsid w:val="00F837C4"/>
    <w:rsid w:val="00F845DE"/>
    <w:rsid w:val="00F9013C"/>
    <w:rsid w:val="00F90885"/>
    <w:rsid w:val="00F90B41"/>
    <w:rsid w:val="00F92C1B"/>
    <w:rsid w:val="00F93157"/>
    <w:rsid w:val="00F96536"/>
    <w:rsid w:val="00FA3E71"/>
    <w:rsid w:val="00FA3EE1"/>
    <w:rsid w:val="00FA4D32"/>
    <w:rsid w:val="00FA6CBC"/>
    <w:rsid w:val="00FB1980"/>
    <w:rsid w:val="00FB47F4"/>
    <w:rsid w:val="00FC1149"/>
    <w:rsid w:val="00FC4444"/>
    <w:rsid w:val="00FD1ABB"/>
    <w:rsid w:val="00FD1C6A"/>
    <w:rsid w:val="00FD2C3C"/>
    <w:rsid w:val="00FE1542"/>
    <w:rsid w:val="00FE26AE"/>
    <w:rsid w:val="00FE2A6E"/>
    <w:rsid w:val="00FE3FA9"/>
    <w:rsid w:val="00FE4F38"/>
    <w:rsid w:val="00FE4FF4"/>
    <w:rsid w:val="00FE5253"/>
    <w:rsid w:val="00FF059A"/>
    <w:rsid w:val="00FF1390"/>
    <w:rsid w:val="00FF1E28"/>
    <w:rsid w:val="00FF210D"/>
    <w:rsid w:val="00FF241F"/>
    <w:rsid w:val="00FF3397"/>
    <w:rsid w:val="00FF5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D99F9"/>
  <w15:chartTrackingRefBased/>
  <w15:docId w15:val="{37658343-D07B-4328-82A4-4F72104F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kern w:val="2"/>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1437"/>
  </w:style>
  <w:style w:type="paragraph" w:styleId="Heading1">
    <w:name w:val="heading 1"/>
    <w:basedOn w:val="Normal"/>
    <w:next w:val="Normal"/>
    <w:link w:val="Heading1Char"/>
    <w:uiPriority w:val="9"/>
    <w:qFormat/>
    <w:rsid w:val="0026153E"/>
    <w:pPr>
      <w:keepNext/>
      <w:keepLines/>
      <w:numPr>
        <w:numId w:val="1"/>
      </w:numPr>
      <w:spacing w:before="240" w:after="0"/>
      <w:outlineLvl w:val="0"/>
    </w:pPr>
    <w:rPr>
      <w:rFonts w:asciiTheme="majorBidi" w:eastAsiaTheme="majorEastAsia" w:hAnsiTheme="majorBidi"/>
      <w:b/>
      <w:sz w:val="32"/>
      <w:szCs w:val="32"/>
    </w:rPr>
  </w:style>
  <w:style w:type="paragraph" w:styleId="Heading2">
    <w:name w:val="heading 2"/>
    <w:basedOn w:val="Normal"/>
    <w:next w:val="Normal"/>
    <w:link w:val="Heading2Char"/>
    <w:uiPriority w:val="9"/>
    <w:unhideWhenUsed/>
    <w:qFormat/>
    <w:rsid w:val="00E76253"/>
    <w:pPr>
      <w:keepNext/>
      <w:keepLines/>
      <w:numPr>
        <w:ilvl w:val="1"/>
        <w:numId w:val="2"/>
      </w:numPr>
      <w:spacing w:before="40" w:after="0"/>
      <w:ind w:left="576" w:hanging="576"/>
      <w:outlineLvl w:val="1"/>
    </w:pPr>
    <w:rPr>
      <w:rFonts w:asciiTheme="majorBidi" w:eastAsiaTheme="majorEastAsia" w:hAnsiTheme="majorBidi" w:cstheme="majorBidi"/>
      <w:b/>
      <w:color w:val="000000" w:themeColor="text1"/>
      <w:sz w:val="28"/>
      <w:szCs w:val="26"/>
    </w:rPr>
  </w:style>
  <w:style w:type="paragraph" w:styleId="Heading5">
    <w:name w:val="heading 5"/>
    <w:basedOn w:val="Normal"/>
    <w:next w:val="Normal"/>
    <w:link w:val="Heading5Char"/>
    <w:uiPriority w:val="9"/>
    <w:semiHidden/>
    <w:unhideWhenUsed/>
    <w:qFormat/>
    <w:rsid w:val="00BE5FC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53E"/>
    <w:rPr>
      <w:rFonts w:asciiTheme="majorBidi" w:eastAsiaTheme="majorEastAsia" w:hAnsiTheme="majorBidi"/>
      <w:b/>
      <w:sz w:val="32"/>
      <w:szCs w:val="32"/>
    </w:rPr>
  </w:style>
  <w:style w:type="character" w:customStyle="1" w:styleId="Heading2Char">
    <w:name w:val="Heading 2 Char"/>
    <w:basedOn w:val="DefaultParagraphFont"/>
    <w:link w:val="Heading2"/>
    <w:uiPriority w:val="9"/>
    <w:rsid w:val="00E76253"/>
    <w:rPr>
      <w:rFonts w:asciiTheme="majorBidi" w:eastAsiaTheme="majorEastAsia" w:hAnsiTheme="majorBidi" w:cstheme="majorBidi"/>
      <w:b/>
      <w:color w:val="000000" w:themeColor="text1"/>
      <w:sz w:val="28"/>
      <w:szCs w:val="26"/>
    </w:rPr>
  </w:style>
  <w:style w:type="character" w:styleId="PlaceholderText">
    <w:name w:val="Placeholder Text"/>
    <w:basedOn w:val="DefaultParagraphFont"/>
    <w:uiPriority w:val="99"/>
    <w:semiHidden/>
    <w:rsid w:val="00FC1149"/>
    <w:rPr>
      <w:color w:val="808080"/>
    </w:rPr>
  </w:style>
  <w:style w:type="paragraph" w:styleId="ListParagraph">
    <w:name w:val="List Paragraph"/>
    <w:basedOn w:val="Normal"/>
    <w:uiPriority w:val="34"/>
    <w:qFormat/>
    <w:rsid w:val="003E3BB3"/>
    <w:pPr>
      <w:ind w:left="720"/>
      <w:contextualSpacing/>
    </w:pPr>
  </w:style>
  <w:style w:type="table" w:styleId="TableGrid">
    <w:name w:val="Table Grid"/>
    <w:basedOn w:val="TableNormal"/>
    <w:uiPriority w:val="39"/>
    <w:rsid w:val="006B6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D06A0"/>
    <w:pPr>
      <w:spacing w:after="200" w:line="240" w:lineRule="auto"/>
    </w:pPr>
    <w:rPr>
      <w:i/>
      <w:iCs/>
      <w:color w:val="44546A" w:themeColor="text2"/>
      <w:sz w:val="18"/>
      <w:szCs w:val="18"/>
    </w:rPr>
  </w:style>
  <w:style w:type="paragraph" w:customStyle="1" w:styleId="Ref-Autori">
    <w:name w:val="Ref-Autori"/>
    <w:basedOn w:val="Normal"/>
    <w:next w:val="Normal"/>
    <w:rsid w:val="00FF3397"/>
    <w:pPr>
      <w:numPr>
        <w:numId w:val="3"/>
      </w:numPr>
      <w:spacing w:before="120" w:after="120" w:line="240" w:lineRule="auto"/>
    </w:pPr>
    <w:rPr>
      <w:rFonts w:eastAsia="Times New Roman"/>
      <w:color w:val="000000"/>
      <w:kern w:val="0"/>
      <w:lang w:val="en-GB"/>
    </w:rPr>
  </w:style>
  <w:style w:type="character" w:customStyle="1" w:styleId="Heading5Char">
    <w:name w:val="Heading 5 Char"/>
    <w:basedOn w:val="DefaultParagraphFont"/>
    <w:link w:val="Heading5"/>
    <w:uiPriority w:val="9"/>
    <w:semiHidden/>
    <w:rsid w:val="00BE5FC7"/>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1F6BE4"/>
    <w:rPr>
      <w:color w:val="0563C1" w:themeColor="hyperlink"/>
      <w:u w:val="single"/>
    </w:rPr>
  </w:style>
  <w:style w:type="character" w:styleId="UnresolvedMention">
    <w:name w:val="Unresolved Mention"/>
    <w:basedOn w:val="DefaultParagraphFont"/>
    <w:uiPriority w:val="99"/>
    <w:semiHidden/>
    <w:unhideWhenUsed/>
    <w:rsid w:val="001F6BE4"/>
    <w:rPr>
      <w:color w:val="605E5C"/>
      <w:shd w:val="clear" w:color="auto" w:fill="E1DFDD"/>
    </w:rPr>
  </w:style>
  <w:style w:type="paragraph" w:styleId="BalloonText">
    <w:name w:val="Balloon Text"/>
    <w:basedOn w:val="Normal"/>
    <w:link w:val="BalloonTextChar"/>
    <w:uiPriority w:val="99"/>
    <w:semiHidden/>
    <w:unhideWhenUsed/>
    <w:rsid w:val="007149AC"/>
    <w:pPr>
      <w:spacing w:after="0" w:line="240" w:lineRule="auto"/>
    </w:pPr>
    <w:rPr>
      <w:sz w:val="18"/>
      <w:szCs w:val="18"/>
    </w:rPr>
  </w:style>
  <w:style w:type="character" w:customStyle="1" w:styleId="BalloonTextChar">
    <w:name w:val="Balloon Text Char"/>
    <w:basedOn w:val="DefaultParagraphFont"/>
    <w:link w:val="BalloonText"/>
    <w:uiPriority w:val="99"/>
    <w:semiHidden/>
    <w:rsid w:val="007149AC"/>
    <w:rPr>
      <w:sz w:val="18"/>
      <w:szCs w:val="18"/>
    </w:rPr>
  </w:style>
  <w:style w:type="character" w:styleId="CommentReference">
    <w:name w:val="annotation reference"/>
    <w:basedOn w:val="DefaultParagraphFont"/>
    <w:uiPriority w:val="99"/>
    <w:semiHidden/>
    <w:unhideWhenUsed/>
    <w:rsid w:val="00E01728"/>
    <w:rPr>
      <w:sz w:val="16"/>
      <w:szCs w:val="16"/>
    </w:rPr>
  </w:style>
  <w:style w:type="paragraph" w:styleId="CommentText">
    <w:name w:val="annotation text"/>
    <w:basedOn w:val="Normal"/>
    <w:link w:val="CommentTextChar"/>
    <w:uiPriority w:val="99"/>
    <w:semiHidden/>
    <w:unhideWhenUsed/>
    <w:rsid w:val="00E01728"/>
    <w:pPr>
      <w:spacing w:line="240" w:lineRule="auto"/>
    </w:pPr>
    <w:rPr>
      <w:sz w:val="20"/>
      <w:szCs w:val="20"/>
    </w:rPr>
  </w:style>
  <w:style w:type="character" w:customStyle="1" w:styleId="CommentTextChar">
    <w:name w:val="Comment Text Char"/>
    <w:basedOn w:val="DefaultParagraphFont"/>
    <w:link w:val="CommentText"/>
    <w:uiPriority w:val="99"/>
    <w:semiHidden/>
    <w:rsid w:val="00E01728"/>
    <w:rPr>
      <w:sz w:val="20"/>
      <w:szCs w:val="20"/>
    </w:rPr>
  </w:style>
  <w:style w:type="paragraph" w:styleId="CommentSubject">
    <w:name w:val="annotation subject"/>
    <w:basedOn w:val="CommentText"/>
    <w:next w:val="CommentText"/>
    <w:link w:val="CommentSubjectChar"/>
    <w:uiPriority w:val="99"/>
    <w:semiHidden/>
    <w:unhideWhenUsed/>
    <w:rsid w:val="00E01728"/>
    <w:rPr>
      <w:b/>
      <w:bCs/>
    </w:rPr>
  </w:style>
  <w:style w:type="character" w:customStyle="1" w:styleId="CommentSubjectChar">
    <w:name w:val="Comment Subject Char"/>
    <w:basedOn w:val="CommentTextChar"/>
    <w:link w:val="CommentSubject"/>
    <w:uiPriority w:val="99"/>
    <w:semiHidden/>
    <w:rsid w:val="00E01728"/>
    <w:rPr>
      <w:b/>
      <w:bCs/>
      <w:sz w:val="20"/>
      <w:szCs w:val="20"/>
    </w:rPr>
  </w:style>
  <w:style w:type="paragraph" w:styleId="Revision">
    <w:name w:val="Revision"/>
    <w:hidden/>
    <w:uiPriority w:val="99"/>
    <w:semiHidden/>
    <w:rsid w:val="0083303B"/>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3589">
      <w:bodyDiv w:val="1"/>
      <w:marLeft w:val="0"/>
      <w:marRight w:val="0"/>
      <w:marTop w:val="0"/>
      <w:marBottom w:val="0"/>
      <w:divBdr>
        <w:top w:val="none" w:sz="0" w:space="0" w:color="auto"/>
        <w:left w:val="none" w:sz="0" w:space="0" w:color="auto"/>
        <w:bottom w:val="none" w:sz="0" w:space="0" w:color="auto"/>
        <w:right w:val="none" w:sz="0" w:space="0" w:color="auto"/>
      </w:divBdr>
    </w:div>
    <w:div w:id="90274897">
      <w:bodyDiv w:val="1"/>
      <w:marLeft w:val="0"/>
      <w:marRight w:val="0"/>
      <w:marTop w:val="0"/>
      <w:marBottom w:val="0"/>
      <w:divBdr>
        <w:top w:val="none" w:sz="0" w:space="0" w:color="auto"/>
        <w:left w:val="none" w:sz="0" w:space="0" w:color="auto"/>
        <w:bottom w:val="none" w:sz="0" w:space="0" w:color="auto"/>
        <w:right w:val="none" w:sz="0" w:space="0" w:color="auto"/>
      </w:divBdr>
    </w:div>
    <w:div w:id="358361544">
      <w:bodyDiv w:val="1"/>
      <w:marLeft w:val="0"/>
      <w:marRight w:val="0"/>
      <w:marTop w:val="0"/>
      <w:marBottom w:val="0"/>
      <w:divBdr>
        <w:top w:val="none" w:sz="0" w:space="0" w:color="auto"/>
        <w:left w:val="none" w:sz="0" w:space="0" w:color="auto"/>
        <w:bottom w:val="none" w:sz="0" w:space="0" w:color="auto"/>
        <w:right w:val="none" w:sz="0" w:space="0" w:color="auto"/>
      </w:divBdr>
    </w:div>
    <w:div w:id="371658971">
      <w:bodyDiv w:val="1"/>
      <w:marLeft w:val="0"/>
      <w:marRight w:val="0"/>
      <w:marTop w:val="0"/>
      <w:marBottom w:val="0"/>
      <w:divBdr>
        <w:top w:val="none" w:sz="0" w:space="0" w:color="auto"/>
        <w:left w:val="none" w:sz="0" w:space="0" w:color="auto"/>
        <w:bottom w:val="none" w:sz="0" w:space="0" w:color="auto"/>
        <w:right w:val="none" w:sz="0" w:space="0" w:color="auto"/>
      </w:divBdr>
    </w:div>
    <w:div w:id="433285146">
      <w:bodyDiv w:val="1"/>
      <w:marLeft w:val="0"/>
      <w:marRight w:val="0"/>
      <w:marTop w:val="0"/>
      <w:marBottom w:val="0"/>
      <w:divBdr>
        <w:top w:val="none" w:sz="0" w:space="0" w:color="auto"/>
        <w:left w:val="none" w:sz="0" w:space="0" w:color="auto"/>
        <w:bottom w:val="none" w:sz="0" w:space="0" w:color="auto"/>
        <w:right w:val="none" w:sz="0" w:space="0" w:color="auto"/>
      </w:divBdr>
    </w:div>
    <w:div w:id="492375609">
      <w:bodyDiv w:val="1"/>
      <w:marLeft w:val="0"/>
      <w:marRight w:val="0"/>
      <w:marTop w:val="0"/>
      <w:marBottom w:val="0"/>
      <w:divBdr>
        <w:top w:val="none" w:sz="0" w:space="0" w:color="auto"/>
        <w:left w:val="none" w:sz="0" w:space="0" w:color="auto"/>
        <w:bottom w:val="none" w:sz="0" w:space="0" w:color="auto"/>
        <w:right w:val="none" w:sz="0" w:space="0" w:color="auto"/>
      </w:divBdr>
      <w:divsChild>
        <w:div w:id="1405444764">
          <w:marLeft w:val="0"/>
          <w:marRight w:val="0"/>
          <w:marTop w:val="75"/>
          <w:marBottom w:val="0"/>
          <w:divBdr>
            <w:top w:val="none" w:sz="0" w:space="0" w:color="auto"/>
            <w:left w:val="none" w:sz="0" w:space="0" w:color="auto"/>
            <w:bottom w:val="none" w:sz="0" w:space="0" w:color="auto"/>
            <w:right w:val="none" w:sz="0" w:space="0" w:color="auto"/>
          </w:divBdr>
          <w:divsChild>
            <w:div w:id="117264632">
              <w:marLeft w:val="0"/>
              <w:marRight w:val="0"/>
              <w:marTop w:val="0"/>
              <w:marBottom w:val="0"/>
              <w:divBdr>
                <w:top w:val="none" w:sz="0" w:space="0" w:color="auto"/>
                <w:left w:val="none" w:sz="0" w:space="0" w:color="auto"/>
                <w:bottom w:val="none" w:sz="0" w:space="0" w:color="auto"/>
                <w:right w:val="none" w:sz="0" w:space="0" w:color="auto"/>
              </w:divBdr>
              <w:divsChild>
                <w:div w:id="2120029099">
                  <w:marLeft w:val="0"/>
                  <w:marRight w:val="0"/>
                  <w:marTop w:val="0"/>
                  <w:marBottom w:val="0"/>
                  <w:divBdr>
                    <w:top w:val="none" w:sz="0" w:space="0" w:color="auto"/>
                    <w:left w:val="none" w:sz="0" w:space="0" w:color="auto"/>
                    <w:bottom w:val="none" w:sz="0" w:space="0" w:color="auto"/>
                    <w:right w:val="none" w:sz="0" w:space="0" w:color="auto"/>
                  </w:divBdr>
                  <w:divsChild>
                    <w:div w:id="12130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225788">
      <w:bodyDiv w:val="1"/>
      <w:marLeft w:val="0"/>
      <w:marRight w:val="0"/>
      <w:marTop w:val="0"/>
      <w:marBottom w:val="0"/>
      <w:divBdr>
        <w:top w:val="none" w:sz="0" w:space="0" w:color="auto"/>
        <w:left w:val="none" w:sz="0" w:space="0" w:color="auto"/>
        <w:bottom w:val="none" w:sz="0" w:space="0" w:color="auto"/>
        <w:right w:val="none" w:sz="0" w:space="0" w:color="auto"/>
      </w:divBdr>
    </w:div>
    <w:div w:id="1110126733">
      <w:bodyDiv w:val="1"/>
      <w:marLeft w:val="0"/>
      <w:marRight w:val="0"/>
      <w:marTop w:val="0"/>
      <w:marBottom w:val="0"/>
      <w:divBdr>
        <w:top w:val="none" w:sz="0" w:space="0" w:color="auto"/>
        <w:left w:val="none" w:sz="0" w:space="0" w:color="auto"/>
        <w:bottom w:val="none" w:sz="0" w:space="0" w:color="auto"/>
        <w:right w:val="none" w:sz="0" w:space="0" w:color="auto"/>
      </w:divBdr>
    </w:div>
    <w:div w:id="1155299085">
      <w:bodyDiv w:val="1"/>
      <w:marLeft w:val="0"/>
      <w:marRight w:val="0"/>
      <w:marTop w:val="0"/>
      <w:marBottom w:val="0"/>
      <w:divBdr>
        <w:top w:val="none" w:sz="0" w:space="0" w:color="auto"/>
        <w:left w:val="none" w:sz="0" w:space="0" w:color="auto"/>
        <w:bottom w:val="none" w:sz="0" w:space="0" w:color="auto"/>
        <w:right w:val="none" w:sz="0" w:space="0" w:color="auto"/>
      </w:divBdr>
      <w:divsChild>
        <w:div w:id="59718972">
          <w:marLeft w:val="0"/>
          <w:marRight w:val="0"/>
          <w:marTop w:val="75"/>
          <w:marBottom w:val="0"/>
          <w:divBdr>
            <w:top w:val="none" w:sz="0" w:space="0" w:color="auto"/>
            <w:left w:val="none" w:sz="0" w:space="0" w:color="auto"/>
            <w:bottom w:val="none" w:sz="0" w:space="0" w:color="auto"/>
            <w:right w:val="none" w:sz="0" w:space="0" w:color="auto"/>
          </w:divBdr>
          <w:divsChild>
            <w:div w:id="338241235">
              <w:marLeft w:val="0"/>
              <w:marRight w:val="0"/>
              <w:marTop w:val="0"/>
              <w:marBottom w:val="0"/>
              <w:divBdr>
                <w:top w:val="none" w:sz="0" w:space="0" w:color="auto"/>
                <w:left w:val="none" w:sz="0" w:space="0" w:color="auto"/>
                <w:bottom w:val="none" w:sz="0" w:space="0" w:color="auto"/>
                <w:right w:val="none" w:sz="0" w:space="0" w:color="auto"/>
              </w:divBdr>
              <w:divsChild>
                <w:div w:id="1196963144">
                  <w:marLeft w:val="0"/>
                  <w:marRight w:val="0"/>
                  <w:marTop w:val="0"/>
                  <w:marBottom w:val="0"/>
                  <w:divBdr>
                    <w:top w:val="none" w:sz="0" w:space="0" w:color="auto"/>
                    <w:left w:val="none" w:sz="0" w:space="0" w:color="auto"/>
                    <w:bottom w:val="none" w:sz="0" w:space="0" w:color="auto"/>
                    <w:right w:val="none" w:sz="0" w:space="0" w:color="auto"/>
                  </w:divBdr>
                  <w:divsChild>
                    <w:div w:id="12759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10829">
      <w:bodyDiv w:val="1"/>
      <w:marLeft w:val="0"/>
      <w:marRight w:val="0"/>
      <w:marTop w:val="0"/>
      <w:marBottom w:val="0"/>
      <w:divBdr>
        <w:top w:val="none" w:sz="0" w:space="0" w:color="auto"/>
        <w:left w:val="none" w:sz="0" w:space="0" w:color="auto"/>
        <w:bottom w:val="none" w:sz="0" w:space="0" w:color="auto"/>
        <w:right w:val="none" w:sz="0" w:space="0" w:color="auto"/>
      </w:divBdr>
    </w:div>
    <w:div w:id="1393774641">
      <w:bodyDiv w:val="1"/>
      <w:marLeft w:val="0"/>
      <w:marRight w:val="0"/>
      <w:marTop w:val="0"/>
      <w:marBottom w:val="0"/>
      <w:divBdr>
        <w:top w:val="none" w:sz="0" w:space="0" w:color="auto"/>
        <w:left w:val="none" w:sz="0" w:space="0" w:color="auto"/>
        <w:bottom w:val="none" w:sz="0" w:space="0" w:color="auto"/>
        <w:right w:val="none" w:sz="0" w:space="0" w:color="auto"/>
      </w:divBdr>
    </w:div>
    <w:div w:id="1574969247">
      <w:bodyDiv w:val="1"/>
      <w:marLeft w:val="0"/>
      <w:marRight w:val="0"/>
      <w:marTop w:val="0"/>
      <w:marBottom w:val="0"/>
      <w:divBdr>
        <w:top w:val="none" w:sz="0" w:space="0" w:color="auto"/>
        <w:left w:val="none" w:sz="0" w:space="0" w:color="auto"/>
        <w:bottom w:val="none" w:sz="0" w:space="0" w:color="auto"/>
        <w:right w:val="none" w:sz="0" w:space="0" w:color="auto"/>
      </w:divBdr>
    </w:div>
    <w:div w:id="1796633619">
      <w:bodyDiv w:val="1"/>
      <w:marLeft w:val="0"/>
      <w:marRight w:val="0"/>
      <w:marTop w:val="0"/>
      <w:marBottom w:val="0"/>
      <w:divBdr>
        <w:top w:val="none" w:sz="0" w:space="0" w:color="auto"/>
        <w:left w:val="none" w:sz="0" w:space="0" w:color="auto"/>
        <w:bottom w:val="none" w:sz="0" w:space="0" w:color="auto"/>
        <w:right w:val="none" w:sz="0" w:space="0" w:color="auto"/>
      </w:divBdr>
    </w:div>
    <w:div w:id="213818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https://pubmed.ncbi.nlm.nih.gov/?term=Burke+K&amp;cauthor_id=10062328"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pubmed.ncbi.nlm.nih.gov/?term=Ernzerhof+M&amp;cauthor_id=1006232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BAC81-8F01-894A-BAC8-695959E41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17</Pages>
  <Words>5348</Words>
  <Characters>30486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Aly</dc:creator>
  <cp:keywords/>
  <dc:description/>
  <cp:lastModifiedBy>Benjamin W. Beeler</cp:lastModifiedBy>
  <cp:revision>9</cp:revision>
  <cp:lastPrinted>2020-11-14T23:31:00Z</cp:lastPrinted>
  <dcterms:created xsi:type="dcterms:W3CDTF">2021-01-26T18:58:00Z</dcterms:created>
  <dcterms:modified xsi:type="dcterms:W3CDTF">2021-02-09T18:22:00Z</dcterms:modified>
</cp:coreProperties>
</file>
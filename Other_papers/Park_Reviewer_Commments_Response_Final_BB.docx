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3B23" w14:textId="20B5DD68" w:rsidR="004F5D76" w:rsidRDefault="004F5D76" w:rsidP="004F5D76">
      <w:pPr>
        <w:jc w:val="both"/>
        <w:rPr>
          <w:b/>
          <w:color w:val="323130"/>
          <w:sz w:val="22"/>
          <w:szCs w:val="22"/>
          <w:shd w:val="clear" w:color="auto" w:fill="FFFFFF"/>
        </w:rPr>
      </w:pPr>
      <w:r>
        <w:rPr>
          <w:b/>
          <w:color w:val="323130"/>
          <w:sz w:val="22"/>
          <w:szCs w:val="22"/>
          <w:shd w:val="clear" w:color="auto" w:fill="FFFFFF"/>
        </w:rPr>
        <w:t>The authors would like to thank the reviewers for their time, effort, and thoughtful comments and suggestions.</w:t>
      </w:r>
      <w:r w:rsidR="00004AE5">
        <w:rPr>
          <w:b/>
          <w:color w:val="323130"/>
          <w:sz w:val="22"/>
          <w:szCs w:val="22"/>
          <w:shd w:val="clear" w:color="auto" w:fill="FFFFFF"/>
        </w:rPr>
        <w:t xml:space="preserve"> Apart from the reviewers’ comments, here are few things changed:</w:t>
      </w:r>
    </w:p>
    <w:p w14:paraId="7BFBB159" w14:textId="77777777" w:rsidR="00004AE5" w:rsidRDefault="00004AE5" w:rsidP="004F5D76">
      <w:pPr>
        <w:jc w:val="both"/>
        <w:rPr>
          <w:b/>
          <w:color w:val="323130"/>
          <w:sz w:val="22"/>
          <w:szCs w:val="22"/>
          <w:shd w:val="clear" w:color="auto" w:fill="FFFFFF"/>
        </w:rPr>
      </w:pPr>
    </w:p>
    <w:p w14:paraId="00C917D2" w14:textId="747D2636" w:rsidR="00CF3026" w:rsidRPr="00CF3026" w:rsidRDefault="00004AE5" w:rsidP="00CF3026">
      <w:pPr>
        <w:pStyle w:val="ListParagraph"/>
        <w:numPr>
          <w:ilvl w:val="0"/>
          <w:numId w:val="1"/>
        </w:numPr>
        <w:rPr>
          <w:b/>
          <w:color w:val="323130"/>
          <w:sz w:val="22"/>
          <w:szCs w:val="22"/>
          <w:shd w:val="clear" w:color="auto" w:fill="FFFFFF"/>
        </w:rPr>
      </w:pPr>
      <w:r>
        <w:rPr>
          <w:b/>
          <w:color w:val="323130"/>
          <w:sz w:val="22"/>
          <w:szCs w:val="22"/>
          <w:shd w:val="clear" w:color="auto" w:fill="FFFFFF"/>
        </w:rPr>
        <w:t xml:space="preserve">The self-diffusion coefficients </w:t>
      </w:r>
      <w:r w:rsidR="00913A5C">
        <w:rPr>
          <w:b/>
          <w:color w:val="323130"/>
          <w:sz w:val="22"/>
          <w:szCs w:val="22"/>
          <w:shd w:val="clear" w:color="auto" w:fill="FFFFFF"/>
        </w:rPr>
        <w:t xml:space="preserve">of U and Mo atoms </w:t>
      </w:r>
      <w:r>
        <w:rPr>
          <w:b/>
          <w:color w:val="323130"/>
          <w:sz w:val="22"/>
          <w:szCs w:val="22"/>
          <w:shd w:val="clear" w:color="auto" w:fill="FFFFFF"/>
        </w:rPr>
        <w:t xml:space="preserve">were recalculated. </w:t>
      </w:r>
      <w:r w:rsidR="00CF3026">
        <w:rPr>
          <w:b/>
          <w:color w:val="323130"/>
          <w:sz w:val="22"/>
          <w:szCs w:val="22"/>
          <w:shd w:val="clear" w:color="auto" w:fill="FFFFFF"/>
        </w:rPr>
        <w:t>The number of atoms (U and Mo) was multiplied into the mean square displacements to calculate the self-diffusion coefficients of U and Mo atoms. The interdiffusion coefficients were also recalculated using the newly calculated self-diffusion coefficients.</w:t>
      </w:r>
    </w:p>
    <w:p w14:paraId="2E5624AC" w14:textId="091C4F26" w:rsidR="00CF3026" w:rsidRPr="00CF3026" w:rsidRDefault="00CF3026" w:rsidP="00CF3026">
      <w:pPr>
        <w:pStyle w:val="ListParagraph"/>
        <w:numPr>
          <w:ilvl w:val="0"/>
          <w:numId w:val="1"/>
        </w:numPr>
        <w:rPr>
          <w:b/>
          <w:color w:val="323130"/>
          <w:sz w:val="22"/>
          <w:szCs w:val="22"/>
          <w:shd w:val="clear" w:color="auto" w:fill="FFFFFF"/>
        </w:rPr>
      </w:pPr>
      <w:r>
        <w:rPr>
          <w:b/>
          <w:color w:val="323130"/>
          <w:sz w:val="22"/>
          <w:szCs w:val="22"/>
          <w:shd w:val="clear" w:color="auto" w:fill="FFFFFF"/>
        </w:rPr>
        <w:t>In table 2, the ratios of the Mo self-diffusion coefficients to the U self-diffusion coefficients were added.</w:t>
      </w:r>
    </w:p>
    <w:p w14:paraId="330106D8" w14:textId="54EB782B" w:rsidR="00004AE5" w:rsidRPr="00004AE5" w:rsidRDefault="00004AE5" w:rsidP="00004AE5">
      <w:pPr>
        <w:pStyle w:val="ListParagraph"/>
        <w:numPr>
          <w:ilvl w:val="0"/>
          <w:numId w:val="1"/>
        </w:numPr>
        <w:rPr>
          <w:b/>
          <w:color w:val="323130"/>
          <w:sz w:val="22"/>
          <w:szCs w:val="22"/>
          <w:shd w:val="clear" w:color="auto" w:fill="FFFFFF"/>
        </w:rPr>
      </w:pPr>
      <w:r>
        <w:rPr>
          <w:b/>
          <w:color w:val="323130"/>
          <w:sz w:val="22"/>
          <w:szCs w:val="22"/>
          <w:shd w:val="clear" w:color="auto" w:fill="FFFFFF"/>
        </w:rPr>
        <w:t xml:space="preserve">Table 3 and table 4 were recalculated. </w:t>
      </w:r>
    </w:p>
    <w:p w14:paraId="276F555B" w14:textId="3BDEFDBA" w:rsidR="004F5D76" w:rsidRDefault="00004AE5" w:rsidP="00CF3026">
      <w:pPr>
        <w:pStyle w:val="ListParagraph"/>
        <w:numPr>
          <w:ilvl w:val="0"/>
          <w:numId w:val="1"/>
        </w:numPr>
        <w:rPr>
          <w:b/>
          <w:color w:val="323130"/>
          <w:sz w:val="22"/>
          <w:szCs w:val="22"/>
          <w:shd w:val="clear" w:color="auto" w:fill="FFFFFF"/>
        </w:rPr>
      </w:pPr>
      <w:r>
        <w:rPr>
          <w:b/>
          <w:color w:val="323130"/>
          <w:sz w:val="22"/>
          <w:szCs w:val="22"/>
          <w:shd w:val="clear" w:color="auto" w:fill="FFFFFF"/>
        </w:rPr>
        <w:t>In figure 5(d), the experimental results (interdiffusion coefficients) were removed. Instead, the experimental results were compared to the interdiffusion coefficients calculated in this work</w:t>
      </w:r>
      <w:r w:rsidR="00913A5C">
        <w:rPr>
          <w:b/>
          <w:color w:val="323130"/>
          <w:sz w:val="22"/>
          <w:szCs w:val="22"/>
          <w:shd w:val="clear" w:color="auto" w:fill="FFFFFF"/>
        </w:rPr>
        <w:t xml:space="preserve"> in figure 6.</w:t>
      </w:r>
    </w:p>
    <w:p w14:paraId="649E50D7" w14:textId="3E55FCDC" w:rsidR="00CF3026" w:rsidRPr="00CF3026" w:rsidRDefault="00CF3026" w:rsidP="00CF3026">
      <w:pPr>
        <w:pStyle w:val="ListParagraph"/>
        <w:ind w:left="360"/>
        <w:rPr>
          <w:b/>
          <w:color w:val="323130"/>
          <w:sz w:val="22"/>
          <w:szCs w:val="22"/>
          <w:shd w:val="clear" w:color="auto" w:fill="FFFFFF"/>
        </w:rPr>
      </w:pPr>
    </w:p>
    <w:p w14:paraId="752A51E6" w14:textId="77777777" w:rsidR="004F5D76" w:rsidRPr="00365519" w:rsidRDefault="004F5D76" w:rsidP="004F5D76">
      <w:pPr>
        <w:jc w:val="both"/>
        <w:rPr>
          <w:b/>
          <w:color w:val="323130"/>
          <w:sz w:val="22"/>
          <w:szCs w:val="22"/>
          <w:shd w:val="clear" w:color="auto" w:fill="FFFFFF"/>
        </w:rPr>
      </w:pPr>
      <w:r w:rsidRPr="00365519">
        <w:rPr>
          <w:b/>
          <w:color w:val="323130"/>
          <w:sz w:val="22"/>
          <w:szCs w:val="22"/>
          <w:shd w:val="clear" w:color="auto" w:fill="FFFFFF"/>
        </w:rPr>
        <w:t xml:space="preserve">Reviewer #1: The manuscript, "An atomistic study of defect energetics and diffusion with respect to composition and temperature in </w:t>
      </w:r>
      <w:proofErr w:type="spellStart"/>
      <w:r w:rsidRPr="00365519">
        <w:rPr>
          <w:b/>
          <w:color w:val="323130"/>
          <w:sz w:val="22"/>
          <w:szCs w:val="22"/>
          <w:shd w:val="clear" w:color="auto" w:fill="FFFFFF"/>
        </w:rPr>
        <w:t>γU</w:t>
      </w:r>
      <w:proofErr w:type="spellEnd"/>
      <w:r w:rsidRPr="00365519">
        <w:rPr>
          <w:b/>
          <w:color w:val="323130"/>
          <w:sz w:val="22"/>
          <w:szCs w:val="22"/>
          <w:shd w:val="clear" w:color="auto" w:fill="FFFFFF"/>
        </w:rPr>
        <w:t xml:space="preserve">-Mo and </w:t>
      </w:r>
      <w:proofErr w:type="spellStart"/>
      <w:r w:rsidRPr="00365519">
        <w:rPr>
          <w:b/>
          <w:color w:val="323130"/>
          <w:sz w:val="22"/>
          <w:szCs w:val="22"/>
          <w:shd w:val="clear" w:color="auto" w:fill="FFFFFF"/>
        </w:rPr>
        <w:t>γU</w:t>
      </w:r>
      <w:proofErr w:type="spellEnd"/>
      <w:r w:rsidRPr="00365519">
        <w:rPr>
          <w:b/>
          <w:color w:val="323130"/>
          <w:sz w:val="22"/>
          <w:szCs w:val="22"/>
          <w:shd w:val="clear" w:color="auto" w:fill="FFFFFF"/>
        </w:rPr>
        <w:t xml:space="preserve">-Mo alloys," calculates vacancy and self-interstitial formation energies, and self-diffusion coefficients using interatomic potentials. This work presents a lot of calculations, but is missing the organization. </w:t>
      </w:r>
      <w:r w:rsidRPr="0089049D">
        <w:rPr>
          <w:b/>
          <w:color w:val="323130"/>
          <w:sz w:val="22"/>
          <w:szCs w:val="22"/>
          <w:shd w:val="clear" w:color="auto" w:fill="FFFFFF"/>
        </w:rPr>
        <w:t>The paper reads more as a report then actually providing physical insight into their calculations. I recommend that the authors provide a more cohesive flow to the paper and provide more discussion on comparing the two systems.</w:t>
      </w:r>
      <w:r w:rsidRPr="00365519">
        <w:rPr>
          <w:b/>
          <w:color w:val="323130"/>
          <w:sz w:val="22"/>
          <w:szCs w:val="22"/>
          <w:shd w:val="clear" w:color="auto" w:fill="FFFFFF"/>
        </w:rPr>
        <w:t xml:space="preserve"> This work is potentially publishable and so I recommend major revisions. Below are my comments.</w:t>
      </w:r>
    </w:p>
    <w:p w14:paraId="7394CAF1" w14:textId="77777777" w:rsidR="004F5D76" w:rsidRDefault="004F5D76" w:rsidP="004F5D76">
      <w:pPr>
        <w:jc w:val="both"/>
      </w:pPr>
    </w:p>
    <w:p w14:paraId="2E3A74D1" w14:textId="77777777" w:rsidR="004F5D76" w:rsidRPr="0089645B" w:rsidRDefault="004F5D76" w:rsidP="004F5D76">
      <w:pPr>
        <w:jc w:val="both"/>
        <w:rPr>
          <w:b/>
          <w:bCs/>
          <w:color w:val="000000" w:themeColor="text1"/>
          <w:sz w:val="22"/>
          <w:szCs w:val="22"/>
          <w:shd w:val="clear" w:color="auto" w:fill="FFFFFF"/>
        </w:rPr>
      </w:pPr>
      <w:r w:rsidRPr="0089645B">
        <w:rPr>
          <w:b/>
          <w:bCs/>
          <w:color w:val="000000" w:themeColor="text1"/>
          <w:sz w:val="22"/>
          <w:szCs w:val="22"/>
          <w:shd w:val="clear" w:color="auto" w:fill="FFFFFF"/>
        </w:rPr>
        <w:t>1. The authors' state, "high performance research," in line 3 and I would recommend to the authors to further explain or change verbiage as this is too vague.</w:t>
      </w:r>
    </w:p>
    <w:p w14:paraId="13A033BF" w14:textId="77777777" w:rsidR="004F5D76" w:rsidRPr="00840C99" w:rsidRDefault="004F5D76" w:rsidP="004F5D76">
      <w:pPr>
        <w:jc w:val="both"/>
        <w:rPr>
          <w:rFonts w:eastAsia="Batang"/>
          <w:color w:val="000000" w:themeColor="text1"/>
          <w:sz w:val="22"/>
          <w:szCs w:val="22"/>
          <w:shd w:val="clear" w:color="auto" w:fill="FFFFFF"/>
        </w:rPr>
      </w:pPr>
      <w:r w:rsidRPr="004E71A1">
        <w:rPr>
          <w:rFonts w:eastAsia="Batang"/>
          <w:b/>
          <w:bCs/>
          <w:color w:val="000000" w:themeColor="text1"/>
          <w:sz w:val="22"/>
          <w:szCs w:val="22"/>
          <w:shd w:val="clear" w:color="auto" w:fill="FFFFFF"/>
        </w:rPr>
        <w:t xml:space="preserve">Response: </w:t>
      </w:r>
      <w:r w:rsidRPr="004E71A1">
        <w:rPr>
          <w:rFonts w:eastAsia="Batang"/>
          <w:color w:val="000000" w:themeColor="text1"/>
          <w:sz w:val="22"/>
          <w:szCs w:val="22"/>
          <w:shd w:val="clear" w:color="auto" w:fill="FFFFFF"/>
        </w:rPr>
        <w:t>More explanation is added as follows in line</w:t>
      </w:r>
      <w:r>
        <w:rPr>
          <w:rFonts w:eastAsia="Batang"/>
          <w:color w:val="000000" w:themeColor="text1"/>
          <w:sz w:val="22"/>
          <w:szCs w:val="22"/>
          <w:shd w:val="clear" w:color="auto" w:fill="FFFFFF"/>
        </w:rPr>
        <w:t>s</w:t>
      </w:r>
      <w:r w:rsidRPr="004E71A1">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2</w:t>
      </w:r>
      <w:r w:rsidRPr="004E71A1">
        <w:rPr>
          <w:rFonts w:eastAsia="Batang"/>
          <w:color w:val="000000" w:themeColor="text1"/>
          <w:sz w:val="22"/>
          <w:szCs w:val="22"/>
          <w:shd w:val="clear" w:color="auto" w:fill="FFFFFF"/>
        </w:rPr>
        <w:t>-</w:t>
      </w:r>
      <w:r>
        <w:rPr>
          <w:rFonts w:eastAsia="Batang"/>
          <w:color w:val="000000" w:themeColor="text1"/>
          <w:sz w:val="22"/>
          <w:szCs w:val="22"/>
          <w:shd w:val="clear" w:color="auto" w:fill="FFFFFF"/>
        </w:rPr>
        <w:t>7</w:t>
      </w:r>
      <w:r w:rsidRPr="004E71A1">
        <w:rPr>
          <w:rFonts w:eastAsia="Batang"/>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9E1171">
        <w:rPr>
          <w:rFonts w:eastAsia="Batang"/>
          <w:color w:val="000000" w:themeColor="text1"/>
          <w:sz w:val="22"/>
          <w:szCs w:val="22"/>
          <w:shd w:val="clear" w:color="auto" w:fill="FFFFFF"/>
        </w:rPr>
        <w:t xml:space="preserve">Uranium-molybdenum (U-Mo) alloys are considered as one possible candidate for nuclear fuels for future fast reactors, as well as high-performance research and test reactors (HPRRs) </w:t>
      </w:r>
      <w:r>
        <w:rPr>
          <w:rFonts w:eastAsia="Batang"/>
          <w:color w:val="000000" w:themeColor="text1"/>
          <w:sz w:val="22"/>
          <w:szCs w:val="22"/>
          <w:shd w:val="clear" w:color="auto" w:fill="FFFFFF"/>
        </w:rPr>
        <w:t xml:space="preserve">[1, 2, 3]. </w:t>
      </w:r>
      <w:r w:rsidRPr="009E1171">
        <w:rPr>
          <w:rFonts w:eastAsia="Batang"/>
          <w:color w:val="000000" w:themeColor="text1"/>
          <w:sz w:val="22"/>
          <w:szCs w:val="22"/>
          <w:shd w:val="clear" w:color="auto" w:fill="FFFFFF"/>
        </w:rPr>
        <w:t>For example, HPRRs such as the Advanced Test Reactor at Idaho National Laboratory and the High-Flux Isotope Reactor at Oak Ridge National Laboratory, require a higher uranium density (&gt; 6.5 g/cc) due to flux requirements, as compared to other research reactors.</w:t>
      </w:r>
      <w:r>
        <w:rPr>
          <w:rFonts w:eastAsia="Batang"/>
          <w:color w:val="000000" w:themeColor="text1"/>
          <w:sz w:val="22"/>
          <w:szCs w:val="22"/>
          <w:shd w:val="clear" w:color="auto" w:fill="FFFFFF"/>
        </w:rPr>
        <w:t>”</w:t>
      </w:r>
    </w:p>
    <w:p w14:paraId="03EDD43F" w14:textId="77777777" w:rsidR="004F5D76" w:rsidRPr="002C3CC7" w:rsidRDefault="004F5D76" w:rsidP="004F5D76">
      <w:pPr>
        <w:jc w:val="both"/>
        <w:rPr>
          <w:rFonts w:eastAsia="Batang"/>
          <w:b/>
          <w:bCs/>
          <w:color w:val="000000" w:themeColor="text1"/>
          <w:sz w:val="22"/>
          <w:szCs w:val="22"/>
          <w:shd w:val="clear" w:color="auto" w:fill="FFFFFF"/>
        </w:rPr>
      </w:pPr>
      <w:r w:rsidRPr="00416D48">
        <w:rPr>
          <w:rFonts w:ascii="Segoe UI" w:hAnsi="Segoe UI" w:cs="Segoe UI"/>
          <w:color w:val="323130"/>
          <w:sz w:val="21"/>
          <w:szCs w:val="21"/>
        </w:rPr>
        <w:br/>
      </w:r>
      <w:r w:rsidRPr="002C3CC7">
        <w:rPr>
          <w:b/>
          <w:bCs/>
          <w:color w:val="000000" w:themeColor="text1"/>
          <w:sz w:val="22"/>
          <w:szCs w:val="22"/>
          <w:shd w:val="clear" w:color="auto" w:fill="FFFFFF"/>
        </w:rPr>
        <w:t xml:space="preserve">2. Lines 9-10 has an awkward sentence structure, as in is the "isotropic swelling behavior" is more evident in αU than </w:t>
      </w:r>
      <w:proofErr w:type="spellStart"/>
      <w:r w:rsidRPr="002C3CC7">
        <w:rPr>
          <w:b/>
          <w:bCs/>
          <w:color w:val="000000" w:themeColor="text1"/>
          <w:sz w:val="22"/>
          <w:szCs w:val="22"/>
          <w:shd w:val="clear" w:color="auto" w:fill="FFFFFF"/>
        </w:rPr>
        <w:t>γU</w:t>
      </w:r>
      <w:proofErr w:type="spellEnd"/>
      <w:r w:rsidRPr="002C3CC7">
        <w:rPr>
          <w:b/>
          <w:bCs/>
          <w:color w:val="000000" w:themeColor="text1"/>
          <w:sz w:val="22"/>
          <w:szCs w:val="22"/>
          <w:shd w:val="clear" w:color="auto" w:fill="FFFFFF"/>
        </w:rPr>
        <w:t xml:space="preserve"> and by how much?</w:t>
      </w:r>
    </w:p>
    <w:p w14:paraId="55F42EA8" w14:textId="77777777" w:rsidR="004F5D76" w:rsidRPr="00F31D1A" w:rsidRDefault="004F5D76" w:rsidP="004F5D76">
      <w:pPr>
        <w:jc w:val="both"/>
        <w:rPr>
          <w:color w:val="000000" w:themeColor="text1"/>
          <w:sz w:val="22"/>
          <w:szCs w:val="22"/>
          <w:shd w:val="clear" w:color="auto" w:fill="FFFFFF"/>
        </w:rPr>
      </w:pPr>
      <w:r w:rsidRPr="004E71A1">
        <w:rPr>
          <w:rFonts w:eastAsia="Batang"/>
          <w:b/>
          <w:bCs/>
          <w:color w:val="000000" w:themeColor="text1"/>
          <w:sz w:val="22"/>
          <w:szCs w:val="22"/>
          <w:shd w:val="clear" w:color="auto" w:fill="FFFFFF"/>
        </w:rPr>
        <w:t xml:space="preserve">Response: </w:t>
      </w:r>
      <w:r w:rsidRPr="004E71A1">
        <w:rPr>
          <w:rFonts w:eastAsia="Batang"/>
          <w:color w:val="000000" w:themeColor="text1"/>
          <w:sz w:val="22"/>
          <w:szCs w:val="22"/>
          <w:shd w:val="clear" w:color="auto" w:fill="FFFFFF"/>
        </w:rPr>
        <w:t xml:space="preserve">“Isotropic swelling behavior” is more evident in </w:t>
      </w:r>
      <w:proofErr w:type="spellStart"/>
      <w:r>
        <w:rPr>
          <w:rFonts w:eastAsia="Batang"/>
          <w:color w:val="000000" w:themeColor="text1"/>
          <w:sz w:val="22"/>
          <w:szCs w:val="22"/>
          <w:shd w:val="clear" w:color="auto" w:fill="FFFFFF"/>
        </w:rPr>
        <w:t>γU</w:t>
      </w:r>
      <w:proofErr w:type="spellEnd"/>
      <w:r>
        <w:rPr>
          <w:rFonts w:eastAsia="Batang"/>
          <w:color w:val="000000" w:themeColor="text1"/>
          <w:sz w:val="22"/>
          <w:szCs w:val="22"/>
          <w:shd w:val="clear" w:color="auto" w:fill="FFFFFF"/>
        </w:rPr>
        <w:t xml:space="preserve"> </w:t>
      </w:r>
      <w:r w:rsidRPr="004E71A1">
        <w:rPr>
          <w:color w:val="000000" w:themeColor="text1"/>
          <w:sz w:val="22"/>
          <w:szCs w:val="22"/>
          <w:shd w:val="clear" w:color="auto" w:fill="FFFFFF"/>
        </w:rPr>
        <w:t xml:space="preserve">due to its crystal structure (bcc) </w:t>
      </w:r>
      <w:r>
        <w:rPr>
          <w:color w:val="000000" w:themeColor="text1"/>
          <w:sz w:val="22"/>
          <w:szCs w:val="22"/>
          <w:shd w:val="clear" w:color="auto" w:fill="FFFFFF"/>
        </w:rPr>
        <w:t>as opposed to</w:t>
      </w:r>
      <w:r w:rsidRPr="004E71A1">
        <w:rPr>
          <w:color w:val="000000" w:themeColor="text1"/>
          <w:sz w:val="22"/>
          <w:szCs w:val="22"/>
          <w:shd w:val="clear" w:color="auto" w:fill="FFFFFF"/>
        </w:rPr>
        <w:t xml:space="preserve"> αU</w:t>
      </w:r>
      <w:r>
        <w:rPr>
          <w:color w:val="000000" w:themeColor="text1"/>
          <w:sz w:val="22"/>
          <w:szCs w:val="22"/>
          <w:shd w:val="clear" w:color="auto" w:fill="FFFFFF"/>
        </w:rPr>
        <w:t>.</w:t>
      </w:r>
      <w:r w:rsidRPr="004E71A1">
        <w:rPr>
          <w:color w:val="000000" w:themeColor="text1"/>
          <w:sz w:val="22"/>
          <w:szCs w:val="22"/>
          <w:shd w:val="clear" w:color="auto" w:fill="FFFFFF"/>
        </w:rPr>
        <w:t xml:space="preserve"> </w:t>
      </w:r>
      <w:r>
        <w:rPr>
          <w:color w:val="000000" w:themeColor="text1"/>
          <w:sz w:val="22"/>
          <w:szCs w:val="22"/>
          <w:shd w:val="clear" w:color="auto" w:fill="FFFFFF"/>
        </w:rPr>
        <w:t>This is due to</w:t>
      </w:r>
      <w:r w:rsidRPr="004E71A1">
        <w:rPr>
          <w:color w:val="000000" w:themeColor="text1"/>
          <w:sz w:val="22"/>
          <w:szCs w:val="22"/>
          <w:shd w:val="clear" w:color="auto" w:fill="FFFFFF"/>
        </w:rPr>
        <w:t xml:space="preserve"> αU, having</w:t>
      </w:r>
      <w:r>
        <w:rPr>
          <w:color w:val="000000" w:themeColor="text1"/>
          <w:sz w:val="22"/>
          <w:szCs w:val="22"/>
          <w:shd w:val="clear" w:color="auto" w:fill="FFFFFF"/>
        </w:rPr>
        <w:t xml:space="preserve"> an</w:t>
      </w:r>
      <w:r w:rsidRPr="004E71A1">
        <w:rPr>
          <w:color w:val="000000" w:themeColor="text1"/>
          <w:sz w:val="22"/>
          <w:szCs w:val="22"/>
          <w:shd w:val="clear" w:color="auto" w:fill="FFFFFF"/>
        </w:rPr>
        <w:t xml:space="preserve"> anisotropic crystal structure (orthorhombic), </w:t>
      </w:r>
      <w:r>
        <w:rPr>
          <w:color w:val="000000" w:themeColor="text1"/>
          <w:sz w:val="22"/>
          <w:szCs w:val="22"/>
          <w:shd w:val="clear" w:color="auto" w:fill="FFFFFF"/>
        </w:rPr>
        <w:t xml:space="preserve">which </w:t>
      </w:r>
      <w:r w:rsidRPr="004E71A1">
        <w:rPr>
          <w:color w:val="000000" w:themeColor="text1"/>
          <w:sz w:val="22"/>
          <w:szCs w:val="22"/>
          <w:shd w:val="clear" w:color="auto" w:fill="FFFFFF"/>
        </w:rPr>
        <w:t>shows anisotropic swelling behavior</w:t>
      </w:r>
      <w:r>
        <w:rPr>
          <w:color w:val="000000" w:themeColor="text1"/>
          <w:sz w:val="22"/>
          <w:szCs w:val="22"/>
          <w:shd w:val="clear" w:color="auto" w:fill="FFFFFF"/>
        </w:rPr>
        <w:t xml:space="preserve">. In addition, </w:t>
      </w:r>
      <w:r w:rsidRPr="004E71A1">
        <w:rPr>
          <w:color w:val="000000" w:themeColor="text1"/>
          <w:sz w:val="22"/>
          <w:szCs w:val="22"/>
          <w:shd w:val="clear" w:color="auto" w:fill="FFFFFF"/>
        </w:rPr>
        <w:t xml:space="preserve">the </w:t>
      </w:r>
      <w:r>
        <w:rPr>
          <w:color w:val="000000" w:themeColor="text1"/>
          <w:sz w:val="22"/>
          <w:szCs w:val="22"/>
          <w:shd w:val="clear" w:color="auto" w:fill="FFFFFF"/>
        </w:rPr>
        <w:t xml:space="preserve">magnitude of the </w:t>
      </w:r>
      <w:r w:rsidRPr="004E71A1">
        <w:rPr>
          <w:color w:val="000000" w:themeColor="text1"/>
          <w:sz w:val="22"/>
          <w:szCs w:val="22"/>
          <w:shd w:val="clear" w:color="auto" w:fill="FFFFFF"/>
        </w:rPr>
        <w:t xml:space="preserve">swelling depends on a number of the in-pile characteristics, and the crystal structure is </w:t>
      </w:r>
      <w:r>
        <w:rPr>
          <w:color w:val="000000" w:themeColor="text1"/>
          <w:sz w:val="22"/>
          <w:szCs w:val="22"/>
          <w:shd w:val="clear" w:color="auto" w:fill="FFFFFF"/>
        </w:rPr>
        <w:t xml:space="preserve">merely </w:t>
      </w:r>
      <w:r w:rsidRPr="004E71A1">
        <w:rPr>
          <w:color w:val="000000" w:themeColor="text1"/>
          <w:sz w:val="22"/>
          <w:szCs w:val="22"/>
          <w:shd w:val="clear" w:color="auto" w:fill="FFFFFF"/>
        </w:rPr>
        <w:t>one of the factors affecting swelling behavior</w:t>
      </w:r>
      <w:r>
        <w:rPr>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FC64C0">
        <w:rPr>
          <w:rFonts w:eastAsia="Batang"/>
          <w:color w:val="000000" w:themeColor="text1"/>
          <w:sz w:val="22"/>
          <w:szCs w:val="22"/>
          <w:shd w:val="clear" w:color="auto" w:fill="FFFFFF"/>
        </w:rPr>
        <w:t>The sentences are</w:t>
      </w:r>
      <w:r w:rsidRPr="00FC7F56">
        <w:rPr>
          <w:rFonts w:eastAsia="Batang"/>
          <w:color w:val="000000" w:themeColor="text1"/>
          <w:sz w:val="22"/>
          <w:szCs w:val="22"/>
          <w:shd w:val="clear" w:color="auto" w:fill="FFFFFF"/>
        </w:rPr>
        <w:t xml:space="preserve"> </w:t>
      </w:r>
      <w:r w:rsidRPr="008E41C6">
        <w:rPr>
          <w:rFonts w:eastAsia="Batang"/>
          <w:color w:val="000000" w:themeColor="text1"/>
          <w:sz w:val="22"/>
          <w:szCs w:val="22"/>
          <w:shd w:val="clear" w:color="auto" w:fill="FFFFFF"/>
        </w:rPr>
        <w:t>edited</w:t>
      </w:r>
      <w:r w:rsidRPr="00DA1999">
        <w:rPr>
          <w:rFonts w:eastAsia="Batang"/>
          <w:color w:val="000000" w:themeColor="text1"/>
          <w:sz w:val="22"/>
          <w:szCs w:val="22"/>
          <w:shd w:val="clear" w:color="auto" w:fill="FFFFFF"/>
        </w:rPr>
        <w:t xml:space="preserve"> for clarification </w:t>
      </w:r>
      <w:r w:rsidRPr="0089645B">
        <w:rPr>
          <w:rFonts w:eastAsia="Batang"/>
          <w:color w:val="000000" w:themeColor="text1"/>
          <w:sz w:val="22"/>
          <w:szCs w:val="22"/>
          <w:shd w:val="clear" w:color="auto" w:fill="FFFFFF"/>
        </w:rPr>
        <w:t>as follows in lines [10-14]:</w:t>
      </w:r>
      <w:r w:rsidRPr="0089645B">
        <w:rPr>
          <w:color w:val="000000" w:themeColor="text1"/>
          <w:sz w:val="22"/>
          <w:szCs w:val="22"/>
          <w:shd w:val="clear" w:color="auto" w:fill="FFFFFF"/>
        </w:rPr>
        <w:t xml:space="preserve"> </w:t>
      </w:r>
      <w:r>
        <w:rPr>
          <w:color w:val="000000" w:themeColor="text1"/>
          <w:sz w:val="22"/>
          <w:szCs w:val="22"/>
          <w:shd w:val="clear" w:color="auto" w:fill="FFFFFF"/>
        </w:rPr>
        <w:t>“</w:t>
      </w:r>
      <w:r w:rsidRPr="00F31D1A">
        <w:rPr>
          <w:color w:val="000000" w:themeColor="text1"/>
          <w:sz w:val="22"/>
          <w:szCs w:val="22"/>
          <w:shd w:val="clear" w:color="auto" w:fill="FFFFFF"/>
        </w:rPr>
        <w:t xml:space="preserve">During reactor operation, pure </w:t>
      </w:r>
      <w:r w:rsidRPr="00F31D1A">
        <w:rPr>
          <w:rFonts w:hint="eastAsia"/>
          <w:color w:val="4D5156"/>
          <w:sz w:val="22"/>
          <w:szCs w:val="22"/>
          <w:shd w:val="clear" w:color="auto" w:fill="FFFFFF"/>
        </w:rPr>
        <w:t>α</w:t>
      </w:r>
      <w:r w:rsidRPr="00F31D1A">
        <w:rPr>
          <w:color w:val="000000" w:themeColor="text1"/>
          <w:sz w:val="22"/>
          <w:szCs w:val="22"/>
          <w:shd w:val="clear" w:color="auto" w:fill="FFFFFF"/>
        </w:rPr>
        <w:t xml:space="preserve">U fuel exhibits anisotropic growth and anisotropic swelling under irradiation, which has historically limited the usage of unalloyed </w:t>
      </w:r>
      <w:r w:rsidRPr="00F31D1A">
        <w:rPr>
          <w:rFonts w:hint="eastAsia"/>
          <w:color w:val="4D5156"/>
          <w:sz w:val="22"/>
          <w:szCs w:val="22"/>
          <w:shd w:val="clear" w:color="auto" w:fill="FFFFFF"/>
        </w:rPr>
        <w:t>α</w:t>
      </w:r>
      <w:r w:rsidRPr="00F31D1A">
        <w:rPr>
          <w:color w:val="000000" w:themeColor="text1"/>
          <w:sz w:val="22"/>
          <w:szCs w:val="22"/>
          <w:shd w:val="clear" w:color="auto" w:fill="FFFFFF"/>
        </w:rPr>
        <w:t xml:space="preserve">U [5, 6]. On the other hand, </w:t>
      </w:r>
      <w:proofErr w:type="spellStart"/>
      <w:r w:rsidRPr="00F31D1A">
        <w:rPr>
          <w:rFonts w:hint="eastAsia"/>
          <w:color w:val="4D5156"/>
          <w:sz w:val="22"/>
          <w:szCs w:val="22"/>
          <w:shd w:val="clear" w:color="auto" w:fill="FFFFFF"/>
        </w:rPr>
        <w:t>γ</w:t>
      </w:r>
      <w:r w:rsidRPr="00F31D1A">
        <w:rPr>
          <w:color w:val="000000" w:themeColor="text1"/>
          <w:sz w:val="22"/>
          <w:szCs w:val="22"/>
          <w:shd w:val="clear" w:color="auto" w:fill="FFFFFF"/>
        </w:rPr>
        <w:t>U</w:t>
      </w:r>
      <w:proofErr w:type="spellEnd"/>
      <w:r w:rsidRPr="00F31D1A">
        <w:rPr>
          <w:color w:val="000000" w:themeColor="text1"/>
          <w:sz w:val="22"/>
          <w:szCs w:val="22"/>
          <w:shd w:val="clear" w:color="auto" w:fill="FFFFFF"/>
        </w:rPr>
        <w:t xml:space="preserve"> exhibits isotropic swelling behavior, therefore displays comparatively better irradiation performance than </w:t>
      </w:r>
      <w:r w:rsidRPr="00F31D1A">
        <w:rPr>
          <w:rFonts w:hint="eastAsia"/>
          <w:color w:val="4D5156"/>
          <w:sz w:val="22"/>
          <w:szCs w:val="22"/>
          <w:shd w:val="clear" w:color="auto" w:fill="FFFFFF"/>
        </w:rPr>
        <w:t>α</w:t>
      </w:r>
      <w:r w:rsidRPr="00F31D1A">
        <w:rPr>
          <w:color w:val="000000" w:themeColor="text1"/>
          <w:sz w:val="22"/>
          <w:szCs w:val="22"/>
          <w:shd w:val="clear" w:color="auto" w:fill="FFFFFF"/>
        </w:rPr>
        <w:t>U [6,7].</w:t>
      </w:r>
      <w:r>
        <w:rPr>
          <w:color w:val="000000" w:themeColor="text1"/>
          <w:sz w:val="22"/>
          <w:szCs w:val="22"/>
          <w:shd w:val="clear" w:color="auto" w:fill="FFFFFF"/>
        </w:rPr>
        <w:t>”</w:t>
      </w:r>
    </w:p>
    <w:p w14:paraId="13AEBE99" w14:textId="77777777" w:rsidR="004F5D76" w:rsidRDefault="004F5D76" w:rsidP="004F5D76">
      <w:pPr>
        <w:jc w:val="both"/>
        <w:rPr>
          <w:color w:val="000000" w:themeColor="text1"/>
          <w:sz w:val="22"/>
          <w:szCs w:val="22"/>
          <w:u w:val="single"/>
          <w:shd w:val="clear" w:color="auto" w:fill="FFFFFF"/>
        </w:rPr>
      </w:pPr>
    </w:p>
    <w:p w14:paraId="31D2A5B6" w14:textId="77777777" w:rsidR="004F5D76" w:rsidRPr="00F31D1A" w:rsidRDefault="004F5D76" w:rsidP="004F5D76">
      <w:pPr>
        <w:jc w:val="both"/>
        <w:rPr>
          <w:b/>
          <w:bCs/>
          <w:color w:val="000000" w:themeColor="text1"/>
          <w:sz w:val="22"/>
          <w:szCs w:val="22"/>
          <w:shd w:val="clear" w:color="auto" w:fill="FFFFFF"/>
        </w:rPr>
      </w:pPr>
      <w:r w:rsidRPr="00F31D1A">
        <w:rPr>
          <w:b/>
          <w:bCs/>
          <w:color w:val="000000" w:themeColor="text1"/>
          <w:sz w:val="22"/>
          <w:szCs w:val="22"/>
          <w:shd w:val="clear" w:color="auto" w:fill="FFFFFF"/>
        </w:rPr>
        <w:t xml:space="preserve">3. Lines 31-39 is motivated by studies in αU and then discussions of O impurities and I do not understand how this is related to </w:t>
      </w:r>
      <w:proofErr w:type="spellStart"/>
      <w:r w:rsidRPr="00F31D1A">
        <w:rPr>
          <w:b/>
          <w:bCs/>
          <w:color w:val="000000" w:themeColor="text1"/>
          <w:sz w:val="22"/>
          <w:szCs w:val="22"/>
          <w:shd w:val="clear" w:color="auto" w:fill="FFFFFF"/>
        </w:rPr>
        <w:t>γU</w:t>
      </w:r>
      <w:proofErr w:type="spellEnd"/>
      <w:r w:rsidRPr="00F31D1A">
        <w:rPr>
          <w:b/>
          <w:bCs/>
          <w:color w:val="000000" w:themeColor="text1"/>
          <w:sz w:val="22"/>
          <w:szCs w:val="22"/>
          <w:shd w:val="clear" w:color="auto" w:fill="FFFFFF"/>
        </w:rPr>
        <w:t xml:space="preserve"> and the authors do not provide the numbered value from Lund et al.</w:t>
      </w:r>
    </w:p>
    <w:p w14:paraId="792BFE72" w14:textId="77777777" w:rsidR="004F5D76" w:rsidRPr="00F94CB0" w:rsidRDefault="004F5D76" w:rsidP="004F5D76">
      <w:pPr>
        <w:autoSpaceDE w:val="0"/>
        <w:autoSpaceDN w:val="0"/>
        <w:adjustRightInd w:val="0"/>
        <w:jc w:val="both"/>
        <w:rPr>
          <w:rFonts w:eastAsiaTheme="minorEastAsia"/>
          <w:sz w:val="22"/>
          <w:szCs w:val="22"/>
        </w:rPr>
      </w:pPr>
      <w:r w:rsidRPr="00525C7F">
        <w:rPr>
          <w:rFonts w:eastAsia="Batang"/>
          <w:b/>
          <w:bCs/>
          <w:sz w:val="22"/>
          <w:szCs w:val="22"/>
          <w:shd w:val="clear" w:color="auto" w:fill="FFFFFF"/>
        </w:rPr>
        <w:t xml:space="preserve">Response: </w:t>
      </w:r>
      <w:r w:rsidRPr="00F31D1A">
        <w:rPr>
          <w:rFonts w:eastAsia="Batang"/>
          <w:bCs/>
          <w:sz w:val="22"/>
          <w:szCs w:val="22"/>
          <w:shd w:val="clear" w:color="auto" w:fill="FFFFFF"/>
        </w:rPr>
        <w:t xml:space="preserve">The data reviewed focused on metallic U with an emphasis on </w:t>
      </w:r>
      <w:proofErr w:type="spellStart"/>
      <w:r w:rsidRPr="00F31D1A">
        <w:rPr>
          <w:rFonts w:eastAsia="Batang"/>
          <w:bCs/>
          <w:sz w:val="22"/>
          <w:szCs w:val="22"/>
          <w:shd w:val="clear" w:color="auto" w:fill="FFFFFF"/>
        </w:rPr>
        <w:t>γU</w:t>
      </w:r>
      <w:proofErr w:type="spellEnd"/>
      <w:r w:rsidRPr="00F31D1A">
        <w:rPr>
          <w:rFonts w:eastAsia="Batang"/>
          <w:bCs/>
          <w:sz w:val="22"/>
          <w:szCs w:val="22"/>
          <w:shd w:val="clear" w:color="auto" w:fill="FFFFFF"/>
        </w:rPr>
        <w:t xml:space="preserve">. The findings by Lund et al. [18,19] were discussed since they provided insight into the </w:t>
      </w:r>
      <w:r w:rsidRPr="007D2677">
        <w:rPr>
          <w:rFonts w:eastAsia="Batang"/>
          <w:bCs/>
          <w:sz w:val="22"/>
          <w:szCs w:val="22"/>
          <w:shd w:val="clear" w:color="auto" w:fill="FFFFFF"/>
        </w:rPr>
        <w:t>variability</w:t>
      </w:r>
      <w:r w:rsidRPr="00F31D1A">
        <w:rPr>
          <w:rFonts w:eastAsia="Batang"/>
          <w:bCs/>
          <w:sz w:val="22"/>
          <w:szCs w:val="22"/>
          <w:shd w:val="clear" w:color="auto" w:fill="FFFFFF"/>
        </w:rPr>
        <w:t xml:space="preserve"> observed within the experimental studies, showing that oxygen suppressed the vacancy formation energy in U. </w:t>
      </w:r>
      <w:r w:rsidRPr="00525C7F">
        <w:rPr>
          <w:sz w:val="22"/>
          <w:szCs w:val="22"/>
          <w:shd w:val="clear" w:color="auto" w:fill="FFFFFF"/>
        </w:rPr>
        <w:t xml:space="preserve">The authors believe that the variation on the vacancy formation energy in </w:t>
      </w:r>
      <w:proofErr w:type="spellStart"/>
      <w:r w:rsidRPr="00525C7F">
        <w:rPr>
          <w:sz w:val="22"/>
          <w:szCs w:val="22"/>
          <w:shd w:val="clear" w:color="auto" w:fill="FFFFFF"/>
        </w:rPr>
        <w:t>γU</w:t>
      </w:r>
      <w:proofErr w:type="spellEnd"/>
      <w:r w:rsidRPr="00525C7F">
        <w:rPr>
          <w:sz w:val="22"/>
          <w:szCs w:val="22"/>
          <w:shd w:val="clear" w:color="auto" w:fill="FFFFFF"/>
        </w:rPr>
        <w:t xml:space="preserve"> could be the same reason.</w:t>
      </w:r>
      <w:r>
        <w:rPr>
          <w:sz w:val="22"/>
          <w:szCs w:val="22"/>
          <w:shd w:val="clear" w:color="auto" w:fill="FFFFFF"/>
        </w:rPr>
        <w:t xml:space="preserve"> </w:t>
      </w:r>
      <w:r w:rsidRPr="00F31D1A">
        <w:rPr>
          <w:rFonts w:eastAsia="Batang"/>
          <w:bCs/>
          <w:sz w:val="22"/>
          <w:szCs w:val="22"/>
          <w:shd w:val="clear" w:color="auto" w:fill="FFFFFF"/>
        </w:rPr>
        <w:t>We have clarified this section to state</w:t>
      </w:r>
      <w:r>
        <w:rPr>
          <w:rFonts w:eastAsia="Batang"/>
          <w:bCs/>
          <w:sz w:val="22"/>
          <w:szCs w:val="22"/>
          <w:shd w:val="clear" w:color="auto" w:fill="FFFFFF"/>
        </w:rPr>
        <w:t xml:space="preserve"> in lines [34-38]</w:t>
      </w:r>
      <w:r w:rsidRPr="00F31D1A">
        <w:rPr>
          <w:rFonts w:eastAsia="Batang"/>
          <w:bCs/>
          <w:sz w:val="22"/>
          <w:szCs w:val="22"/>
          <w:shd w:val="clear" w:color="auto" w:fill="FFFFFF"/>
        </w:rPr>
        <w:t>, “</w:t>
      </w:r>
      <w:r w:rsidRPr="007D2677">
        <w:rPr>
          <w:rFonts w:eastAsiaTheme="minorEastAsia"/>
          <w:color w:val="000000"/>
          <w:sz w:val="22"/>
          <w:szCs w:val="22"/>
        </w:rPr>
        <w:t>Lund et al. [18, 19] attributed the variation in experimentally determined vacancy formation energies to differing</w:t>
      </w:r>
      <w:r w:rsidRPr="00F94CB0">
        <w:rPr>
          <w:rFonts w:eastAsiaTheme="minorEastAsia"/>
          <w:color w:val="000000"/>
          <w:sz w:val="22"/>
          <w:szCs w:val="22"/>
        </w:rPr>
        <w:t xml:space="preserve"> specimen geometries, which contained varying oxygen </w:t>
      </w:r>
      <w:r>
        <w:rPr>
          <w:rFonts w:eastAsiaTheme="minorEastAsia"/>
          <w:color w:val="000000"/>
          <w:sz w:val="22"/>
          <w:szCs w:val="22"/>
        </w:rPr>
        <w:t xml:space="preserve">(O) </w:t>
      </w:r>
      <w:r w:rsidRPr="00F94CB0">
        <w:rPr>
          <w:rFonts w:eastAsiaTheme="minorEastAsia"/>
          <w:color w:val="000000"/>
          <w:sz w:val="22"/>
          <w:szCs w:val="22"/>
        </w:rPr>
        <w:t xml:space="preserve">impurity </w:t>
      </w:r>
      <w:r w:rsidRPr="00F94CB0">
        <w:rPr>
          <w:rFonts w:eastAsiaTheme="minorEastAsia"/>
          <w:color w:val="000000"/>
          <w:sz w:val="22"/>
          <w:szCs w:val="22"/>
        </w:rPr>
        <w:lastRenderedPageBreak/>
        <w:t xml:space="preserve">concentrations. This was </w:t>
      </w:r>
      <w:r>
        <w:rPr>
          <w:rFonts w:eastAsiaTheme="minorEastAsia"/>
          <w:color w:val="000000"/>
          <w:sz w:val="22"/>
          <w:szCs w:val="22"/>
        </w:rPr>
        <w:t xml:space="preserve">further </w:t>
      </w:r>
      <w:r w:rsidRPr="00F94CB0">
        <w:rPr>
          <w:rFonts w:eastAsiaTheme="minorEastAsia"/>
          <w:color w:val="000000"/>
          <w:sz w:val="22"/>
          <w:szCs w:val="22"/>
        </w:rPr>
        <w:t xml:space="preserve">supported by </w:t>
      </w:r>
      <w:r>
        <w:rPr>
          <w:rFonts w:eastAsiaTheme="minorEastAsia"/>
          <w:color w:val="000000"/>
          <w:sz w:val="22"/>
          <w:szCs w:val="22"/>
        </w:rPr>
        <w:t>first-principles</w:t>
      </w:r>
      <w:r w:rsidRPr="00F94CB0">
        <w:rPr>
          <w:rFonts w:eastAsiaTheme="minorEastAsia"/>
          <w:color w:val="000000"/>
          <w:sz w:val="22"/>
          <w:szCs w:val="22"/>
        </w:rPr>
        <w:t xml:space="preserve"> calculations in αU</w:t>
      </w:r>
      <w:r>
        <w:rPr>
          <w:rFonts w:eastAsiaTheme="minorEastAsia"/>
          <w:color w:val="000000"/>
          <w:sz w:val="22"/>
          <w:szCs w:val="22"/>
        </w:rPr>
        <w:t>, which showed that O defects reduced vacancy formation energies</w:t>
      </w:r>
      <w:r w:rsidRPr="00F94CB0">
        <w:rPr>
          <w:rFonts w:eastAsiaTheme="minorEastAsia"/>
          <w:color w:val="000000"/>
          <w:sz w:val="22"/>
          <w:szCs w:val="22"/>
        </w:rPr>
        <w:t xml:space="preserve"> [19].</w:t>
      </w:r>
      <w:r>
        <w:rPr>
          <w:rFonts w:eastAsiaTheme="minorEastAsia"/>
          <w:color w:val="000000"/>
          <w:sz w:val="22"/>
          <w:szCs w:val="22"/>
        </w:rPr>
        <w:t>”</w:t>
      </w:r>
    </w:p>
    <w:p w14:paraId="27CD589F" w14:textId="77777777" w:rsidR="004F5D76" w:rsidRDefault="004F5D76" w:rsidP="004F5D76">
      <w:pPr>
        <w:rPr>
          <w:rFonts w:eastAsia="Batang"/>
          <w:b/>
          <w:bCs/>
          <w:sz w:val="22"/>
          <w:szCs w:val="22"/>
          <w:shd w:val="clear" w:color="auto" w:fill="FFFFFF"/>
        </w:rPr>
      </w:pPr>
    </w:p>
    <w:p w14:paraId="0BCD935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4. At the end of line 42, should you add "respectively?" Why is there the .30 eV difference between exchange-correlation functional?</w:t>
      </w:r>
    </w:p>
    <w:p w14:paraId="6899762C" w14:textId="77777777" w:rsidR="004F5D76" w:rsidRDefault="004F5D76" w:rsidP="004F5D76">
      <w:pPr>
        <w:jc w:val="both"/>
        <w:rPr>
          <w:color w:val="000000" w:themeColor="text1"/>
          <w:sz w:val="22"/>
          <w:szCs w:val="22"/>
          <w:shd w:val="clear" w:color="auto" w:fill="FFFFFF"/>
        </w:rPr>
      </w:pPr>
      <w:r w:rsidRPr="004E71A1">
        <w:rPr>
          <w:b/>
          <w:bCs/>
          <w:color w:val="000000" w:themeColor="text1"/>
          <w:sz w:val="22"/>
          <w:szCs w:val="22"/>
          <w:shd w:val="clear" w:color="auto" w:fill="FFFFFF"/>
        </w:rPr>
        <w:t>Response:</w:t>
      </w:r>
      <w:r w:rsidRPr="004E71A1">
        <w:rPr>
          <w:color w:val="000000" w:themeColor="text1"/>
          <w:sz w:val="22"/>
          <w:szCs w:val="22"/>
          <w:shd w:val="clear" w:color="auto" w:fill="FFFFFF"/>
        </w:rPr>
        <w:t> </w:t>
      </w:r>
      <w:r w:rsidRPr="00365A62">
        <w:rPr>
          <w:color w:val="000000" w:themeColor="text1"/>
          <w:sz w:val="22"/>
          <w:szCs w:val="22"/>
          <w:shd w:val="clear" w:color="auto" w:fill="FFFFFF"/>
        </w:rPr>
        <w:t xml:space="preserve">The </w:t>
      </w:r>
      <w:r w:rsidRPr="003A1C57">
        <w:rPr>
          <w:color w:val="000000" w:themeColor="text1"/>
          <w:sz w:val="22"/>
          <w:szCs w:val="22"/>
          <w:shd w:val="clear" w:color="auto" w:fill="FFFFFF"/>
        </w:rPr>
        <w:t xml:space="preserve">sentence does not mean that 1.08 eV is from the PW91 and 1.38 eV is from the PBE, respectively. </w:t>
      </w:r>
      <w:r>
        <w:rPr>
          <w:color w:val="000000" w:themeColor="text1"/>
          <w:sz w:val="22"/>
          <w:szCs w:val="22"/>
          <w:shd w:val="clear" w:color="auto" w:fill="FFFFFF"/>
        </w:rPr>
        <w:t xml:space="preserve">Rather, it </w:t>
      </w:r>
      <w:r w:rsidRPr="003A1C57">
        <w:rPr>
          <w:color w:val="000000" w:themeColor="text1"/>
          <w:sz w:val="22"/>
          <w:szCs w:val="22"/>
          <w:shd w:val="clear" w:color="auto" w:fill="FFFFFF"/>
        </w:rPr>
        <w:t xml:space="preserve">means that the </w:t>
      </w:r>
      <w:r>
        <w:rPr>
          <w:color w:val="000000" w:themeColor="text1"/>
          <w:sz w:val="22"/>
          <w:szCs w:val="22"/>
          <w:shd w:val="clear" w:color="auto" w:fill="FFFFFF"/>
        </w:rPr>
        <w:t>three</w:t>
      </w:r>
      <w:r w:rsidRPr="003A1C57">
        <w:rPr>
          <w:color w:val="000000" w:themeColor="text1"/>
          <w:sz w:val="22"/>
          <w:szCs w:val="22"/>
          <w:shd w:val="clear" w:color="auto" w:fill="FFFFFF"/>
        </w:rPr>
        <w:t xml:space="preserve"> vacancy formation energy values ranged between 1.08 eV and 1.38 eV [20.</w:t>
      </w:r>
      <w:r>
        <w:rPr>
          <w:color w:val="000000" w:themeColor="text1"/>
          <w:sz w:val="22"/>
          <w:szCs w:val="22"/>
          <w:shd w:val="clear" w:color="auto" w:fill="FFFFFF"/>
        </w:rPr>
        <w:t xml:space="preserve"> </w:t>
      </w:r>
      <w:r w:rsidRPr="003A1C57">
        <w:rPr>
          <w:color w:val="000000" w:themeColor="text1"/>
          <w:sz w:val="22"/>
          <w:szCs w:val="22"/>
          <w:shd w:val="clear" w:color="auto" w:fill="FFFFFF"/>
        </w:rPr>
        <w:t xml:space="preserve">21], and they were obtained using the two different exchange functionals. Specifically, 1.08 eV was obtained using the PW91 [20]/ 1.32 eV was obtained using the PW91 [21]/1.38 eV was obtained using the PBE [21] </w:t>
      </w:r>
      <w:r w:rsidRPr="003A1C57">
        <w:rPr>
          <w:rFonts w:eastAsia="Batang"/>
          <w:color w:val="000000" w:themeColor="text1"/>
          <w:sz w:val="22"/>
          <w:szCs w:val="22"/>
          <w:shd w:val="clear" w:color="auto" w:fill="FFFFFF"/>
        </w:rPr>
        <w:t>as represented in Table 1</w:t>
      </w:r>
      <w:r w:rsidRPr="003A1C57">
        <w:rPr>
          <w:color w:val="000000" w:themeColor="text1"/>
          <w:sz w:val="22"/>
          <w:szCs w:val="22"/>
          <w:shd w:val="clear" w:color="auto" w:fill="FFFFFF"/>
        </w:rPr>
        <w:t xml:space="preserve">. Thus, “respectively” should not be added in the text. Different exchange-correlation functionals produce different results. </w:t>
      </w:r>
      <w:r>
        <w:rPr>
          <w:color w:val="000000" w:themeColor="text1"/>
          <w:sz w:val="22"/>
          <w:szCs w:val="22"/>
          <w:shd w:val="clear" w:color="auto" w:fill="FFFFFF"/>
        </w:rPr>
        <w:t>Also</w:t>
      </w:r>
      <w:r w:rsidRPr="003A1C57">
        <w:rPr>
          <w:color w:val="000000" w:themeColor="text1"/>
          <w:sz w:val="22"/>
          <w:szCs w:val="22"/>
          <w:shd w:val="clear" w:color="auto" w:fill="FFFFFF"/>
        </w:rPr>
        <w:t>, the discrepancy of 0.3 eV is due not only to the different exchange-correlation functional</w:t>
      </w:r>
      <w:r>
        <w:rPr>
          <w:color w:val="000000" w:themeColor="text1"/>
          <w:sz w:val="22"/>
          <w:szCs w:val="22"/>
          <w:shd w:val="clear" w:color="auto" w:fill="FFFFFF"/>
        </w:rPr>
        <w:t>s</w:t>
      </w:r>
      <w:r w:rsidRPr="003A1C57">
        <w:rPr>
          <w:color w:val="000000" w:themeColor="text1"/>
          <w:sz w:val="22"/>
          <w:szCs w:val="22"/>
          <w:shd w:val="clear" w:color="auto" w:fill="FFFFFF"/>
        </w:rPr>
        <w:t>, but also the different methodolog</w:t>
      </w:r>
      <w:r>
        <w:rPr>
          <w:color w:val="000000" w:themeColor="text1"/>
          <w:sz w:val="22"/>
          <w:szCs w:val="22"/>
          <w:shd w:val="clear" w:color="auto" w:fill="FFFFFF"/>
        </w:rPr>
        <w:t>ies</w:t>
      </w:r>
      <w:r w:rsidRPr="003A1C57">
        <w:rPr>
          <w:color w:val="000000" w:themeColor="text1"/>
          <w:sz w:val="22"/>
          <w:szCs w:val="22"/>
          <w:shd w:val="clear" w:color="auto" w:fill="FFFFFF"/>
        </w:rPr>
        <w:t xml:space="preserve">. </w:t>
      </w:r>
      <w:r>
        <w:rPr>
          <w:color w:val="000000" w:themeColor="text1"/>
          <w:sz w:val="22"/>
          <w:szCs w:val="22"/>
          <w:shd w:val="clear" w:color="auto" w:fill="FFFFFF"/>
        </w:rPr>
        <w:t xml:space="preserve"> A brief explanation regarding the 0.3 eV difference is added as follows in lines [48-49]: “T</w:t>
      </w:r>
      <w:r w:rsidRPr="003A1C57">
        <w:rPr>
          <w:color w:val="000000" w:themeColor="text1"/>
          <w:sz w:val="22"/>
          <w:szCs w:val="22"/>
          <w:shd w:val="clear" w:color="auto" w:fill="FFFFFF"/>
        </w:rPr>
        <w:t xml:space="preserve">he discrepancy of 0.3 </w:t>
      </w:r>
      <w:r w:rsidRPr="009E3EB3">
        <w:rPr>
          <w:color w:val="000000" w:themeColor="text1"/>
          <w:sz w:val="22"/>
          <w:szCs w:val="22"/>
          <w:shd w:val="clear" w:color="auto" w:fill="FFFFFF"/>
        </w:rPr>
        <w:t xml:space="preserve">eV </w:t>
      </w:r>
      <w:r w:rsidRPr="00F31D1A">
        <w:rPr>
          <w:rFonts w:eastAsiaTheme="minorEastAsia"/>
          <w:sz w:val="22"/>
          <w:szCs w:val="22"/>
        </w:rPr>
        <w:t>can be attributed to the use of different exchange-correlation functionals, as well as different methodologies</w:t>
      </w:r>
      <w:r w:rsidRPr="009E3EB3">
        <w:rPr>
          <w:color w:val="000000" w:themeColor="text1"/>
          <w:sz w:val="22"/>
          <w:szCs w:val="22"/>
          <w:shd w:val="clear" w:color="auto" w:fill="FFFFFF"/>
        </w:rPr>
        <w:t>.”</w:t>
      </w:r>
    </w:p>
    <w:p w14:paraId="62575777" w14:textId="77777777" w:rsidR="004F5D76" w:rsidRDefault="004F5D76" w:rsidP="004F5D76">
      <w:pPr>
        <w:rPr>
          <w:color w:val="FF0000"/>
          <w:sz w:val="22"/>
          <w:szCs w:val="22"/>
          <w:shd w:val="clear" w:color="auto" w:fill="FFFFFF"/>
        </w:rPr>
      </w:pPr>
    </w:p>
    <w:p w14:paraId="4BC3562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 xml:space="preserve">5. Line 44-46, I thought that the &lt;110&gt; interstitial are more favorable in bcc metals and &lt;100&gt; for </w:t>
      </w:r>
      <w:proofErr w:type="spellStart"/>
      <w:r w:rsidRPr="006758AB">
        <w:rPr>
          <w:b/>
          <w:bCs/>
          <w:color w:val="000000" w:themeColor="text1"/>
          <w:sz w:val="22"/>
          <w:szCs w:val="22"/>
          <w:shd w:val="clear" w:color="auto" w:fill="FFFFFF"/>
        </w:rPr>
        <w:t>fcc</w:t>
      </w:r>
      <w:proofErr w:type="spellEnd"/>
      <w:r w:rsidRPr="006758AB">
        <w:rPr>
          <w:b/>
          <w:bCs/>
          <w:color w:val="000000" w:themeColor="text1"/>
          <w:sz w:val="22"/>
          <w:szCs w:val="22"/>
          <w:shd w:val="clear" w:color="auto" w:fill="FFFFFF"/>
        </w:rPr>
        <w:t xml:space="preserve"> metals? </w:t>
      </w:r>
    </w:p>
    <w:p w14:paraId="1FCC3164" w14:textId="4D859F2D" w:rsidR="004F5D76" w:rsidRDefault="004F5D76" w:rsidP="004F5D76">
      <w:pPr>
        <w:jc w:val="both"/>
        <w:rPr>
          <w:color w:val="000000" w:themeColor="text1"/>
          <w:sz w:val="22"/>
          <w:szCs w:val="22"/>
          <w:shd w:val="clear" w:color="auto" w:fill="FFFFFF"/>
        </w:rPr>
      </w:pPr>
      <w:r w:rsidRPr="00FA67B4">
        <w:rPr>
          <w:b/>
          <w:bCs/>
          <w:color w:val="000000" w:themeColor="text1"/>
          <w:sz w:val="22"/>
          <w:szCs w:val="22"/>
          <w:shd w:val="clear" w:color="auto" w:fill="FFFFFF"/>
        </w:rPr>
        <w:t>Response:</w:t>
      </w:r>
      <w:r w:rsidRPr="004E71A1">
        <w:rPr>
          <w:color w:val="000000" w:themeColor="text1"/>
          <w:sz w:val="22"/>
          <w:szCs w:val="22"/>
          <w:shd w:val="clear" w:color="auto" w:fill="FFFFFF"/>
        </w:rPr>
        <w:t xml:space="preserve"> That is usually true for the </w:t>
      </w:r>
      <w:r>
        <w:rPr>
          <w:color w:val="000000" w:themeColor="text1"/>
          <w:sz w:val="22"/>
          <w:szCs w:val="22"/>
          <w:shd w:val="clear" w:color="auto" w:fill="FFFFFF"/>
        </w:rPr>
        <w:t xml:space="preserve">bcc materials where bcc is the </w:t>
      </w:r>
      <w:r w:rsidRPr="004E71A1">
        <w:rPr>
          <w:color w:val="000000" w:themeColor="text1"/>
          <w:sz w:val="22"/>
          <w:szCs w:val="22"/>
          <w:shd w:val="clear" w:color="auto" w:fill="FFFFFF"/>
        </w:rPr>
        <w:t>ground state</w:t>
      </w:r>
      <w:r>
        <w:rPr>
          <w:color w:val="000000" w:themeColor="text1"/>
          <w:sz w:val="22"/>
          <w:szCs w:val="22"/>
          <w:shd w:val="clear" w:color="auto" w:fill="FFFFFF"/>
        </w:rPr>
        <w:t xml:space="preserve"> structure</w:t>
      </w:r>
      <w:r w:rsidRPr="004E71A1">
        <w:rPr>
          <w:color w:val="000000" w:themeColor="text1"/>
          <w:sz w:val="22"/>
          <w:szCs w:val="22"/>
          <w:shd w:val="clear" w:color="auto" w:fill="FFFFFF"/>
        </w:rPr>
        <w:t xml:space="preserve">. </w:t>
      </w:r>
      <w:r>
        <w:rPr>
          <w:color w:val="000000" w:themeColor="text1"/>
          <w:sz w:val="22"/>
          <w:szCs w:val="22"/>
          <w:shd w:val="clear" w:color="auto" w:fill="FFFFFF"/>
        </w:rPr>
        <w:t xml:space="preserve">In this case, the bcc phase is a high-temperature structure, which is unstable at lower temperatures. Defect behaviors have been observed to be unique in these types of systems. </w:t>
      </w:r>
      <w:r w:rsidRPr="004E71A1">
        <w:rPr>
          <w:color w:val="000000" w:themeColor="text1"/>
          <w:sz w:val="22"/>
          <w:szCs w:val="22"/>
          <w:shd w:val="clear" w:color="auto" w:fill="FFFFFF"/>
        </w:rPr>
        <w:t>However, the self-interstitial formation energ</w:t>
      </w:r>
      <w:r>
        <w:rPr>
          <w:color w:val="000000" w:themeColor="text1"/>
          <w:sz w:val="22"/>
          <w:szCs w:val="22"/>
          <w:shd w:val="clear" w:color="auto" w:fill="FFFFFF"/>
        </w:rPr>
        <w:t>ies</w:t>
      </w:r>
      <w:r w:rsidRPr="004E71A1">
        <w:rPr>
          <w:color w:val="000000" w:themeColor="text1"/>
          <w:sz w:val="22"/>
          <w:szCs w:val="22"/>
          <w:shd w:val="clear" w:color="auto" w:fill="FFFFFF"/>
        </w:rPr>
        <w:t xml:space="preserve"> </w:t>
      </w:r>
      <w:del w:id="0" w:author="Benjamin W. Beeler" w:date="2021-01-11T17:29:00Z">
        <w:r w:rsidRPr="004E71A1" w:rsidDel="00B522C2">
          <w:rPr>
            <w:color w:val="000000" w:themeColor="text1"/>
            <w:sz w:val="22"/>
            <w:szCs w:val="22"/>
            <w:shd w:val="clear" w:color="auto" w:fill="FFFFFF"/>
          </w:rPr>
          <w:delText xml:space="preserve">of </w:delText>
        </w:r>
        <w:r w:rsidDel="00B522C2">
          <w:rPr>
            <w:color w:val="000000" w:themeColor="text1"/>
            <w:sz w:val="22"/>
            <w:szCs w:val="22"/>
            <w:shd w:val="clear" w:color="auto" w:fill="FFFFFF"/>
          </w:rPr>
          <w:delText xml:space="preserve"> the</w:delText>
        </w:r>
      </w:del>
      <w:ins w:id="1" w:author="Benjamin W. Beeler" w:date="2021-01-11T17:29:00Z">
        <w:r w:rsidR="00B522C2" w:rsidRPr="004E71A1">
          <w:rPr>
            <w:color w:val="000000" w:themeColor="text1"/>
            <w:sz w:val="22"/>
            <w:szCs w:val="22"/>
            <w:shd w:val="clear" w:color="auto" w:fill="FFFFFF"/>
          </w:rPr>
          <w:t xml:space="preserve">of </w:t>
        </w:r>
        <w:r w:rsidR="00B522C2">
          <w:rPr>
            <w:color w:val="000000" w:themeColor="text1"/>
            <w:sz w:val="22"/>
            <w:szCs w:val="22"/>
            <w:shd w:val="clear" w:color="auto" w:fill="FFFFFF"/>
          </w:rPr>
          <w:t>the</w:t>
        </w:r>
      </w:ins>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&lt;100&gt; dumbbell </w:t>
      </w:r>
      <w:r>
        <w:rPr>
          <w:color w:val="000000" w:themeColor="text1"/>
          <w:sz w:val="22"/>
          <w:szCs w:val="22"/>
          <w:shd w:val="clear" w:color="auto" w:fill="FFFFFF"/>
        </w:rPr>
        <w:t>and</w:t>
      </w:r>
      <w:r w:rsidRPr="004E71A1">
        <w:rPr>
          <w:color w:val="000000" w:themeColor="text1"/>
          <w:sz w:val="22"/>
          <w:szCs w:val="22"/>
          <w:shd w:val="clear" w:color="auto" w:fill="FFFFFF"/>
        </w:rPr>
        <w:t xml:space="preserve"> </w:t>
      </w:r>
      <w:r>
        <w:rPr>
          <w:color w:val="000000" w:themeColor="text1"/>
          <w:sz w:val="22"/>
          <w:szCs w:val="22"/>
          <w:shd w:val="clear" w:color="auto" w:fill="FFFFFF"/>
        </w:rPr>
        <w:t xml:space="preserve">the </w:t>
      </w:r>
      <w:r w:rsidRPr="004E71A1">
        <w:rPr>
          <w:color w:val="000000" w:themeColor="text1"/>
          <w:sz w:val="22"/>
          <w:szCs w:val="22"/>
          <w:shd w:val="clear" w:color="auto" w:fill="FFFFFF"/>
        </w:rPr>
        <w:t xml:space="preserve">&lt;110&gt; dumbbell </w:t>
      </w:r>
      <w:r>
        <w:rPr>
          <w:color w:val="000000" w:themeColor="text1"/>
          <w:sz w:val="22"/>
          <w:szCs w:val="22"/>
          <w:shd w:val="clear" w:color="auto" w:fill="FFFFFF"/>
        </w:rPr>
        <w:t xml:space="preserve">are comparable (only vary </w:t>
      </w:r>
      <w:r w:rsidRPr="004E71A1">
        <w:rPr>
          <w:color w:val="000000" w:themeColor="text1"/>
          <w:sz w:val="22"/>
          <w:szCs w:val="22"/>
          <w:shd w:val="clear" w:color="auto" w:fill="FFFFFF"/>
        </w:rPr>
        <w:t>by 0.05 eV</w:t>
      </w:r>
      <w:r>
        <w:rPr>
          <w:color w:val="000000" w:themeColor="text1"/>
          <w:sz w:val="22"/>
          <w:szCs w:val="22"/>
          <w:shd w:val="clear" w:color="auto" w:fill="FFFFFF"/>
        </w:rPr>
        <w:t>) from</w:t>
      </w:r>
      <w:r w:rsidRPr="004E71A1">
        <w:rPr>
          <w:color w:val="000000" w:themeColor="text1"/>
          <w:sz w:val="22"/>
          <w:szCs w:val="22"/>
          <w:shd w:val="clear" w:color="auto" w:fill="FFFFFF"/>
        </w:rPr>
        <w:t xml:space="preserve"> </w:t>
      </w:r>
      <w:bookmarkStart w:id="2" w:name="OLE_LINK7"/>
      <w:bookmarkStart w:id="3" w:name="OLE_LINK8"/>
      <w:proofErr w:type="spellStart"/>
      <w:r w:rsidRPr="004E71A1">
        <w:rPr>
          <w:color w:val="000000" w:themeColor="text1"/>
          <w:sz w:val="22"/>
          <w:szCs w:val="22"/>
          <w:shd w:val="clear" w:color="auto" w:fill="FFFFFF"/>
        </w:rPr>
        <w:t>γU</w:t>
      </w:r>
      <w:bookmarkEnd w:id="2"/>
      <w:bookmarkEnd w:id="3"/>
      <w:proofErr w:type="spellEnd"/>
      <w:r w:rsidRPr="004E71A1">
        <w:rPr>
          <w:color w:val="000000" w:themeColor="text1"/>
          <w:sz w:val="22"/>
          <w:szCs w:val="22"/>
          <w:shd w:val="clear" w:color="auto" w:fill="FFFFFF"/>
        </w:rPr>
        <w:t xml:space="preserve"> based on first-principles calculations [21].</w:t>
      </w:r>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Since both are much less than 1 eV, both &lt;100&gt; dumbbell and &lt;110&gt; dumbbell </w:t>
      </w:r>
      <w:proofErr w:type="gramStart"/>
      <w:r w:rsidRPr="004E71A1">
        <w:rPr>
          <w:color w:val="000000" w:themeColor="text1"/>
          <w:sz w:val="22"/>
          <w:szCs w:val="22"/>
          <w:shd w:val="clear" w:color="auto" w:fill="FFFFFF"/>
        </w:rPr>
        <w:t>are</w:t>
      </w:r>
      <w:proofErr w:type="gramEnd"/>
      <w:r w:rsidRPr="004E71A1">
        <w:rPr>
          <w:color w:val="000000" w:themeColor="text1"/>
          <w:sz w:val="22"/>
          <w:szCs w:val="22"/>
          <w:shd w:val="clear" w:color="auto" w:fill="FFFFFF"/>
        </w:rPr>
        <w:t xml:space="preserve"> favorable in </w:t>
      </w:r>
      <w:proofErr w:type="spellStart"/>
      <w:r w:rsidRPr="004E71A1">
        <w:rPr>
          <w:color w:val="000000" w:themeColor="text1"/>
          <w:sz w:val="22"/>
          <w:szCs w:val="22"/>
          <w:shd w:val="clear" w:color="auto" w:fill="FFFFFF"/>
        </w:rPr>
        <w:t>γU</w:t>
      </w:r>
      <w:proofErr w:type="spellEnd"/>
      <w:r w:rsidRPr="004E71A1">
        <w:rPr>
          <w:color w:val="000000" w:themeColor="text1"/>
          <w:sz w:val="22"/>
          <w:szCs w:val="22"/>
          <w:shd w:val="clear" w:color="auto" w:fill="FFFFFF"/>
        </w:rPr>
        <w:t xml:space="preserve">.  </w:t>
      </w:r>
    </w:p>
    <w:p w14:paraId="778F9766" w14:textId="77777777" w:rsidR="004F5D76" w:rsidRDefault="004F5D76" w:rsidP="004F5D76">
      <w:pPr>
        <w:jc w:val="both"/>
        <w:rPr>
          <w:color w:val="000000" w:themeColor="text1"/>
          <w:sz w:val="22"/>
          <w:szCs w:val="22"/>
          <w:shd w:val="clear" w:color="auto" w:fill="FFFFFF"/>
        </w:rPr>
      </w:pPr>
    </w:p>
    <w:p w14:paraId="5AB02E99"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6. Line 69, What is the accuracy and confidence in the U-Mo-Xe EAM potential? </w:t>
      </w:r>
    </w:p>
    <w:p w14:paraId="33F877E1" w14:textId="77777777" w:rsidR="004F5D76" w:rsidRPr="005F792C"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t xml:space="preserve">Response: </w:t>
      </w:r>
      <w:commentRangeStart w:id="4"/>
      <w:r w:rsidRPr="006758AB">
        <w:rPr>
          <w:color w:val="000000" w:themeColor="text1"/>
          <w:sz w:val="22"/>
          <w:szCs w:val="22"/>
          <w:shd w:val="clear" w:color="auto" w:fill="FFFFFF"/>
        </w:rPr>
        <w:t xml:space="preserve">The interatomic potentials describe the interaction between atoms, and </w:t>
      </w:r>
      <w:r>
        <w:rPr>
          <w:color w:val="000000" w:themeColor="text1"/>
          <w:sz w:val="22"/>
          <w:szCs w:val="22"/>
          <w:shd w:val="clear" w:color="auto" w:fill="FFFFFF"/>
        </w:rPr>
        <w:t>thus they are utilized to predict the properties of material. Thus, the accuracy and confidence in the potential cannot be discussed numerically.</w:t>
      </w:r>
      <w:commentRangeEnd w:id="4"/>
      <w:r w:rsidR="00B522C2">
        <w:rPr>
          <w:rStyle w:val="CommentReference"/>
        </w:rPr>
        <w:commentReference w:id="4"/>
      </w:r>
      <w:r>
        <w:rPr>
          <w:color w:val="000000" w:themeColor="text1"/>
          <w:sz w:val="22"/>
          <w:szCs w:val="22"/>
          <w:shd w:val="clear" w:color="auto" w:fill="FFFFFF"/>
        </w:rPr>
        <w:t xml:space="preserve"> </w:t>
      </w:r>
      <w:r w:rsidRPr="005F792C">
        <w:rPr>
          <w:color w:val="000000" w:themeColor="text1"/>
          <w:sz w:val="22"/>
          <w:szCs w:val="22"/>
          <w:shd w:val="clear" w:color="auto" w:fill="FFFFFF"/>
        </w:rPr>
        <w:t>More explanation</w:t>
      </w:r>
      <w:r>
        <w:rPr>
          <w:color w:val="000000" w:themeColor="text1"/>
          <w:sz w:val="22"/>
          <w:szCs w:val="22"/>
          <w:shd w:val="clear" w:color="auto" w:fill="FFFFFF"/>
        </w:rPr>
        <w:t xml:space="preserve"> on the accuracy and confidence in the potential</w:t>
      </w:r>
      <w:r w:rsidRPr="005F792C">
        <w:rPr>
          <w:color w:val="000000" w:themeColor="text1"/>
          <w:sz w:val="22"/>
          <w:szCs w:val="22"/>
          <w:shd w:val="clear" w:color="auto" w:fill="FFFFFF"/>
        </w:rPr>
        <w:t xml:space="preserve"> is added in </w:t>
      </w:r>
      <w:r>
        <w:rPr>
          <w:color w:val="000000" w:themeColor="text1"/>
          <w:sz w:val="22"/>
          <w:szCs w:val="22"/>
          <w:shd w:val="clear" w:color="auto" w:fill="FFFFFF"/>
        </w:rPr>
        <w:t xml:space="preserve">lines </w:t>
      </w:r>
      <w:r w:rsidRPr="005F792C">
        <w:rPr>
          <w:color w:val="000000" w:themeColor="text1"/>
          <w:sz w:val="22"/>
          <w:szCs w:val="22"/>
          <w:shd w:val="clear" w:color="auto" w:fill="FFFFFF"/>
        </w:rPr>
        <w:t>[</w:t>
      </w:r>
      <w:r>
        <w:rPr>
          <w:color w:val="000000" w:themeColor="text1"/>
          <w:sz w:val="22"/>
          <w:szCs w:val="22"/>
          <w:shd w:val="clear" w:color="auto" w:fill="FFFFFF"/>
        </w:rPr>
        <w:t>80</w:t>
      </w:r>
      <w:r w:rsidRPr="005F792C">
        <w:rPr>
          <w:color w:val="000000" w:themeColor="text1"/>
          <w:sz w:val="22"/>
          <w:szCs w:val="22"/>
          <w:shd w:val="clear" w:color="auto" w:fill="FFFFFF"/>
        </w:rPr>
        <w:t>-</w:t>
      </w:r>
      <w:r>
        <w:rPr>
          <w:color w:val="000000" w:themeColor="text1"/>
          <w:sz w:val="22"/>
          <w:szCs w:val="22"/>
          <w:shd w:val="clear" w:color="auto" w:fill="FFFFFF"/>
        </w:rPr>
        <w:t>82</w:t>
      </w:r>
      <w:r w:rsidRPr="005F792C">
        <w:rPr>
          <w:color w:val="000000" w:themeColor="text1"/>
          <w:sz w:val="22"/>
          <w:szCs w:val="22"/>
          <w:shd w:val="clear" w:color="auto" w:fill="FFFFFF"/>
        </w:rPr>
        <w:t>] as follows:</w:t>
      </w:r>
      <w:r>
        <w:rPr>
          <w:color w:val="000000" w:themeColor="text1"/>
          <w:sz w:val="22"/>
          <w:szCs w:val="22"/>
          <w:shd w:val="clear" w:color="auto" w:fill="FFFFFF"/>
        </w:rPr>
        <w:t xml:space="preserve"> “</w:t>
      </w:r>
      <w:r w:rsidRPr="009C2C0C">
        <w:rPr>
          <w:color w:val="000000" w:themeColor="text1"/>
          <w:sz w:val="22"/>
          <w:szCs w:val="22"/>
          <w:shd w:val="clear" w:color="auto" w:fill="FFFFFF"/>
        </w:rPr>
        <w:t>This potential was selected since it has successfully reproduced characteristic material properties, such as lattice parameter, Young's modulus, room-temperature density and melting temperature of U-10Mo alloys</w:t>
      </w:r>
      <w:r>
        <w:rPr>
          <w:color w:val="000000" w:themeColor="text1"/>
          <w:sz w:val="22"/>
          <w:szCs w:val="22"/>
          <w:shd w:val="clear" w:color="auto" w:fill="FFFFFF"/>
        </w:rPr>
        <w:t xml:space="preserve"> [37].”</w:t>
      </w:r>
    </w:p>
    <w:p w14:paraId="5E1BB37A" w14:textId="77777777" w:rsidR="004F5D76" w:rsidRPr="009C2C0C" w:rsidRDefault="004F5D76" w:rsidP="004F5D76">
      <w:pPr>
        <w:rPr>
          <w:color w:val="000000" w:themeColor="text1"/>
          <w:sz w:val="22"/>
          <w:szCs w:val="22"/>
          <w:shd w:val="clear" w:color="auto" w:fill="FFFFFF"/>
        </w:rPr>
      </w:pPr>
    </w:p>
    <w:p w14:paraId="67C126C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 xml:space="preserve">7. For the </w:t>
      </w:r>
      <w:proofErr w:type="spellStart"/>
      <w:r w:rsidRPr="006758AB">
        <w:rPr>
          <w:b/>
          <w:bCs/>
          <w:color w:val="000000" w:themeColor="text1"/>
          <w:sz w:val="22"/>
          <w:szCs w:val="22"/>
          <w:shd w:val="clear" w:color="auto" w:fill="FFFFFF"/>
        </w:rPr>
        <w:t>γU</w:t>
      </w:r>
      <w:proofErr w:type="spellEnd"/>
      <w:r w:rsidRPr="006758AB">
        <w:rPr>
          <w:b/>
          <w:bCs/>
          <w:color w:val="000000" w:themeColor="text1"/>
          <w:sz w:val="22"/>
          <w:szCs w:val="22"/>
          <w:shd w:val="clear" w:color="auto" w:fill="FFFFFF"/>
        </w:rPr>
        <w:t>-Mo systems, as discussed in Line 75-77, what are the positions of the Mo in the lattice? Are the Mo-Mo repulsive? </w:t>
      </w:r>
      <w:bookmarkStart w:id="5" w:name="_GoBack"/>
      <w:bookmarkEnd w:id="5"/>
    </w:p>
    <w:p w14:paraId="77F8DFB4" w14:textId="77777777" w:rsidR="004F5D76" w:rsidRPr="004910DE" w:rsidRDefault="004F5D76" w:rsidP="004F5D76">
      <w:pPr>
        <w:jc w:val="both"/>
        <w:rPr>
          <w:rFonts w:eastAsia="Batang"/>
          <w:color w:val="000000" w:themeColor="text1"/>
          <w:sz w:val="22"/>
          <w:szCs w:val="22"/>
          <w:shd w:val="clear" w:color="auto" w:fill="FFFFFF"/>
        </w:rPr>
      </w:pPr>
      <w:r w:rsidRPr="004E71A1">
        <w:rPr>
          <w:b/>
          <w:bCs/>
          <w:color w:val="000000" w:themeColor="text1"/>
          <w:sz w:val="22"/>
          <w:szCs w:val="22"/>
          <w:shd w:val="clear" w:color="auto" w:fill="FFFFFF"/>
        </w:rPr>
        <w:t xml:space="preserve">Response: </w:t>
      </w:r>
      <w:r w:rsidRPr="004910DE">
        <w:rPr>
          <w:rFonts w:eastAsia="Batang"/>
          <w:color w:val="000000" w:themeColor="text1"/>
          <w:sz w:val="22"/>
          <w:szCs w:val="22"/>
          <w:shd w:val="clear" w:color="auto" w:fill="FFFFFF"/>
        </w:rPr>
        <w:t>U</w:t>
      </w:r>
      <w:r w:rsidRPr="004910DE">
        <w:rPr>
          <w:color w:val="000000" w:themeColor="text1"/>
          <w:sz w:val="22"/>
          <w:szCs w:val="22"/>
          <w:shd w:val="clear" w:color="auto" w:fill="FFFFFF"/>
        </w:rPr>
        <w:t xml:space="preserve"> atoms were replaced with Mo atoms at randomly distributed </w:t>
      </w:r>
      <w:r w:rsidRPr="004910DE">
        <w:rPr>
          <w:rFonts w:eastAsia="Batang"/>
          <w:color w:val="000000" w:themeColor="text1"/>
          <w:sz w:val="22"/>
          <w:szCs w:val="22"/>
          <w:shd w:val="clear" w:color="auto" w:fill="FFFFFF"/>
        </w:rPr>
        <w:t>lattice sites, generating a solid substitutional alloy.</w:t>
      </w:r>
      <w:r>
        <w:rPr>
          <w:rFonts w:eastAsia="Batang"/>
          <w:color w:val="000000" w:themeColor="text1"/>
          <w:sz w:val="22"/>
          <w:szCs w:val="22"/>
          <w:shd w:val="clear" w:color="auto" w:fill="FFFFFF"/>
        </w:rPr>
        <w:t xml:space="preserve"> </w:t>
      </w:r>
      <w:r w:rsidRPr="004910DE">
        <w:rPr>
          <w:rFonts w:eastAsia="Batang"/>
          <w:color w:val="000000" w:themeColor="text1"/>
          <w:sz w:val="22"/>
          <w:szCs w:val="22"/>
          <w:shd w:val="clear" w:color="auto" w:fill="FFFFFF"/>
        </w:rPr>
        <w:t>Regarding the repulsion of Mo-Mo, the nearest environment neighbor was not considered in the construction of the random substitutional solid solution alloys.</w:t>
      </w:r>
      <w:r>
        <w:rPr>
          <w:rFonts w:eastAsia="Batang"/>
          <w:color w:val="000000" w:themeColor="text1"/>
          <w:sz w:val="22"/>
          <w:szCs w:val="22"/>
          <w:shd w:val="clear" w:color="auto" w:fill="FFFFFF"/>
        </w:rPr>
        <w:t xml:space="preserve"> </w:t>
      </w:r>
      <w:r w:rsidRPr="004910DE">
        <w:rPr>
          <w:rFonts w:eastAsia="Batang"/>
          <w:color w:val="000000" w:themeColor="text1"/>
          <w:sz w:val="22"/>
          <w:szCs w:val="22"/>
          <w:shd w:val="clear" w:color="auto" w:fill="FFFFFF"/>
        </w:rPr>
        <w:t>More explanation regarding position of Mo atoms is added as follows in line</w:t>
      </w:r>
      <w:r>
        <w:rPr>
          <w:rFonts w:eastAsia="Batang"/>
          <w:color w:val="000000" w:themeColor="text1"/>
          <w:sz w:val="22"/>
          <w:szCs w:val="22"/>
          <w:shd w:val="clear" w:color="auto" w:fill="FFFFFF"/>
        </w:rPr>
        <w:t>s</w:t>
      </w:r>
      <w:r w:rsidRPr="004910DE">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91-92</w:t>
      </w:r>
      <w:r w:rsidRPr="004910DE">
        <w:rPr>
          <w:rFonts w:eastAsia="Batang"/>
          <w:color w:val="000000" w:themeColor="text1"/>
          <w:sz w:val="22"/>
          <w:szCs w:val="22"/>
          <w:shd w:val="clear" w:color="auto" w:fill="FFFFFF"/>
        </w:rPr>
        <w:t>]: “</w:t>
      </w:r>
      <w:r>
        <w:rPr>
          <w:rFonts w:eastAsia="Batang"/>
          <w:color w:val="000000" w:themeColor="text1"/>
          <w:sz w:val="22"/>
          <w:szCs w:val="22"/>
          <w:shd w:val="clear" w:color="auto" w:fill="FFFFFF"/>
        </w:rPr>
        <w:t xml:space="preserve">The </w:t>
      </w:r>
      <w:r w:rsidRPr="004910DE">
        <w:rPr>
          <w:rFonts w:eastAsia="Batang"/>
          <w:color w:val="000000" w:themeColor="text1"/>
          <w:sz w:val="22"/>
          <w:szCs w:val="22"/>
          <w:shd w:val="clear" w:color="auto" w:fill="FFFFFF"/>
        </w:rPr>
        <w:t>U</w:t>
      </w:r>
      <w:r w:rsidRPr="004910DE">
        <w:rPr>
          <w:color w:val="000000" w:themeColor="text1"/>
          <w:sz w:val="22"/>
          <w:szCs w:val="22"/>
          <w:shd w:val="clear" w:color="auto" w:fill="FFFFFF"/>
        </w:rPr>
        <w:t xml:space="preserve"> atoms were replaced with Mo atoms at randomly distributed </w:t>
      </w:r>
      <w:r w:rsidRPr="004910DE">
        <w:rPr>
          <w:rFonts w:eastAsia="Batang"/>
          <w:color w:val="000000" w:themeColor="text1"/>
          <w:sz w:val="22"/>
          <w:szCs w:val="22"/>
          <w:shd w:val="clear" w:color="auto" w:fill="FFFFFF"/>
        </w:rPr>
        <w:t xml:space="preserve">lattice sites, generating a solid substitutional alloy.” </w:t>
      </w:r>
    </w:p>
    <w:p w14:paraId="21AAE691" w14:textId="77777777" w:rsidR="004F5D76" w:rsidRDefault="004F5D76" w:rsidP="004F5D76">
      <w:pPr>
        <w:jc w:val="both"/>
        <w:rPr>
          <w:rFonts w:eastAsia="Batang"/>
          <w:color w:val="000000" w:themeColor="text1"/>
          <w:sz w:val="22"/>
          <w:szCs w:val="22"/>
          <w:shd w:val="clear" w:color="auto" w:fill="FFFFFF"/>
        </w:rPr>
      </w:pPr>
    </w:p>
    <w:p w14:paraId="345C0AFD"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8. Line 79, what was the motivation for the elevated temperature? </w:t>
      </w:r>
    </w:p>
    <w:p w14:paraId="4A1E5C3C" w14:textId="77777777" w:rsidR="004F5D76" w:rsidRPr="005A40E9" w:rsidRDefault="004F5D76" w:rsidP="004F5D76">
      <w:pPr>
        <w:jc w:val="both"/>
        <w:rPr>
          <w:rFonts w:eastAsia="Batang"/>
          <w:color w:val="000000" w:themeColor="text1"/>
          <w:sz w:val="22"/>
          <w:szCs w:val="22"/>
          <w:shd w:val="clear" w:color="auto" w:fill="FFFFFF"/>
        </w:rPr>
      </w:pPr>
      <w:r w:rsidRPr="00EC0E23">
        <w:rPr>
          <w:b/>
          <w:bCs/>
          <w:color w:val="000000" w:themeColor="text1"/>
          <w:sz w:val="22"/>
          <w:szCs w:val="22"/>
          <w:shd w:val="clear" w:color="auto" w:fill="FFFFFF"/>
        </w:rPr>
        <w:t xml:space="preserve">Response: </w:t>
      </w:r>
      <w:r>
        <w:rPr>
          <w:rFonts w:eastAsia="Batang"/>
          <w:color w:val="000000" w:themeColor="text1"/>
          <w:sz w:val="22"/>
          <w:szCs w:val="22"/>
          <w:shd w:val="clear" w:color="auto" w:fill="FFFFFF"/>
        </w:rPr>
        <w:t xml:space="preserve">The elevated temperature regime was evaluated since U-Mo alloys are one promising candidate for future fast reactors which its operating temperature is above 500 </w:t>
      </w:r>
      <w:proofErr w:type="spellStart"/>
      <w:r w:rsidRPr="00EC0E23">
        <w:rPr>
          <w:rFonts w:eastAsia="Batang"/>
          <w:color w:val="000000" w:themeColor="text1"/>
          <w:sz w:val="22"/>
          <w:szCs w:val="22"/>
          <w:shd w:val="clear" w:color="auto" w:fill="FFFFFF"/>
          <w:vertAlign w:val="superscript"/>
        </w:rPr>
        <w:t>o</w:t>
      </w:r>
      <w:r>
        <w:rPr>
          <w:rFonts w:eastAsia="Batang"/>
          <w:color w:val="000000" w:themeColor="text1"/>
          <w:sz w:val="22"/>
          <w:szCs w:val="22"/>
          <w:shd w:val="clear" w:color="auto" w:fill="FFFFFF"/>
        </w:rPr>
        <w:t>C.</w:t>
      </w:r>
      <w:proofErr w:type="spellEnd"/>
      <w:r>
        <w:rPr>
          <w:rFonts w:eastAsia="Batang"/>
          <w:color w:val="000000" w:themeColor="text1"/>
          <w:sz w:val="22"/>
          <w:szCs w:val="22"/>
          <w:shd w:val="clear" w:color="auto" w:fill="FFFFFF"/>
        </w:rPr>
        <w:t xml:space="preserve"> In addition, diffusion coefficients in </w:t>
      </w:r>
      <w:proofErr w:type="spellStart"/>
      <w:r w:rsidRPr="004E71A1">
        <w:rPr>
          <w:color w:val="000000" w:themeColor="text1"/>
          <w:sz w:val="22"/>
          <w:szCs w:val="22"/>
          <w:shd w:val="clear" w:color="auto" w:fill="FFFFFF"/>
        </w:rPr>
        <w:t>γU</w:t>
      </w:r>
      <w:r>
        <w:rPr>
          <w:color w:val="000000" w:themeColor="text1"/>
          <w:sz w:val="22"/>
          <w:szCs w:val="22"/>
          <w:shd w:val="clear" w:color="auto" w:fill="FFFFFF"/>
        </w:rPr>
        <w:t>-xMo</w:t>
      </w:r>
      <w:proofErr w:type="spellEnd"/>
      <w:r>
        <w:rPr>
          <w:color w:val="000000" w:themeColor="text1"/>
          <w:sz w:val="22"/>
          <w:szCs w:val="22"/>
          <w:shd w:val="clear" w:color="auto" w:fill="FFFFFF"/>
        </w:rPr>
        <w:t xml:space="preserve"> calculated in this work can be compared to the</w:t>
      </w:r>
      <w:r>
        <w:rPr>
          <w:rFonts w:eastAsia="Batang"/>
          <w:color w:val="000000" w:themeColor="text1"/>
          <w:sz w:val="22"/>
          <w:szCs w:val="22"/>
          <w:shd w:val="clear" w:color="auto" w:fill="FFFFFF"/>
        </w:rPr>
        <w:t xml:space="preserve"> existing experimental results. </w:t>
      </w:r>
      <w:r>
        <w:rPr>
          <w:color w:val="000000" w:themeColor="text1"/>
          <w:sz w:val="22"/>
          <w:szCs w:val="22"/>
          <w:shd w:val="clear" w:color="auto" w:fill="FFFFFF"/>
        </w:rPr>
        <w:t>A</w:t>
      </w:r>
      <w:r>
        <w:rPr>
          <w:rFonts w:eastAsia="Batang"/>
          <w:color w:val="000000" w:themeColor="text1"/>
          <w:sz w:val="22"/>
          <w:szCs w:val="22"/>
          <w:shd w:val="clear" w:color="auto" w:fill="FFFFFF"/>
        </w:rPr>
        <w:t xml:space="preserve"> brief motivation for both the low and elevated temperature range is</w:t>
      </w:r>
      <w:r w:rsidRPr="00EC0E23">
        <w:rPr>
          <w:rFonts w:eastAsia="Batang"/>
          <w:color w:val="000000" w:themeColor="text1"/>
          <w:sz w:val="22"/>
          <w:szCs w:val="22"/>
          <w:shd w:val="clear" w:color="auto" w:fill="FFFFFF"/>
        </w:rPr>
        <w:t xml:space="preserve"> added as follows in line</w:t>
      </w:r>
      <w:r>
        <w:rPr>
          <w:rFonts w:eastAsia="Batang"/>
          <w:color w:val="000000" w:themeColor="text1"/>
          <w:sz w:val="22"/>
          <w:szCs w:val="22"/>
          <w:shd w:val="clear" w:color="auto" w:fill="FFFFFF"/>
        </w:rPr>
        <w:t>s</w:t>
      </w:r>
      <w:r w:rsidRPr="00EC0E23">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95-97</w:t>
      </w:r>
      <w:r w:rsidRPr="00EC0E23">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EC0E23">
        <w:rPr>
          <w:color w:val="000000" w:themeColor="text1"/>
          <w:sz w:val="22"/>
          <w:szCs w:val="22"/>
          <w:shd w:val="clear" w:color="auto" w:fill="FFFFFF"/>
        </w:rPr>
        <w:t>“</w:t>
      </w:r>
      <w:r>
        <w:rPr>
          <w:color w:val="000000" w:themeColor="text1"/>
          <w:sz w:val="22"/>
          <w:szCs w:val="22"/>
          <w:shd w:val="clear" w:color="auto" w:fill="FFFFFF"/>
        </w:rPr>
        <w:t xml:space="preserve">The low and high temperature ranges </w:t>
      </w:r>
      <w:r w:rsidRPr="00EC0E23">
        <w:rPr>
          <w:color w:val="000000" w:themeColor="text1"/>
          <w:sz w:val="22"/>
          <w:szCs w:val="22"/>
          <w:shd w:val="clear" w:color="auto" w:fill="FFFFFF"/>
        </w:rPr>
        <w:t>correspond</w:t>
      </w:r>
      <w:r>
        <w:rPr>
          <w:color w:val="000000" w:themeColor="text1"/>
          <w:sz w:val="22"/>
          <w:szCs w:val="22"/>
          <w:shd w:val="clear" w:color="auto" w:fill="FFFFFF"/>
        </w:rPr>
        <w:t xml:space="preserve"> </w:t>
      </w:r>
      <w:r w:rsidRPr="00EC0E23">
        <w:rPr>
          <w:color w:val="000000" w:themeColor="text1"/>
          <w:sz w:val="22"/>
          <w:szCs w:val="22"/>
          <w:shd w:val="clear" w:color="auto" w:fill="FFFFFF"/>
        </w:rPr>
        <w:t>to the operating temperatures for research reactors and fast reactors</w:t>
      </w:r>
      <w:r>
        <w:rPr>
          <w:color w:val="000000" w:themeColor="text1"/>
          <w:sz w:val="22"/>
          <w:szCs w:val="22"/>
          <w:shd w:val="clear" w:color="auto" w:fill="FFFFFF"/>
        </w:rPr>
        <w:t>, respectively.</w:t>
      </w:r>
      <w:r w:rsidRPr="00EC0E23">
        <w:rPr>
          <w:color w:val="000000" w:themeColor="text1"/>
          <w:sz w:val="22"/>
          <w:szCs w:val="22"/>
          <w:shd w:val="clear" w:color="auto" w:fill="FFFFFF"/>
        </w:rPr>
        <w:t>”</w:t>
      </w:r>
    </w:p>
    <w:p w14:paraId="09C538DA" w14:textId="77777777" w:rsidR="004F5D76" w:rsidRDefault="004F5D76" w:rsidP="004F5D76">
      <w:pPr>
        <w:jc w:val="both"/>
        <w:rPr>
          <w:rFonts w:eastAsia="Batang"/>
          <w:color w:val="000000" w:themeColor="text1"/>
          <w:sz w:val="22"/>
          <w:szCs w:val="22"/>
          <w:shd w:val="clear" w:color="auto" w:fill="FFFFFF"/>
        </w:rPr>
      </w:pPr>
    </w:p>
    <w:p w14:paraId="6E22A88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9. Line 82, what does equilibrium mean? Equilibrium in temperature, locations of atoms?</w:t>
      </w:r>
    </w:p>
    <w:p w14:paraId="42A76E99" w14:textId="77777777" w:rsidR="004F5D76" w:rsidRPr="004E71A1"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t>Response:</w:t>
      </w:r>
      <w:r w:rsidRPr="006758AB">
        <w:rPr>
          <w:color w:val="000000" w:themeColor="text1"/>
          <w:sz w:val="22"/>
          <w:szCs w:val="22"/>
          <w:shd w:val="clear" w:color="auto" w:fill="FFFFFF"/>
        </w:rPr>
        <w:t xml:space="preserve"> </w:t>
      </w:r>
      <w:r w:rsidRPr="004E71A1">
        <w:rPr>
          <w:color w:val="000000" w:themeColor="text1"/>
          <w:sz w:val="22"/>
          <w:szCs w:val="22"/>
          <w:shd w:val="clear" w:color="auto" w:fill="FFFFFF"/>
        </w:rPr>
        <w:t>It means equilibrium of the system (simulation box)</w:t>
      </w:r>
      <w:r>
        <w:rPr>
          <w:color w:val="000000" w:themeColor="text1"/>
          <w:sz w:val="22"/>
          <w:szCs w:val="22"/>
          <w:shd w:val="clear" w:color="auto" w:fill="FFFFFF"/>
        </w:rPr>
        <w:t xml:space="preserve"> with respect to energy. </w:t>
      </w:r>
      <w:r w:rsidRPr="004E71A1">
        <w:rPr>
          <w:rFonts w:eastAsia="Batang"/>
          <w:color w:val="000000" w:themeColor="text1"/>
          <w:sz w:val="22"/>
          <w:szCs w:val="22"/>
          <w:shd w:val="clear" w:color="auto" w:fill="FFFFFF"/>
        </w:rPr>
        <w:t>More explanation</w:t>
      </w:r>
      <w:r>
        <w:rPr>
          <w:rFonts w:eastAsia="Batang"/>
          <w:color w:val="000000" w:themeColor="text1"/>
          <w:sz w:val="22"/>
          <w:szCs w:val="22"/>
          <w:shd w:val="clear" w:color="auto" w:fill="FFFFFF"/>
        </w:rPr>
        <w:t xml:space="preserve"> on equilibrium</w:t>
      </w:r>
      <w:r w:rsidRPr="004E71A1">
        <w:rPr>
          <w:rFonts w:eastAsia="Batang"/>
          <w:color w:val="000000" w:themeColor="text1"/>
          <w:sz w:val="22"/>
          <w:szCs w:val="22"/>
          <w:shd w:val="clear" w:color="auto" w:fill="FFFFFF"/>
        </w:rPr>
        <w:t xml:space="preserve"> is added as follows in line</w:t>
      </w:r>
      <w:r>
        <w:rPr>
          <w:rFonts w:eastAsia="Batang"/>
          <w:color w:val="000000" w:themeColor="text1"/>
          <w:sz w:val="22"/>
          <w:szCs w:val="22"/>
          <w:shd w:val="clear" w:color="auto" w:fill="FFFFFF"/>
        </w:rPr>
        <w:t>s</w:t>
      </w:r>
      <w:r w:rsidRPr="004E71A1">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100-102</w:t>
      </w:r>
      <w:r w:rsidRPr="004E71A1">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4E71A1">
        <w:rPr>
          <w:color w:val="000000" w:themeColor="text1"/>
          <w:sz w:val="22"/>
          <w:szCs w:val="22"/>
          <w:shd w:val="clear" w:color="auto" w:fill="FFFFFF"/>
        </w:rPr>
        <w:t xml:space="preserve">Equilibrium of the system was confirmed by </w:t>
      </w:r>
      <w:r w:rsidRPr="004E71A1">
        <w:rPr>
          <w:color w:val="000000" w:themeColor="text1"/>
          <w:sz w:val="22"/>
          <w:szCs w:val="22"/>
          <w:shd w:val="clear" w:color="auto" w:fill="FFFFFF"/>
        </w:rPr>
        <w:lastRenderedPageBreak/>
        <w:t xml:space="preserve">investigating the potential energy of the system as a function of time. The potential energy stayed </w:t>
      </w:r>
      <w:r>
        <w:rPr>
          <w:color w:val="000000" w:themeColor="text1"/>
          <w:sz w:val="22"/>
          <w:szCs w:val="22"/>
          <w:shd w:val="clear" w:color="auto" w:fill="FFFFFF"/>
        </w:rPr>
        <w:t xml:space="preserve">nearly </w:t>
      </w:r>
      <w:r w:rsidRPr="004E71A1">
        <w:rPr>
          <w:color w:val="000000" w:themeColor="text1"/>
          <w:sz w:val="22"/>
          <w:szCs w:val="22"/>
          <w:shd w:val="clear" w:color="auto" w:fill="FFFFFF"/>
        </w:rPr>
        <w:t xml:space="preserve">constant </w:t>
      </w:r>
      <w:r>
        <w:rPr>
          <w:color w:val="000000" w:themeColor="text1"/>
          <w:sz w:val="22"/>
          <w:szCs w:val="22"/>
          <w:shd w:val="clear" w:color="auto" w:fill="FFFFFF"/>
        </w:rPr>
        <w:t>after</w:t>
      </w:r>
      <w:r w:rsidRPr="004E71A1">
        <w:rPr>
          <w:color w:val="000000" w:themeColor="text1"/>
          <w:sz w:val="22"/>
          <w:szCs w:val="22"/>
          <w:shd w:val="clear" w:color="auto" w:fill="FFFFFF"/>
        </w:rPr>
        <w:t xml:space="preserve"> 10 </w:t>
      </w:r>
      <w:proofErr w:type="spellStart"/>
      <w:r w:rsidRPr="004E71A1">
        <w:rPr>
          <w:color w:val="000000" w:themeColor="text1"/>
          <w:sz w:val="22"/>
          <w:szCs w:val="22"/>
          <w:shd w:val="clear" w:color="auto" w:fill="FFFFFF"/>
        </w:rPr>
        <w:t>ps</w:t>
      </w:r>
      <w:proofErr w:type="spellEnd"/>
      <w:r w:rsidRPr="004E71A1">
        <w:rPr>
          <w:color w:val="000000" w:themeColor="text1"/>
          <w:sz w:val="22"/>
          <w:szCs w:val="22"/>
          <w:shd w:val="clear" w:color="auto" w:fill="FFFFFF"/>
        </w:rPr>
        <w:t xml:space="preserve">, indicating that the system reached equilibrium at </w:t>
      </w:r>
      <w:r>
        <w:rPr>
          <w:color w:val="000000" w:themeColor="text1"/>
          <w:sz w:val="22"/>
          <w:szCs w:val="22"/>
          <w:shd w:val="clear" w:color="auto" w:fill="FFFFFF"/>
        </w:rPr>
        <w:t>this time</w:t>
      </w:r>
      <w:r w:rsidRPr="004E71A1">
        <w:rPr>
          <w:color w:val="000000" w:themeColor="text1"/>
          <w:sz w:val="22"/>
          <w:szCs w:val="22"/>
          <w:shd w:val="clear" w:color="auto" w:fill="FFFFFF"/>
        </w:rPr>
        <w:t>.</w:t>
      </w:r>
      <w:r>
        <w:rPr>
          <w:color w:val="000000" w:themeColor="text1"/>
          <w:sz w:val="22"/>
          <w:szCs w:val="22"/>
          <w:shd w:val="clear" w:color="auto" w:fill="FFFFFF"/>
        </w:rPr>
        <w:t>”</w:t>
      </w:r>
    </w:p>
    <w:p w14:paraId="2C4AC8A9" w14:textId="77777777" w:rsidR="004F5D76" w:rsidRDefault="004F5D76" w:rsidP="004F5D76">
      <w:pPr>
        <w:jc w:val="both"/>
        <w:rPr>
          <w:color w:val="000000" w:themeColor="text1"/>
          <w:sz w:val="22"/>
          <w:szCs w:val="22"/>
          <w:shd w:val="clear" w:color="auto" w:fill="FFFFFF"/>
        </w:rPr>
      </w:pPr>
      <w:r>
        <w:rPr>
          <w:color w:val="000000" w:themeColor="text1"/>
          <w:sz w:val="22"/>
          <w:szCs w:val="22"/>
          <w:shd w:val="clear" w:color="auto" w:fill="FFFFFF"/>
        </w:rPr>
        <w:t xml:space="preserve"> </w:t>
      </w:r>
    </w:p>
    <w:p w14:paraId="4C00D682" w14:textId="77777777" w:rsidR="004F5D76" w:rsidRPr="006758AB" w:rsidRDefault="004F5D76" w:rsidP="004F5D76">
      <w:pPr>
        <w:jc w:val="both"/>
        <w:rPr>
          <w:b/>
          <w:bCs/>
          <w:color w:val="000000" w:themeColor="text1"/>
          <w:sz w:val="22"/>
          <w:szCs w:val="22"/>
          <w:shd w:val="clear" w:color="auto" w:fill="FFFFFF"/>
        </w:rPr>
      </w:pPr>
      <w:r w:rsidRPr="006758AB">
        <w:rPr>
          <w:b/>
          <w:bCs/>
          <w:color w:val="000000" w:themeColor="text1"/>
          <w:sz w:val="22"/>
          <w:szCs w:val="22"/>
          <w:shd w:val="clear" w:color="auto" w:fill="FFFFFF"/>
        </w:rPr>
        <w:t>10. Line 84, is it only one defect then why the large supercell? Or is it one defect type? This would imply a defect concentration. Did you consider both U and Mo defects? The authors seem to answer this question in Line 112-114, but I would recommend them to include this earlier to avoid confusion.</w:t>
      </w:r>
    </w:p>
    <w:p w14:paraId="57320E45" w14:textId="77777777" w:rsidR="004F5D76" w:rsidRDefault="004F5D76" w:rsidP="004F5D76">
      <w:pPr>
        <w:jc w:val="both"/>
        <w:rPr>
          <w:rFonts w:eastAsia="Batang"/>
          <w:color w:val="000000" w:themeColor="text1"/>
          <w:sz w:val="22"/>
          <w:szCs w:val="22"/>
          <w:shd w:val="clear" w:color="auto" w:fill="FFFFFF"/>
        </w:rPr>
      </w:pPr>
      <w:r w:rsidRPr="006758AB">
        <w:rPr>
          <w:b/>
          <w:bCs/>
          <w:color w:val="000000" w:themeColor="text1"/>
          <w:sz w:val="22"/>
          <w:szCs w:val="22"/>
          <w:shd w:val="clear" w:color="auto" w:fill="FFFFFF"/>
        </w:rPr>
        <w:t>Response:</w:t>
      </w:r>
      <w:r w:rsidRPr="006758AB">
        <w:rPr>
          <w:color w:val="000000" w:themeColor="text1"/>
          <w:sz w:val="22"/>
          <w:szCs w:val="22"/>
          <w:shd w:val="clear" w:color="auto" w:fill="FFFFFF"/>
        </w:rPr>
        <w:t xml:space="preserve"> A single point defect (vacancy or interstitial) was created in a large super cell to calculate the </w:t>
      </w:r>
      <w:r w:rsidRPr="000456B5">
        <w:rPr>
          <w:color w:val="000000" w:themeColor="text1"/>
          <w:sz w:val="22"/>
          <w:szCs w:val="22"/>
          <w:shd w:val="clear" w:color="auto" w:fill="FFFFFF"/>
        </w:rPr>
        <w:t xml:space="preserve">point defect formation energy.  </w:t>
      </w:r>
      <w:r>
        <w:rPr>
          <w:color w:val="000000" w:themeColor="text1"/>
          <w:sz w:val="22"/>
          <w:szCs w:val="22"/>
          <w:shd w:val="clear" w:color="auto" w:fill="FFFFFF"/>
        </w:rPr>
        <w:t xml:space="preserve">Both U and Mo were considered as a defect. </w:t>
      </w:r>
      <w:r w:rsidRPr="000456B5">
        <w:rPr>
          <w:color w:val="000000" w:themeColor="text1"/>
          <w:sz w:val="22"/>
          <w:szCs w:val="22"/>
          <w:shd w:val="clear" w:color="auto" w:fill="FFFFFF"/>
        </w:rPr>
        <w:t>Line 112-114 moved into line [</w:t>
      </w:r>
      <w:r>
        <w:rPr>
          <w:color w:val="000000" w:themeColor="text1"/>
          <w:sz w:val="22"/>
          <w:szCs w:val="22"/>
          <w:shd w:val="clear" w:color="auto" w:fill="FFFFFF"/>
        </w:rPr>
        <w:t>104-108</w:t>
      </w:r>
      <w:r w:rsidRPr="000456B5">
        <w:rPr>
          <w:color w:val="000000" w:themeColor="text1"/>
          <w:sz w:val="22"/>
          <w:szCs w:val="22"/>
          <w:shd w:val="clear" w:color="auto" w:fill="FFFFFF"/>
        </w:rPr>
        <w:t>] as recommended.</w:t>
      </w:r>
      <w:r>
        <w:rPr>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More explanation regarding why the large supercell is used is added as follows in line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87-89</w:t>
      </w:r>
      <w:r w:rsidRPr="000456B5">
        <w:rPr>
          <w:rFonts w:eastAsia="Batang"/>
          <w:color w:val="000000" w:themeColor="text1"/>
          <w:sz w:val="22"/>
          <w:szCs w:val="22"/>
          <w:shd w:val="clear" w:color="auto" w:fill="FFFFFF"/>
        </w:rPr>
        <w:t>]:</w:t>
      </w:r>
      <w:r>
        <w:rPr>
          <w:rFonts w:eastAsia="Batang"/>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 xml:space="preserve">A large system was utilized to approximate the random substitutional solid solution alloys and </w:t>
      </w:r>
      <w:r>
        <w:rPr>
          <w:rFonts w:eastAsia="Batang"/>
          <w:color w:val="000000" w:themeColor="text1"/>
          <w:sz w:val="22"/>
          <w:szCs w:val="22"/>
          <w:shd w:val="clear" w:color="auto" w:fill="FFFFFF"/>
        </w:rPr>
        <w:t xml:space="preserve">thus </w:t>
      </w:r>
      <w:r w:rsidRPr="000456B5">
        <w:rPr>
          <w:rFonts w:eastAsia="Batang"/>
          <w:color w:val="000000" w:themeColor="text1"/>
          <w:sz w:val="22"/>
          <w:szCs w:val="22"/>
          <w:shd w:val="clear" w:color="auto" w:fill="FFFFFF"/>
        </w:rPr>
        <w:t>avoid</w:t>
      </w:r>
      <w:r>
        <w:rPr>
          <w:rFonts w:eastAsia="Batang"/>
          <w:color w:val="000000" w:themeColor="text1"/>
          <w:sz w:val="22"/>
          <w:szCs w:val="22"/>
          <w:shd w:val="clear" w:color="auto" w:fill="FFFFFF"/>
        </w:rPr>
        <w:t xml:space="preserve">ed </w:t>
      </w:r>
      <w:r w:rsidRPr="000456B5">
        <w:rPr>
          <w:rFonts w:eastAsia="Batang"/>
          <w:color w:val="000000" w:themeColor="text1"/>
          <w:sz w:val="22"/>
          <w:szCs w:val="22"/>
          <w:shd w:val="clear" w:color="auto" w:fill="FFFFFF"/>
        </w:rPr>
        <w:t>the interaction of the point defects with periodic boundary conditions.</w:t>
      </w:r>
      <w:r>
        <w:rPr>
          <w:rFonts w:eastAsia="Batang"/>
          <w:color w:val="000000" w:themeColor="text1"/>
          <w:sz w:val="22"/>
          <w:szCs w:val="22"/>
          <w:shd w:val="clear" w:color="auto" w:fill="FFFFFF"/>
        </w:rPr>
        <w:t>”</w:t>
      </w:r>
    </w:p>
    <w:p w14:paraId="365A4D20" w14:textId="77777777" w:rsidR="004F5D76" w:rsidRDefault="004F5D76" w:rsidP="004F5D76">
      <w:pPr>
        <w:jc w:val="both"/>
        <w:rPr>
          <w:rFonts w:eastAsia="Batang"/>
          <w:color w:val="000000" w:themeColor="text1"/>
          <w:sz w:val="22"/>
          <w:szCs w:val="22"/>
          <w:shd w:val="clear" w:color="auto" w:fill="FFFFFF"/>
        </w:rPr>
      </w:pPr>
    </w:p>
    <w:p w14:paraId="414D9938" w14:textId="77777777" w:rsidR="004F5D76" w:rsidRPr="006758AB" w:rsidRDefault="004F5D76" w:rsidP="004F5D76">
      <w:pPr>
        <w:rPr>
          <w:rFonts w:eastAsia="Batang"/>
          <w:color w:val="000000" w:themeColor="text1"/>
          <w:sz w:val="21"/>
          <w:szCs w:val="21"/>
          <w:shd w:val="clear" w:color="auto" w:fill="FFFFFF"/>
        </w:rPr>
      </w:pPr>
      <w:r w:rsidRPr="006758AB">
        <w:rPr>
          <w:b/>
          <w:bCs/>
          <w:color w:val="000000" w:themeColor="text1"/>
          <w:sz w:val="21"/>
          <w:szCs w:val="21"/>
          <w:shd w:val="clear" w:color="auto" w:fill="FFFFFF"/>
        </w:rPr>
        <w:t>11. Line 103, what was the reference crystal structure for the Mo?</w:t>
      </w:r>
    </w:p>
    <w:p w14:paraId="58FBD5F4" w14:textId="77777777" w:rsidR="004F5D76" w:rsidRPr="000456B5" w:rsidRDefault="004F5D76" w:rsidP="004F5D76">
      <w:pPr>
        <w:rPr>
          <w:rFonts w:eastAsia="Batang"/>
          <w:color w:val="000000" w:themeColor="text1"/>
          <w:sz w:val="21"/>
          <w:szCs w:val="21"/>
          <w:shd w:val="clear" w:color="auto" w:fill="FFFFFF"/>
        </w:rPr>
      </w:pPr>
      <w:r w:rsidRPr="000456B5">
        <w:rPr>
          <w:b/>
          <w:bCs/>
          <w:color w:val="000000" w:themeColor="text1"/>
          <w:sz w:val="21"/>
          <w:szCs w:val="21"/>
          <w:shd w:val="clear" w:color="auto" w:fill="FFFFFF"/>
        </w:rPr>
        <w:t>Response:</w:t>
      </w:r>
      <w:r w:rsidRPr="000456B5">
        <w:rPr>
          <w:color w:val="000000" w:themeColor="text1"/>
          <w:sz w:val="21"/>
          <w:szCs w:val="21"/>
          <w:shd w:val="clear" w:color="auto" w:fill="FFFFFF"/>
        </w:rPr>
        <w:t xml:space="preserve"> </w:t>
      </w:r>
      <w:r w:rsidRPr="000456B5">
        <w:rPr>
          <w:rFonts w:eastAsia="Batang"/>
          <w:color w:val="000000" w:themeColor="text1"/>
          <w:sz w:val="21"/>
          <w:szCs w:val="21"/>
          <w:shd w:val="clear" w:color="auto" w:fill="FFFFFF"/>
        </w:rPr>
        <w:t>More explanation on the reference crystal structure for Mo is added as follows in line</w:t>
      </w:r>
      <w:r>
        <w:rPr>
          <w:rFonts w:eastAsia="Batang"/>
          <w:color w:val="000000" w:themeColor="text1"/>
          <w:sz w:val="21"/>
          <w:szCs w:val="21"/>
          <w:shd w:val="clear" w:color="auto" w:fill="FFFFFF"/>
        </w:rPr>
        <w:t>s</w:t>
      </w:r>
      <w:r w:rsidRPr="000456B5">
        <w:rPr>
          <w:rFonts w:eastAsia="Batang"/>
          <w:color w:val="000000" w:themeColor="text1"/>
          <w:sz w:val="21"/>
          <w:szCs w:val="21"/>
          <w:shd w:val="clear" w:color="auto" w:fill="FFFFFF"/>
        </w:rPr>
        <w:t xml:space="preserve"> [12</w:t>
      </w:r>
      <w:r>
        <w:rPr>
          <w:rFonts w:eastAsia="Batang"/>
          <w:color w:val="000000" w:themeColor="text1"/>
          <w:sz w:val="21"/>
          <w:szCs w:val="21"/>
          <w:shd w:val="clear" w:color="auto" w:fill="FFFFFF"/>
        </w:rPr>
        <w:t>7</w:t>
      </w:r>
      <w:r w:rsidRPr="000456B5">
        <w:rPr>
          <w:rFonts w:eastAsia="Batang"/>
          <w:color w:val="000000" w:themeColor="text1"/>
          <w:sz w:val="21"/>
          <w:szCs w:val="21"/>
          <w:shd w:val="clear" w:color="auto" w:fill="FFFFFF"/>
        </w:rPr>
        <w:t>-12</w:t>
      </w:r>
      <w:r>
        <w:rPr>
          <w:rFonts w:eastAsia="Batang"/>
          <w:color w:val="000000" w:themeColor="text1"/>
          <w:sz w:val="21"/>
          <w:szCs w:val="21"/>
          <w:shd w:val="clear" w:color="auto" w:fill="FFFFFF"/>
        </w:rPr>
        <w:t>8</w:t>
      </w:r>
      <w:r w:rsidRPr="000456B5">
        <w:rPr>
          <w:rFonts w:eastAsia="Batang"/>
          <w:color w:val="000000" w:themeColor="text1"/>
          <w:sz w:val="21"/>
          <w:szCs w:val="21"/>
          <w:shd w:val="clear" w:color="auto" w:fill="FFFFFF"/>
        </w:rPr>
        <w:t>]</w:t>
      </w:r>
      <w:proofErr w:type="gramStart"/>
      <w:r w:rsidRPr="000456B5">
        <w:rPr>
          <w:rFonts w:eastAsia="Batang"/>
          <w:color w:val="000000" w:themeColor="text1"/>
          <w:sz w:val="21"/>
          <w:szCs w:val="21"/>
          <w:shd w:val="clear" w:color="auto" w:fill="FFFFFF"/>
        </w:rPr>
        <w:t>:</w:t>
      </w:r>
      <w:r w:rsidRPr="000456B5">
        <w:rPr>
          <w:color w:val="000000" w:themeColor="text1"/>
          <w:sz w:val="21"/>
          <w:szCs w:val="21"/>
        </w:rPr>
        <w:t xml:space="preserve"> </w:t>
      </w:r>
      <w:r>
        <w:rPr>
          <w:rFonts w:eastAsia="Batang"/>
          <w:color w:val="000000" w:themeColor="text1"/>
          <w:sz w:val="21"/>
          <w:szCs w:val="21"/>
          <w:shd w:val="clear" w:color="auto" w:fill="FFFFFF"/>
        </w:rPr>
        <w:t xml:space="preserve"> “</w:t>
      </w:r>
      <w:proofErr w:type="gramEnd"/>
      <w:r w:rsidRPr="000456B5">
        <w:rPr>
          <w:rFonts w:eastAsia="Batang"/>
          <w:color w:val="000000" w:themeColor="text1"/>
          <w:sz w:val="21"/>
          <w:szCs w:val="21"/>
          <w:shd w:val="clear" w:color="auto" w:fill="FFFFFF"/>
        </w:rPr>
        <w:t xml:space="preserve">Note that the crystal structure of Mo is </w:t>
      </w:r>
      <w:r>
        <w:rPr>
          <w:rFonts w:eastAsia="Batang"/>
          <w:color w:val="000000" w:themeColor="text1"/>
          <w:sz w:val="21"/>
          <w:szCs w:val="21"/>
          <w:shd w:val="clear" w:color="auto" w:fill="FFFFFF"/>
        </w:rPr>
        <w:t xml:space="preserve">also </w:t>
      </w:r>
      <w:r w:rsidRPr="000456B5">
        <w:rPr>
          <w:rFonts w:eastAsia="Batang"/>
          <w:color w:val="000000" w:themeColor="text1"/>
          <w:sz w:val="21"/>
          <w:szCs w:val="21"/>
          <w:shd w:val="clear" w:color="auto" w:fill="FFFFFF"/>
        </w:rPr>
        <w:t>bcc.</w:t>
      </w:r>
      <w:r>
        <w:rPr>
          <w:rFonts w:eastAsia="Batang"/>
          <w:color w:val="000000" w:themeColor="text1"/>
          <w:sz w:val="21"/>
          <w:szCs w:val="21"/>
          <w:shd w:val="clear" w:color="auto" w:fill="FFFFFF"/>
        </w:rPr>
        <w:t>”</w:t>
      </w:r>
    </w:p>
    <w:p w14:paraId="504BDEF6" w14:textId="77777777" w:rsidR="004F5D76" w:rsidRDefault="004F5D76" w:rsidP="004F5D76">
      <w:pPr>
        <w:jc w:val="both"/>
        <w:rPr>
          <w:rFonts w:eastAsia="Batang"/>
          <w:color w:val="000000" w:themeColor="text1"/>
          <w:sz w:val="22"/>
          <w:szCs w:val="22"/>
          <w:shd w:val="clear" w:color="auto" w:fill="FFFFFF"/>
        </w:rPr>
      </w:pPr>
    </w:p>
    <w:p w14:paraId="09B55DBC" w14:textId="77777777" w:rsidR="004F5D76" w:rsidRPr="006758AB" w:rsidRDefault="004F5D76" w:rsidP="004F5D76">
      <w:pPr>
        <w:rPr>
          <w:b/>
          <w:bCs/>
          <w:color w:val="000000" w:themeColor="text1"/>
          <w:sz w:val="22"/>
          <w:szCs w:val="22"/>
          <w:shd w:val="clear" w:color="auto" w:fill="FFFFFF"/>
        </w:rPr>
      </w:pPr>
      <w:r w:rsidRPr="006758AB">
        <w:rPr>
          <w:b/>
          <w:bCs/>
          <w:color w:val="000000" w:themeColor="text1"/>
          <w:sz w:val="22"/>
          <w:szCs w:val="22"/>
          <w:shd w:val="clear" w:color="auto" w:fill="FFFFFF"/>
        </w:rPr>
        <w:t>12. Line 128, what about thermal defects?</w:t>
      </w:r>
    </w:p>
    <w:p w14:paraId="0DD9AB06" w14:textId="77777777" w:rsidR="004F5D76" w:rsidRPr="000456B5" w:rsidRDefault="004F5D76" w:rsidP="004F5D76">
      <w:pPr>
        <w:rPr>
          <w:rFonts w:eastAsia="Batang"/>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0456B5">
        <w:rPr>
          <w:color w:val="000000" w:themeColor="text1"/>
          <w:sz w:val="22"/>
          <w:szCs w:val="22"/>
          <w:shd w:val="clear" w:color="auto" w:fill="FFFFFF"/>
        </w:rPr>
        <w:t>Thermal effect</w:t>
      </w:r>
      <w:r>
        <w:rPr>
          <w:color w:val="000000" w:themeColor="text1"/>
          <w:sz w:val="22"/>
          <w:szCs w:val="22"/>
          <w:shd w:val="clear" w:color="auto" w:fill="FFFFFF"/>
        </w:rPr>
        <w:t>s</w:t>
      </w:r>
      <w:r w:rsidRPr="000456B5">
        <w:rPr>
          <w:color w:val="000000" w:themeColor="text1"/>
          <w:sz w:val="22"/>
          <w:szCs w:val="22"/>
          <w:shd w:val="clear" w:color="auto" w:fill="FFFFFF"/>
        </w:rPr>
        <w:t xml:space="preserve"> </w:t>
      </w:r>
      <w:r>
        <w:rPr>
          <w:color w:val="000000" w:themeColor="text1"/>
          <w:sz w:val="22"/>
          <w:szCs w:val="22"/>
          <w:shd w:val="clear" w:color="auto" w:fill="FFFFFF"/>
        </w:rPr>
        <w:t>are</w:t>
      </w:r>
      <w:r w:rsidRPr="000456B5">
        <w:rPr>
          <w:color w:val="000000" w:themeColor="text1"/>
          <w:sz w:val="22"/>
          <w:szCs w:val="22"/>
          <w:shd w:val="clear" w:color="auto" w:fill="FFFFFF"/>
        </w:rPr>
        <w:t xml:space="preserve"> included in the equation</w:t>
      </w:r>
      <w:r>
        <w:rPr>
          <w:color w:val="000000" w:themeColor="text1"/>
          <w:sz w:val="22"/>
          <w:szCs w:val="22"/>
          <w:shd w:val="clear" w:color="auto" w:fill="FFFFFF"/>
        </w:rPr>
        <w:t>s</w:t>
      </w:r>
      <w:r w:rsidRPr="000456B5">
        <w:rPr>
          <w:color w:val="000000" w:themeColor="text1"/>
          <w:sz w:val="22"/>
          <w:szCs w:val="22"/>
          <w:shd w:val="clear" w:color="auto" w:fill="FFFFFF"/>
        </w:rPr>
        <w:t xml:space="preserve"> 11 and 12 ( </w:t>
      </w:r>
      <m:oMath>
        <m:f>
          <m:fPr>
            <m:ctrlPr>
              <w:rPr>
                <w:rFonts w:ascii="Cambria Math" w:hAnsi="Cambria Math"/>
                <w:i/>
                <w:color w:val="000000" w:themeColor="text1"/>
                <w:sz w:val="22"/>
                <w:szCs w:val="22"/>
                <w:shd w:val="clear" w:color="auto" w:fill="FFFFFF"/>
              </w:rPr>
            </m:ctrlPr>
          </m:fPr>
          <m:num>
            <m:sSubSup>
              <m:sSubSupPr>
                <m:ctrlPr>
                  <w:rPr>
                    <w:rFonts w:ascii="Cambria Math" w:hAnsi="Cambria Math"/>
                    <w:i/>
                    <w:color w:val="000000" w:themeColor="text1"/>
                    <w:sz w:val="22"/>
                    <w:szCs w:val="22"/>
                    <w:shd w:val="clear" w:color="auto" w:fill="FFFFFF"/>
                  </w:rPr>
                </m:ctrlPr>
              </m:sSubSupPr>
              <m:e>
                <m:r>
                  <w:rPr>
                    <w:rFonts w:ascii="Cambria Math" w:hAnsi="Cambria Math"/>
                    <w:color w:val="000000" w:themeColor="text1"/>
                    <w:sz w:val="22"/>
                    <w:szCs w:val="22"/>
                    <w:shd w:val="clear" w:color="auto" w:fill="FFFFFF"/>
                  </w:rPr>
                  <m:t>E</m:t>
                </m:r>
              </m:e>
              <m:sub>
                <m:r>
                  <w:rPr>
                    <w:rFonts w:ascii="Cambria Math" w:hAnsi="Cambria Math"/>
                    <w:color w:val="000000" w:themeColor="text1"/>
                    <w:sz w:val="22"/>
                    <w:szCs w:val="22"/>
                    <w:shd w:val="clear" w:color="auto" w:fill="FFFFFF"/>
                  </w:rPr>
                  <m:t>vac/self</m:t>
                </m:r>
              </m:sub>
              <m:sup>
                <m:r>
                  <w:rPr>
                    <w:rFonts w:ascii="Cambria Math" w:hAnsi="Cambria Math"/>
                    <w:color w:val="000000" w:themeColor="text1"/>
                    <w:sz w:val="22"/>
                    <w:szCs w:val="22"/>
                    <w:shd w:val="clear" w:color="auto" w:fill="FFFFFF"/>
                  </w:rPr>
                  <m:t>f</m:t>
                </m:r>
              </m:sup>
            </m:sSubSup>
          </m:num>
          <m:den>
            <m:sSub>
              <m:sSubPr>
                <m:ctrlPr>
                  <w:rPr>
                    <w:rFonts w:ascii="Cambria Math" w:hAnsi="Cambria Math"/>
                    <w:i/>
                    <w:color w:val="000000" w:themeColor="text1"/>
                    <w:sz w:val="22"/>
                    <w:szCs w:val="22"/>
                    <w:shd w:val="clear" w:color="auto" w:fill="FFFFFF"/>
                  </w:rPr>
                </m:ctrlPr>
              </m:sSubPr>
              <m:e>
                <m:r>
                  <w:rPr>
                    <w:rFonts w:ascii="Cambria Math" w:hAnsi="Cambria Math"/>
                    <w:color w:val="000000" w:themeColor="text1"/>
                    <w:sz w:val="22"/>
                    <w:szCs w:val="22"/>
                    <w:shd w:val="clear" w:color="auto" w:fill="FFFFFF"/>
                  </w:rPr>
                  <m:t>k</m:t>
                </m:r>
              </m:e>
              <m:sub>
                <m:r>
                  <w:rPr>
                    <w:rFonts w:ascii="Cambria Math" w:hAnsi="Cambria Math"/>
                    <w:color w:val="000000" w:themeColor="text1"/>
                    <w:sz w:val="22"/>
                    <w:szCs w:val="22"/>
                    <w:shd w:val="clear" w:color="auto" w:fill="FFFFFF"/>
                  </w:rPr>
                  <m:t>B</m:t>
                </m:r>
              </m:sub>
            </m:sSub>
            <m:r>
              <w:rPr>
                <w:rFonts w:ascii="Cambria Math" w:hAnsi="Cambria Math"/>
                <w:color w:val="000000" w:themeColor="text1"/>
                <w:sz w:val="22"/>
                <w:szCs w:val="22"/>
                <w:shd w:val="clear" w:color="auto" w:fill="FFFFFF"/>
              </w:rPr>
              <m:t>T</m:t>
            </m:r>
          </m:den>
        </m:f>
        <m:r>
          <w:rPr>
            <w:rFonts w:ascii="Cambria Math" w:hAnsi="Cambria Math"/>
            <w:color w:val="000000" w:themeColor="text1"/>
            <w:sz w:val="22"/>
            <w:szCs w:val="22"/>
            <w:shd w:val="clear" w:color="auto" w:fill="FFFFFF"/>
          </w:rPr>
          <m:t>)</m:t>
        </m:r>
      </m:oMath>
      <w:r w:rsidRPr="000456B5">
        <w:rPr>
          <w:color w:val="000000" w:themeColor="text1"/>
          <w:sz w:val="22"/>
          <w:szCs w:val="22"/>
          <w:shd w:val="clear" w:color="auto" w:fill="FFFFFF"/>
        </w:rPr>
        <w:t xml:space="preserve">.  </w:t>
      </w:r>
      <w:r>
        <w:rPr>
          <w:color w:val="000000" w:themeColor="text1"/>
          <w:sz w:val="22"/>
          <w:szCs w:val="22"/>
          <w:shd w:val="clear" w:color="auto" w:fill="FFFFFF"/>
        </w:rPr>
        <w:t>The e</w:t>
      </w:r>
      <w:r w:rsidRPr="000456B5">
        <w:rPr>
          <w:color w:val="000000" w:themeColor="text1"/>
          <w:sz w:val="22"/>
          <w:szCs w:val="22"/>
          <w:shd w:val="clear" w:color="auto" w:fill="FFFFFF"/>
        </w:rPr>
        <w:t xml:space="preserve">quilibrium </w:t>
      </w:r>
      <w:r>
        <w:rPr>
          <w:color w:val="000000" w:themeColor="text1"/>
          <w:sz w:val="22"/>
          <w:szCs w:val="22"/>
          <w:shd w:val="clear" w:color="auto" w:fill="FFFFFF"/>
        </w:rPr>
        <w:t xml:space="preserve">defect </w:t>
      </w:r>
      <w:r w:rsidRPr="000456B5">
        <w:rPr>
          <w:color w:val="000000" w:themeColor="text1"/>
          <w:sz w:val="22"/>
          <w:szCs w:val="22"/>
          <w:shd w:val="clear" w:color="auto" w:fill="FFFFFF"/>
        </w:rPr>
        <w:t xml:space="preserve">concentration increases with increasing temperature. </w:t>
      </w:r>
    </w:p>
    <w:p w14:paraId="7282C1B8" w14:textId="77777777" w:rsidR="004F5D76" w:rsidRDefault="004F5D76" w:rsidP="004F5D76">
      <w:pPr>
        <w:jc w:val="both"/>
        <w:rPr>
          <w:rFonts w:eastAsia="Batang"/>
          <w:color w:val="000000" w:themeColor="text1"/>
          <w:sz w:val="22"/>
          <w:szCs w:val="22"/>
          <w:shd w:val="clear" w:color="auto" w:fill="FFFFFF"/>
        </w:rPr>
      </w:pPr>
    </w:p>
    <w:p w14:paraId="1D4EA70F" w14:textId="77777777" w:rsidR="004F5D76" w:rsidRPr="006758AB" w:rsidRDefault="004F5D76" w:rsidP="004F5D76">
      <w:pPr>
        <w:jc w:val="both"/>
        <w:rPr>
          <w:color w:val="000000" w:themeColor="text1"/>
          <w:sz w:val="22"/>
          <w:szCs w:val="22"/>
          <w:shd w:val="clear" w:color="auto" w:fill="FFFFFF"/>
        </w:rPr>
      </w:pPr>
      <w:r w:rsidRPr="006758AB">
        <w:rPr>
          <w:b/>
          <w:bCs/>
          <w:color w:val="000000" w:themeColor="text1"/>
          <w:sz w:val="22"/>
          <w:szCs w:val="22"/>
          <w:shd w:val="clear" w:color="auto" w:fill="FFFFFF"/>
        </w:rPr>
        <w:t>13. Line 246-247, what was the equilibrium defect concentration? Can you estimate this from your calculations?</w:t>
      </w:r>
    </w:p>
    <w:p w14:paraId="6D6B9D9F" w14:textId="77777777" w:rsidR="004F5D76" w:rsidRDefault="004F5D76" w:rsidP="004F5D76">
      <w:pPr>
        <w:jc w:val="both"/>
        <w:rPr>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5A40E9">
        <w:rPr>
          <w:color w:val="000000" w:themeColor="text1"/>
          <w:sz w:val="22"/>
          <w:szCs w:val="22"/>
          <w:shd w:val="clear" w:color="auto" w:fill="FFFFFF"/>
        </w:rPr>
        <w:t>The equilibrium defect concentration was calculated as a function of temperature and composition.</w:t>
      </w:r>
      <w:r>
        <w:rPr>
          <w:b/>
          <w:bCs/>
          <w:color w:val="000000" w:themeColor="text1"/>
          <w:sz w:val="22"/>
          <w:szCs w:val="22"/>
          <w:shd w:val="clear" w:color="auto" w:fill="FFFFFF"/>
        </w:rPr>
        <w:t xml:space="preserve"> </w:t>
      </w:r>
      <w:r w:rsidRPr="000456B5">
        <w:rPr>
          <w:rFonts w:eastAsia="Batang"/>
          <w:color w:val="000000" w:themeColor="text1"/>
          <w:sz w:val="22"/>
          <w:szCs w:val="22"/>
          <w:shd w:val="clear" w:color="auto" w:fill="FFFFFF"/>
        </w:rPr>
        <w:t xml:space="preserve">The equilibrium vacancy and self-interstitial concentration in U-12Mo at 1200 K </w:t>
      </w:r>
      <w:r>
        <w:rPr>
          <w:rFonts w:eastAsia="Batang"/>
          <w:color w:val="000000" w:themeColor="text1"/>
          <w:sz w:val="22"/>
          <w:szCs w:val="22"/>
          <w:shd w:val="clear" w:color="auto" w:fill="FFFFFF"/>
        </w:rPr>
        <w:t>are now</w:t>
      </w:r>
      <w:r w:rsidRPr="000456B5">
        <w:rPr>
          <w:rFonts w:eastAsia="Batang"/>
          <w:color w:val="000000" w:themeColor="text1"/>
          <w:sz w:val="22"/>
          <w:szCs w:val="22"/>
          <w:shd w:val="clear" w:color="auto" w:fill="FFFFFF"/>
        </w:rPr>
        <w:t xml:space="preserve"> provided in the text as an example. The added sentence is as follows in line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[2</w:t>
      </w:r>
      <w:r>
        <w:rPr>
          <w:rFonts w:eastAsia="Batang"/>
          <w:color w:val="000000" w:themeColor="text1"/>
          <w:sz w:val="22"/>
          <w:szCs w:val="22"/>
          <w:shd w:val="clear" w:color="auto" w:fill="FFFFFF"/>
        </w:rPr>
        <w:t>73</w:t>
      </w:r>
      <w:r w:rsidRPr="000456B5">
        <w:rPr>
          <w:rFonts w:eastAsia="Batang"/>
          <w:color w:val="000000" w:themeColor="text1"/>
          <w:sz w:val="22"/>
          <w:szCs w:val="22"/>
          <w:shd w:val="clear" w:color="auto" w:fill="FFFFFF"/>
        </w:rPr>
        <w:t>-2</w:t>
      </w:r>
      <w:r>
        <w:rPr>
          <w:rFonts w:eastAsia="Batang"/>
          <w:color w:val="000000" w:themeColor="text1"/>
          <w:sz w:val="22"/>
          <w:szCs w:val="22"/>
          <w:shd w:val="clear" w:color="auto" w:fill="FFFFFF"/>
        </w:rPr>
        <w:t>75</w:t>
      </w:r>
      <w:r w:rsidRPr="000456B5">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0456B5">
        <w:rPr>
          <w:color w:val="000000" w:themeColor="text1"/>
          <w:sz w:val="22"/>
          <w:szCs w:val="22"/>
          <w:shd w:val="clear" w:color="auto" w:fill="FFFFFF"/>
        </w:rPr>
        <w:t>The equilibrium concentrations of vacanc</w:t>
      </w:r>
      <w:r>
        <w:rPr>
          <w:color w:val="000000" w:themeColor="text1"/>
          <w:sz w:val="22"/>
          <w:szCs w:val="22"/>
          <w:shd w:val="clear" w:color="auto" w:fill="FFFFFF"/>
        </w:rPr>
        <w:t>ies</w:t>
      </w:r>
      <w:r w:rsidRPr="000456B5">
        <w:rPr>
          <w:color w:val="000000" w:themeColor="text1"/>
          <w:sz w:val="22"/>
          <w:szCs w:val="22"/>
          <w:shd w:val="clear" w:color="auto" w:fill="FFFFFF"/>
        </w:rPr>
        <w:t xml:space="preserve"> and self-interstitial</w:t>
      </w:r>
      <w:r>
        <w:rPr>
          <w:color w:val="000000" w:themeColor="text1"/>
          <w:sz w:val="22"/>
          <w:szCs w:val="22"/>
          <w:shd w:val="clear" w:color="auto" w:fill="FFFFFF"/>
        </w:rPr>
        <w:t>s</w:t>
      </w:r>
      <w:r w:rsidRPr="000456B5">
        <w:rPr>
          <w:color w:val="000000" w:themeColor="text1"/>
          <w:sz w:val="22"/>
          <w:szCs w:val="22"/>
          <w:shd w:val="clear" w:color="auto" w:fill="FFFFFF"/>
        </w:rPr>
        <w:t xml:space="preserve"> were</w:t>
      </w:r>
      <w:r>
        <w:rPr>
          <w:color w:val="000000" w:themeColor="text1"/>
          <w:sz w:val="22"/>
          <w:szCs w:val="22"/>
          <w:shd w:val="clear" w:color="auto" w:fill="FFFFFF"/>
        </w:rPr>
        <w:t xml:space="preserve"> found to be </w:t>
      </w:r>
      <w:r w:rsidRPr="000456B5">
        <w:rPr>
          <w:color w:val="000000" w:themeColor="text1"/>
          <w:sz w:val="22"/>
          <w:szCs w:val="22"/>
          <w:shd w:val="clear" w:color="auto" w:fill="FFFFFF"/>
        </w:rPr>
        <w:t>2.4 x 10</w:t>
      </w:r>
      <w:r w:rsidRPr="000456B5">
        <w:rPr>
          <w:color w:val="000000" w:themeColor="text1"/>
          <w:sz w:val="22"/>
          <w:szCs w:val="22"/>
          <w:shd w:val="clear" w:color="auto" w:fill="FFFFFF"/>
          <w:vertAlign w:val="superscript"/>
        </w:rPr>
        <w:t>-5</w:t>
      </w:r>
      <w:r>
        <w:rPr>
          <w:color w:val="000000" w:themeColor="text1"/>
          <w:sz w:val="22"/>
          <w:szCs w:val="22"/>
          <w:shd w:val="clear" w:color="auto" w:fill="FFFFFF"/>
          <w:vertAlign w:val="superscript"/>
        </w:rPr>
        <w:t xml:space="preserve"> </w:t>
      </w:r>
      <w:r>
        <w:rPr>
          <w:color w:val="000000" w:themeColor="text1"/>
          <w:sz w:val="22"/>
          <w:szCs w:val="22"/>
          <w:shd w:val="clear" w:color="auto" w:fill="FFFFFF"/>
        </w:rPr>
        <w:t>and</w:t>
      </w:r>
      <w:r w:rsidRPr="000456B5">
        <w:rPr>
          <w:color w:val="000000" w:themeColor="text1"/>
          <w:sz w:val="22"/>
          <w:szCs w:val="22"/>
          <w:shd w:val="clear" w:color="auto" w:fill="FFFFFF"/>
        </w:rPr>
        <w:t xml:space="preserve"> 2.5 x 10</w:t>
      </w:r>
      <w:r w:rsidRPr="000456B5">
        <w:rPr>
          <w:color w:val="000000" w:themeColor="text1"/>
          <w:sz w:val="22"/>
          <w:szCs w:val="22"/>
          <w:shd w:val="clear" w:color="auto" w:fill="FFFFFF"/>
          <w:vertAlign w:val="superscript"/>
        </w:rPr>
        <w:t>-3</w:t>
      </w:r>
      <w:r>
        <w:rPr>
          <w:color w:val="000000" w:themeColor="text1"/>
          <w:sz w:val="22"/>
          <w:szCs w:val="22"/>
          <w:shd w:val="clear" w:color="auto" w:fill="FFFFFF"/>
        </w:rPr>
        <w:t xml:space="preserve"> </w:t>
      </w:r>
      <w:r w:rsidRPr="000456B5">
        <w:rPr>
          <w:color w:val="000000" w:themeColor="text1"/>
          <w:sz w:val="22"/>
          <w:szCs w:val="22"/>
          <w:shd w:val="clear" w:color="auto" w:fill="FFFFFF"/>
        </w:rPr>
        <w:t>in γU-12Mo at 1200 K, respectively</w:t>
      </w:r>
      <w:r>
        <w:rPr>
          <w:color w:val="000000" w:themeColor="text1"/>
          <w:sz w:val="22"/>
          <w:szCs w:val="22"/>
          <w:shd w:val="clear" w:color="auto" w:fill="FFFFFF"/>
        </w:rPr>
        <w:t>,</w:t>
      </w:r>
      <w:r w:rsidRPr="000456B5">
        <w:rPr>
          <w:color w:val="000000" w:themeColor="text1"/>
          <w:sz w:val="22"/>
          <w:szCs w:val="22"/>
          <w:shd w:val="clear" w:color="auto" w:fill="FFFFFF"/>
        </w:rPr>
        <w:t xml:space="preserve"> as an example.</w:t>
      </w:r>
      <w:r>
        <w:rPr>
          <w:color w:val="000000" w:themeColor="text1"/>
          <w:sz w:val="22"/>
          <w:szCs w:val="22"/>
          <w:shd w:val="clear" w:color="auto" w:fill="FFFFFF"/>
        </w:rPr>
        <w:t>”</w:t>
      </w:r>
    </w:p>
    <w:p w14:paraId="548ADF49" w14:textId="77777777" w:rsidR="004F5D76" w:rsidRPr="00C210EB" w:rsidRDefault="004F5D76" w:rsidP="004F5D76">
      <w:pPr>
        <w:rPr>
          <w:color w:val="000000" w:themeColor="text1"/>
          <w:sz w:val="22"/>
          <w:szCs w:val="22"/>
          <w:shd w:val="clear" w:color="auto" w:fill="FFFFFF"/>
        </w:rPr>
      </w:pPr>
    </w:p>
    <w:p w14:paraId="6EA4DD8A" w14:textId="77777777" w:rsidR="004F5D76" w:rsidRPr="00641A31" w:rsidRDefault="004F5D76" w:rsidP="004F5D76">
      <w:pPr>
        <w:jc w:val="both"/>
        <w:rPr>
          <w:b/>
          <w:bCs/>
          <w:color w:val="000000" w:themeColor="text1"/>
          <w:sz w:val="22"/>
          <w:szCs w:val="22"/>
          <w:shd w:val="clear" w:color="auto" w:fill="FFFFFF"/>
        </w:rPr>
      </w:pPr>
      <w:r w:rsidRPr="00641A31">
        <w:rPr>
          <w:b/>
          <w:bCs/>
          <w:color w:val="000000" w:themeColor="text1"/>
          <w:sz w:val="22"/>
          <w:szCs w:val="22"/>
          <w:shd w:val="clear" w:color="auto" w:fill="FFFFFF"/>
        </w:rPr>
        <w:t>14. The authors could provide some further insight into why the self-diffusion decreases with increasing Mo concentration and why their calculated values are less than experimental results (Line 261-262).</w:t>
      </w:r>
    </w:p>
    <w:p w14:paraId="45D3F829" w14:textId="77777777" w:rsidR="004F5D76" w:rsidRDefault="004F5D76" w:rsidP="004F5D76">
      <w:pPr>
        <w:jc w:val="both"/>
        <w:rPr>
          <w:color w:val="000000" w:themeColor="text1"/>
          <w:sz w:val="22"/>
          <w:szCs w:val="22"/>
          <w:shd w:val="clear" w:color="auto" w:fill="FFFFFF"/>
        </w:rPr>
      </w:pPr>
      <w:r w:rsidRPr="00334D11">
        <w:rPr>
          <w:b/>
          <w:bCs/>
          <w:color w:val="000000" w:themeColor="text1"/>
          <w:sz w:val="22"/>
          <w:szCs w:val="22"/>
          <w:shd w:val="clear" w:color="auto" w:fill="FFFFFF"/>
        </w:rPr>
        <w:t xml:space="preserve">Response: </w:t>
      </w:r>
      <w:r w:rsidRPr="00334D11">
        <w:rPr>
          <w:rFonts w:eastAsia="Batang"/>
          <w:color w:val="000000" w:themeColor="text1"/>
          <w:sz w:val="22"/>
          <w:szCs w:val="22"/>
          <w:shd w:val="clear" w:color="auto" w:fill="FFFFFF"/>
        </w:rPr>
        <w:t>More explanation is added, and the paragraph was reorganized as follows in line</w:t>
      </w:r>
      <w:r>
        <w:rPr>
          <w:rFonts w:eastAsia="Batang"/>
          <w:color w:val="000000" w:themeColor="text1"/>
          <w:sz w:val="22"/>
          <w:szCs w:val="22"/>
          <w:shd w:val="clear" w:color="auto" w:fill="FFFFFF"/>
        </w:rPr>
        <w:t>s</w:t>
      </w:r>
      <w:r w:rsidRPr="00334D11">
        <w:rPr>
          <w:rFonts w:eastAsia="Batang"/>
          <w:color w:val="000000" w:themeColor="text1"/>
          <w:sz w:val="22"/>
          <w:szCs w:val="22"/>
          <w:shd w:val="clear" w:color="auto" w:fill="FFFFFF"/>
        </w:rPr>
        <w:t xml:space="preserve"> [33</w:t>
      </w:r>
      <w:r>
        <w:rPr>
          <w:rFonts w:eastAsia="Batang"/>
          <w:color w:val="000000" w:themeColor="text1"/>
          <w:sz w:val="22"/>
          <w:szCs w:val="22"/>
          <w:shd w:val="clear" w:color="auto" w:fill="FFFFFF"/>
        </w:rPr>
        <w:t>3</w:t>
      </w:r>
      <w:r w:rsidRPr="00334D11">
        <w:rPr>
          <w:rFonts w:eastAsia="Batang"/>
          <w:color w:val="000000" w:themeColor="text1"/>
          <w:sz w:val="22"/>
          <w:szCs w:val="22"/>
          <w:shd w:val="clear" w:color="auto" w:fill="FFFFFF"/>
        </w:rPr>
        <w:t>-3</w:t>
      </w:r>
      <w:r>
        <w:rPr>
          <w:rFonts w:eastAsia="Batang"/>
          <w:color w:val="000000" w:themeColor="text1"/>
          <w:sz w:val="22"/>
          <w:szCs w:val="22"/>
          <w:shd w:val="clear" w:color="auto" w:fill="FFFFFF"/>
        </w:rPr>
        <w:t>40</w:t>
      </w:r>
      <w:r w:rsidRPr="00334D11">
        <w:rPr>
          <w:rFonts w:eastAsia="Batang"/>
          <w:color w:val="000000" w:themeColor="text1"/>
          <w:sz w:val="22"/>
          <w:szCs w:val="22"/>
          <w:shd w:val="clear" w:color="auto" w:fill="FFFFFF"/>
        </w:rPr>
        <w:t>]:</w:t>
      </w:r>
      <w:r>
        <w:rPr>
          <w:color w:val="000000" w:themeColor="text1"/>
          <w:sz w:val="22"/>
          <w:szCs w:val="22"/>
          <w:shd w:val="clear" w:color="auto" w:fill="FFFFFF"/>
        </w:rPr>
        <w:t xml:space="preserve"> </w:t>
      </w:r>
      <w:r w:rsidRPr="00334D11">
        <w:rPr>
          <w:color w:val="000000" w:themeColor="text1"/>
          <w:sz w:val="22"/>
          <w:szCs w:val="22"/>
          <w:shd w:val="clear" w:color="auto" w:fill="FFFFFF"/>
        </w:rPr>
        <w:t xml:space="preserve">“Since the self-interstitial formation </w:t>
      </w:r>
      <w:r w:rsidRPr="00AF3DA3">
        <w:rPr>
          <w:color w:val="000000" w:themeColor="text1"/>
          <w:sz w:val="22"/>
          <w:szCs w:val="22"/>
          <w:shd w:val="clear" w:color="auto" w:fill="FFFFFF"/>
        </w:rPr>
        <w:t xml:space="preserve">energies </w:t>
      </w:r>
      <w:r>
        <w:rPr>
          <w:color w:val="000000" w:themeColor="text1"/>
          <w:sz w:val="22"/>
          <w:szCs w:val="22"/>
          <w:shd w:val="clear" w:color="auto" w:fill="FFFFFF"/>
        </w:rPr>
        <w:t>were</w:t>
      </w:r>
      <w:r w:rsidRPr="00AF3DA3">
        <w:rPr>
          <w:color w:val="000000" w:themeColor="text1"/>
          <w:sz w:val="22"/>
          <w:szCs w:val="22"/>
          <w:shd w:val="clear" w:color="auto" w:fill="FFFFFF"/>
        </w:rPr>
        <w:t xml:space="preserve"> lower than the vacancy formation energies in </w:t>
      </w:r>
      <w:proofErr w:type="spellStart"/>
      <w:r w:rsidRPr="000456B5">
        <w:rPr>
          <w:color w:val="000000" w:themeColor="text1"/>
          <w:sz w:val="22"/>
          <w:szCs w:val="22"/>
          <w:shd w:val="clear" w:color="auto" w:fill="FFFFFF"/>
        </w:rPr>
        <w:t>γ</w:t>
      </w:r>
      <w:r w:rsidRPr="00AF3DA3">
        <w:rPr>
          <w:color w:val="000000" w:themeColor="text1"/>
          <w:sz w:val="22"/>
          <w:szCs w:val="22"/>
          <w:shd w:val="clear" w:color="auto" w:fill="FFFFFF"/>
        </w:rPr>
        <w:t>U-xMo</w:t>
      </w:r>
      <w:proofErr w:type="spellEnd"/>
      <w:r w:rsidRPr="00AF3DA3">
        <w:rPr>
          <w:color w:val="000000" w:themeColor="text1"/>
          <w:sz w:val="22"/>
          <w:szCs w:val="22"/>
          <w:shd w:val="clear" w:color="auto" w:fill="FFFFFF"/>
        </w:rPr>
        <w:t xml:space="preserve"> at the investigated temperatures, the self-diffusion coefficients were dominated by the self-interstitial terms in </w:t>
      </w:r>
      <w:r>
        <w:rPr>
          <w:color w:val="000000" w:themeColor="text1"/>
          <w:sz w:val="22"/>
          <w:szCs w:val="22"/>
          <w:shd w:val="clear" w:color="auto" w:fill="FFFFFF"/>
        </w:rPr>
        <w:t>Eq.</w:t>
      </w:r>
      <w:r w:rsidRPr="00AF3DA3">
        <w:rPr>
          <w:color w:val="000000" w:themeColor="text1"/>
          <w:sz w:val="22"/>
          <w:szCs w:val="22"/>
          <w:shd w:val="clear" w:color="auto" w:fill="FFFFFF"/>
        </w:rPr>
        <w:t xml:space="preserve"> (9) and (10). An exponentially decreased equilibrium concentration of self-</w:t>
      </w:r>
      <w:r>
        <w:rPr>
          <w:color w:val="000000" w:themeColor="text1"/>
          <w:sz w:val="22"/>
          <w:szCs w:val="22"/>
          <w:shd w:val="clear" w:color="auto" w:fill="FFFFFF"/>
        </w:rPr>
        <w:t>interstitials</w:t>
      </w:r>
      <w:r w:rsidRPr="00AF3DA3">
        <w:rPr>
          <w:color w:val="000000" w:themeColor="text1"/>
          <w:sz w:val="22"/>
          <w:szCs w:val="22"/>
          <w:shd w:val="clear" w:color="auto" w:fill="FFFFFF"/>
        </w:rPr>
        <w:t>, which is primarily attributed to an increase in self-interstitial formation energies, resulted in a decrease in self-diffusion coefficients with increasing Mo concentration.</w:t>
      </w:r>
      <w:r>
        <w:rPr>
          <w:color w:val="000000" w:themeColor="text1"/>
          <w:sz w:val="22"/>
          <w:szCs w:val="22"/>
          <w:shd w:val="clear" w:color="auto" w:fill="FFFFFF"/>
        </w:rPr>
        <w:t xml:space="preserve"> </w:t>
      </w:r>
      <w:r w:rsidRPr="00AF3DA3">
        <w:rPr>
          <w:color w:val="000000" w:themeColor="text1"/>
          <w:sz w:val="22"/>
          <w:szCs w:val="22"/>
          <w:shd w:val="clear" w:color="auto" w:fill="FFFFFF"/>
        </w:rPr>
        <w:t>The vacancy terms in equations (9) and (10) were found to be negligible due to the higher vacancy formation energies, which reduced the concentration of vacancies exponentially.</w:t>
      </w:r>
      <w:r>
        <w:rPr>
          <w:color w:val="000000" w:themeColor="text1"/>
          <w:sz w:val="22"/>
          <w:szCs w:val="22"/>
          <w:shd w:val="clear" w:color="auto" w:fill="FFFFFF"/>
        </w:rPr>
        <w:t xml:space="preserve">” </w:t>
      </w:r>
    </w:p>
    <w:p w14:paraId="6FE40EA4" w14:textId="77777777" w:rsidR="004F5D76" w:rsidRPr="00AF3DA3" w:rsidRDefault="004F5D76" w:rsidP="004F5D76">
      <w:pPr>
        <w:jc w:val="both"/>
        <w:rPr>
          <w:color w:val="000000" w:themeColor="text1"/>
          <w:sz w:val="22"/>
          <w:szCs w:val="22"/>
          <w:shd w:val="clear" w:color="auto" w:fill="FFFFFF"/>
        </w:rPr>
      </w:pPr>
      <w:r>
        <w:rPr>
          <w:color w:val="000000" w:themeColor="text1"/>
          <w:sz w:val="22"/>
          <w:szCs w:val="22"/>
          <w:shd w:val="clear" w:color="auto" w:fill="FFFFFF"/>
        </w:rPr>
        <w:t>In addition, t</w:t>
      </w:r>
      <w:r w:rsidRPr="00AF3DA3">
        <w:rPr>
          <w:color w:val="000000" w:themeColor="text1"/>
          <w:sz w:val="22"/>
          <w:szCs w:val="22"/>
          <w:shd w:val="clear" w:color="auto" w:fill="FFFFFF"/>
        </w:rPr>
        <w:t>he discrepancy between experimental results and computational results could be due to the interatomic potential used and short time scale in molecular dynamics simulations. The possible reasons about why the calculated diffusion coefficients are less than the experimental results are added as follows in line [</w:t>
      </w:r>
      <w:r>
        <w:rPr>
          <w:color w:val="000000" w:themeColor="text1"/>
          <w:sz w:val="22"/>
          <w:szCs w:val="22"/>
          <w:shd w:val="clear" w:color="auto" w:fill="FFFFFF"/>
        </w:rPr>
        <w:t>301-304</w:t>
      </w:r>
      <w:r w:rsidRPr="00AF3DA3">
        <w:rPr>
          <w:color w:val="000000" w:themeColor="text1"/>
          <w:sz w:val="22"/>
          <w:szCs w:val="22"/>
          <w:shd w:val="clear" w:color="auto" w:fill="FFFFFF"/>
        </w:rPr>
        <w:t>]:</w:t>
      </w:r>
      <w:r>
        <w:rPr>
          <w:color w:val="000000" w:themeColor="text1"/>
          <w:sz w:val="22"/>
          <w:szCs w:val="22"/>
          <w:shd w:val="clear" w:color="auto" w:fill="FFFFFF"/>
        </w:rPr>
        <w:t xml:space="preserve"> </w:t>
      </w:r>
      <w:r w:rsidRPr="00AF3DA3">
        <w:rPr>
          <w:color w:val="000000" w:themeColor="text1"/>
          <w:sz w:val="22"/>
          <w:szCs w:val="22"/>
          <w:shd w:val="clear" w:color="auto" w:fill="FFFFFF"/>
        </w:rPr>
        <w:t xml:space="preserve">“The discrepancy between experimental results and computational results could be due to </w:t>
      </w:r>
      <w:r>
        <w:rPr>
          <w:color w:val="000000" w:themeColor="text1"/>
          <w:sz w:val="22"/>
          <w:szCs w:val="22"/>
          <w:shd w:val="clear" w:color="auto" w:fill="FFFFFF"/>
        </w:rPr>
        <w:t xml:space="preserve">a number of factors, including </w:t>
      </w:r>
      <w:r w:rsidRPr="00AF3DA3">
        <w:rPr>
          <w:color w:val="000000" w:themeColor="text1"/>
          <w:sz w:val="22"/>
          <w:szCs w:val="22"/>
          <w:shd w:val="clear" w:color="auto" w:fill="FFFFFF"/>
        </w:rPr>
        <w:t xml:space="preserve">the interatomic potential and </w:t>
      </w:r>
      <w:r>
        <w:rPr>
          <w:color w:val="000000" w:themeColor="text1"/>
          <w:sz w:val="22"/>
          <w:szCs w:val="22"/>
          <w:shd w:val="clear" w:color="auto" w:fill="FFFFFF"/>
        </w:rPr>
        <w:t xml:space="preserve">the comparatively </w:t>
      </w:r>
      <w:r w:rsidRPr="00AF3DA3">
        <w:rPr>
          <w:color w:val="000000" w:themeColor="text1"/>
          <w:sz w:val="22"/>
          <w:szCs w:val="22"/>
          <w:shd w:val="clear" w:color="auto" w:fill="FFFFFF"/>
        </w:rPr>
        <w:t xml:space="preserve">short time scale </w:t>
      </w:r>
      <w:r>
        <w:rPr>
          <w:color w:val="000000" w:themeColor="text1"/>
          <w:sz w:val="22"/>
          <w:szCs w:val="22"/>
          <w:shd w:val="clear" w:color="auto" w:fill="FFFFFF"/>
        </w:rPr>
        <w:t>of</w:t>
      </w:r>
      <w:r w:rsidRPr="00AF3DA3">
        <w:rPr>
          <w:color w:val="000000" w:themeColor="text1"/>
          <w:sz w:val="22"/>
          <w:szCs w:val="22"/>
          <w:shd w:val="clear" w:color="auto" w:fill="FFFFFF"/>
        </w:rPr>
        <w:t xml:space="preserve"> molecular dynamics simulations.”</w:t>
      </w:r>
    </w:p>
    <w:p w14:paraId="1B1289F0" w14:textId="77777777" w:rsidR="004F5D76" w:rsidRDefault="004F5D76" w:rsidP="004F5D76">
      <w:pPr>
        <w:rPr>
          <w:color w:val="000000" w:themeColor="text1"/>
          <w:sz w:val="22"/>
          <w:szCs w:val="22"/>
          <w:shd w:val="clear" w:color="auto" w:fill="FFFFFF"/>
        </w:rPr>
      </w:pPr>
    </w:p>
    <w:p w14:paraId="31428671" w14:textId="77777777" w:rsidR="004F5D76" w:rsidRPr="00641A31" w:rsidRDefault="004F5D76" w:rsidP="004F5D76">
      <w:pPr>
        <w:jc w:val="both"/>
        <w:rPr>
          <w:b/>
          <w:bCs/>
          <w:color w:val="000000" w:themeColor="text1"/>
          <w:sz w:val="22"/>
          <w:szCs w:val="22"/>
          <w:shd w:val="clear" w:color="auto" w:fill="FFFFFF"/>
        </w:rPr>
      </w:pPr>
      <w:r w:rsidRPr="00641A31">
        <w:rPr>
          <w:b/>
          <w:bCs/>
          <w:color w:val="000000" w:themeColor="text1"/>
          <w:sz w:val="22"/>
          <w:szCs w:val="22"/>
          <w:shd w:val="clear" w:color="auto" w:fill="FFFFFF"/>
        </w:rPr>
        <w:t>15. The discussion is not very clear or organized in the first paragraph (Line 275-289). The thoughts are not cohesive. They begin with vacancy formation energies, then discuss mixing enthalpy, then jumps back to Mo vacancies, and finishes with self-interstitial formation energy. I would highly recommend to rewrite this paragraph. </w:t>
      </w:r>
    </w:p>
    <w:p w14:paraId="602C771D" w14:textId="77777777" w:rsidR="004F5D76" w:rsidRDefault="004F5D76" w:rsidP="004F5D76">
      <w:pPr>
        <w:rPr>
          <w:color w:val="000000" w:themeColor="text1"/>
          <w:sz w:val="22"/>
          <w:szCs w:val="22"/>
          <w:shd w:val="clear" w:color="auto" w:fill="FFFFFF"/>
        </w:rPr>
      </w:pPr>
      <w:r w:rsidRPr="000456B5">
        <w:rPr>
          <w:b/>
          <w:bCs/>
          <w:color w:val="000000" w:themeColor="text1"/>
          <w:sz w:val="22"/>
          <w:szCs w:val="22"/>
          <w:shd w:val="clear" w:color="auto" w:fill="FFFFFF"/>
        </w:rPr>
        <w:lastRenderedPageBreak/>
        <w:t xml:space="preserve">Response: </w:t>
      </w:r>
      <w:r w:rsidRPr="00365519">
        <w:rPr>
          <w:bCs/>
          <w:color w:val="000000" w:themeColor="text1"/>
          <w:sz w:val="22"/>
          <w:szCs w:val="22"/>
          <w:shd w:val="clear" w:color="auto" w:fill="FFFFFF"/>
        </w:rPr>
        <w:t>The paragraph was re-written in line</w:t>
      </w:r>
      <w:r>
        <w:rPr>
          <w:bCs/>
          <w:color w:val="000000" w:themeColor="text1"/>
          <w:sz w:val="22"/>
          <w:szCs w:val="22"/>
          <w:shd w:val="clear" w:color="auto" w:fill="FFFFFF"/>
        </w:rPr>
        <w:t xml:space="preserve">s </w:t>
      </w:r>
      <w:r w:rsidRPr="00365519">
        <w:rPr>
          <w:bCs/>
          <w:color w:val="000000" w:themeColor="text1"/>
          <w:sz w:val="22"/>
          <w:szCs w:val="22"/>
          <w:shd w:val="clear" w:color="auto" w:fill="FFFFFF"/>
        </w:rPr>
        <w:t>[</w:t>
      </w:r>
      <w:r>
        <w:rPr>
          <w:bCs/>
          <w:color w:val="000000" w:themeColor="text1"/>
          <w:sz w:val="22"/>
          <w:szCs w:val="22"/>
          <w:shd w:val="clear" w:color="auto" w:fill="FFFFFF"/>
        </w:rPr>
        <w:t>305-319</w:t>
      </w:r>
      <w:r w:rsidRPr="00365519">
        <w:rPr>
          <w:bCs/>
          <w:color w:val="000000" w:themeColor="text1"/>
          <w:sz w:val="22"/>
          <w:szCs w:val="22"/>
          <w:shd w:val="clear" w:color="auto" w:fill="FFFFFF"/>
        </w:rPr>
        <w:t>] as follows:</w:t>
      </w:r>
      <w:r>
        <w:rPr>
          <w:color w:val="000000" w:themeColor="text1"/>
          <w:sz w:val="22"/>
          <w:szCs w:val="22"/>
          <w:shd w:val="clear" w:color="auto" w:fill="FFFFFF"/>
        </w:rPr>
        <w:t xml:space="preserve"> “</w:t>
      </w:r>
      <w:r w:rsidRPr="000456B5">
        <w:rPr>
          <w:color w:val="000000" w:themeColor="text1"/>
          <w:sz w:val="22"/>
          <w:szCs w:val="22"/>
          <w:shd w:val="clear" w:color="auto" w:fill="FFFFFF"/>
        </w:rPr>
        <w:t xml:space="preserve">The vacancy formation energy in </w:t>
      </w:r>
      <w:proofErr w:type="spellStart"/>
      <w:r w:rsidRPr="000456B5">
        <w:rPr>
          <w:color w:val="000000" w:themeColor="text1"/>
          <w:sz w:val="22"/>
          <w:szCs w:val="22"/>
          <w:shd w:val="clear" w:color="auto" w:fill="FFFFFF"/>
        </w:rPr>
        <w:t>γU-xMo</w:t>
      </w:r>
      <w:proofErr w:type="spellEnd"/>
      <w:r w:rsidRPr="000456B5">
        <w:rPr>
          <w:color w:val="000000" w:themeColor="text1"/>
          <w:sz w:val="22"/>
          <w:szCs w:val="22"/>
          <w:shd w:val="clear" w:color="auto" w:fill="FFFFFF"/>
        </w:rPr>
        <w:t xml:space="preserve"> decreased with increasing Mo concentration. Note that the vacancy formation energies in pure Mo, obtained via PAS and first-principles calculations, ranged </w:t>
      </w:r>
      <w:r>
        <w:rPr>
          <w:color w:val="000000" w:themeColor="text1"/>
          <w:sz w:val="22"/>
          <w:szCs w:val="22"/>
          <w:shd w:val="clear" w:color="auto" w:fill="FFFFFF"/>
        </w:rPr>
        <w:t xml:space="preserve">from </w:t>
      </w:r>
      <w:r w:rsidRPr="000456B5">
        <w:rPr>
          <w:color w:val="000000" w:themeColor="text1"/>
          <w:sz w:val="22"/>
          <w:szCs w:val="22"/>
          <w:shd w:val="clear" w:color="auto" w:fill="FFFFFF"/>
        </w:rPr>
        <w:t xml:space="preserve">1.6 eV </w:t>
      </w:r>
      <w:r>
        <w:rPr>
          <w:color w:val="000000" w:themeColor="text1"/>
          <w:sz w:val="22"/>
          <w:szCs w:val="22"/>
          <w:shd w:val="clear" w:color="auto" w:fill="FFFFFF"/>
        </w:rPr>
        <w:t>to</w:t>
      </w:r>
      <w:r w:rsidRPr="000456B5">
        <w:rPr>
          <w:color w:val="000000" w:themeColor="text1"/>
          <w:sz w:val="22"/>
          <w:szCs w:val="22"/>
          <w:shd w:val="clear" w:color="auto" w:fill="FFFFFF"/>
        </w:rPr>
        <w:t xml:space="preserve"> 3.6 eV, and tend to be greater than that of </w:t>
      </w:r>
      <w:proofErr w:type="spellStart"/>
      <w:r w:rsidRPr="000456B5">
        <w:rPr>
          <w:color w:val="000000" w:themeColor="text1"/>
          <w:sz w:val="22"/>
          <w:szCs w:val="22"/>
          <w:shd w:val="clear" w:color="auto" w:fill="FFFFFF"/>
        </w:rPr>
        <w:t>γU</w:t>
      </w:r>
      <w:proofErr w:type="spellEnd"/>
      <w:r w:rsidRPr="000456B5">
        <w:rPr>
          <w:color w:val="000000" w:themeColor="text1"/>
          <w:sz w:val="22"/>
          <w:szCs w:val="22"/>
          <w:shd w:val="clear" w:color="auto" w:fill="FFFFFF"/>
        </w:rPr>
        <w:t xml:space="preserve"> [61, 62, 63, 64, 65, 66]. This seems to indicate that the bond energy between U and Mo atoms is lower than the bond energy between U and U atoms. Thus, it might be easier to create a vacancy if more Mo neighbors exist in the alloy. The mixing enthalpy calculated both experimentally and computationally support th</w:t>
      </w:r>
      <w:r>
        <w:rPr>
          <w:color w:val="000000" w:themeColor="text1"/>
          <w:sz w:val="22"/>
          <w:szCs w:val="22"/>
          <w:shd w:val="clear" w:color="auto" w:fill="FFFFFF"/>
        </w:rPr>
        <w:t>is</w:t>
      </w:r>
      <w:r w:rsidRPr="000456B5">
        <w:rPr>
          <w:color w:val="000000" w:themeColor="text1"/>
          <w:sz w:val="22"/>
          <w:szCs w:val="22"/>
          <w:shd w:val="clear" w:color="auto" w:fill="FFFFFF"/>
        </w:rPr>
        <w:t xml:space="preserve"> proposed hypothesis. The mixing enthalpy in </w:t>
      </w:r>
      <w:proofErr w:type="spellStart"/>
      <w:r w:rsidRPr="000456B5">
        <w:rPr>
          <w:color w:val="000000" w:themeColor="text1"/>
          <w:sz w:val="22"/>
          <w:szCs w:val="22"/>
          <w:shd w:val="clear" w:color="auto" w:fill="FFFFFF"/>
        </w:rPr>
        <w:t>γU</w:t>
      </w:r>
      <w:proofErr w:type="spellEnd"/>
      <w:r w:rsidRPr="000456B5">
        <w:rPr>
          <w:color w:val="000000" w:themeColor="text1"/>
          <w:sz w:val="22"/>
          <w:szCs w:val="22"/>
          <w:shd w:val="clear" w:color="auto" w:fill="FFFFFF"/>
        </w:rPr>
        <w:t>-Mo was found to be positive over the whole composition range at 1000 K using MD simulations [</w:t>
      </w:r>
      <w:r>
        <w:rPr>
          <w:color w:val="000000" w:themeColor="text1"/>
          <w:sz w:val="22"/>
          <w:szCs w:val="22"/>
          <w:shd w:val="clear" w:color="auto" w:fill="FFFFFF"/>
        </w:rPr>
        <w:t>67</w:t>
      </w:r>
      <w:r w:rsidRPr="000456B5">
        <w:rPr>
          <w:color w:val="000000" w:themeColor="text1"/>
          <w:sz w:val="22"/>
          <w:szCs w:val="22"/>
          <w:shd w:val="clear" w:color="auto" w:fill="FFFFFF"/>
        </w:rPr>
        <w:t xml:space="preserve">]. The positive mixing enthalpy in </w:t>
      </w:r>
      <w:proofErr w:type="spellStart"/>
      <w:r w:rsidRPr="000456B5">
        <w:rPr>
          <w:color w:val="000000" w:themeColor="text1"/>
          <w:sz w:val="22"/>
          <w:szCs w:val="22"/>
          <w:shd w:val="clear" w:color="auto" w:fill="FFFFFF"/>
        </w:rPr>
        <w:t>γU</w:t>
      </w:r>
      <w:proofErr w:type="spellEnd"/>
      <w:r w:rsidRPr="000456B5">
        <w:rPr>
          <w:color w:val="000000" w:themeColor="text1"/>
          <w:sz w:val="22"/>
          <w:szCs w:val="22"/>
          <w:shd w:val="clear" w:color="auto" w:fill="FFFFFF"/>
        </w:rPr>
        <w:t>-Mo was also experimentally observed when the concentration of Mo was greater than 7 wt.% at 1100 K [6</w:t>
      </w:r>
      <w:r>
        <w:rPr>
          <w:color w:val="000000" w:themeColor="text1"/>
          <w:sz w:val="22"/>
          <w:szCs w:val="22"/>
          <w:shd w:val="clear" w:color="auto" w:fill="FFFFFF"/>
        </w:rPr>
        <w:t>8</w:t>
      </w:r>
      <w:r w:rsidRPr="000456B5">
        <w:rPr>
          <w:color w:val="000000" w:themeColor="text1"/>
          <w:sz w:val="22"/>
          <w:szCs w:val="22"/>
          <w:shd w:val="clear" w:color="auto" w:fill="FFFFFF"/>
        </w:rPr>
        <w:t>]. The mixing enthalpy is positive when the internal energy following mixing is greater than the internal energy prior to the mixing. This indicates that the U-Mo bond is weaker than the U-U bond, and thus the U-Mo bond is not favorable. Vacancy formation energies in alloys are dependent on the types of atoms present and their concentrations surrounding a vacancy [69, 70, 71</w:t>
      </w:r>
      <w:r>
        <w:rPr>
          <w:color w:val="000000" w:themeColor="text1"/>
          <w:sz w:val="22"/>
          <w:szCs w:val="22"/>
          <w:shd w:val="clear" w:color="auto" w:fill="FFFFFF"/>
        </w:rPr>
        <w:t>, 72, 73</w:t>
      </w:r>
      <w:r w:rsidRPr="000456B5">
        <w:rPr>
          <w:color w:val="000000" w:themeColor="text1"/>
          <w:sz w:val="22"/>
          <w:szCs w:val="22"/>
          <w:shd w:val="clear" w:color="auto" w:fill="FFFFFF"/>
        </w:rPr>
        <w:t xml:space="preserve">]. </w:t>
      </w:r>
    </w:p>
    <w:p w14:paraId="24E27A1D" w14:textId="77777777" w:rsidR="004F5D76" w:rsidRDefault="004F5D76" w:rsidP="004F5D76">
      <w:pPr>
        <w:jc w:val="both"/>
        <w:rPr>
          <w:color w:val="000000" w:themeColor="text1"/>
          <w:sz w:val="22"/>
          <w:szCs w:val="22"/>
          <w:shd w:val="clear" w:color="auto" w:fill="FFFFFF"/>
        </w:rPr>
      </w:pPr>
    </w:p>
    <w:p w14:paraId="1F737790"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16. Line 305 Reference is needed.  </w:t>
      </w:r>
    </w:p>
    <w:p w14:paraId="2BBE9EAA" w14:textId="77777777" w:rsidR="004F5D76" w:rsidRDefault="004F5D76" w:rsidP="004F5D76">
      <w:pPr>
        <w:jc w:val="both"/>
        <w:rPr>
          <w:color w:val="000000" w:themeColor="text1"/>
          <w:sz w:val="22"/>
          <w:szCs w:val="22"/>
          <w:shd w:val="clear" w:color="auto" w:fill="FFFFFF"/>
        </w:rPr>
      </w:pPr>
      <w:r w:rsidRPr="000456B5">
        <w:rPr>
          <w:b/>
          <w:bCs/>
          <w:color w:val="000000" w:themeColor="text1"/>
          <w:sz w:val="22"/>
          <w:szCs w:val="22"/>
          <w:shd w:val="clear" w:color="auto" w:fill="FFFFFF"/>
        </w:rPr>
        <w:t>Response:</w:t>
      </w:r>
      <w:r>
        <w:rPr>
          <w:b/>
          <w:bCs/>
          <w:color w:val="000000" w:themeColor="text1"/>
          <w:sz w:val="22"/>
          <w:szCs w:val="22"/>
          <w:shd w:val="clear" w:color="auto" w:fill="FFFFFF"/>
        </w:rPr>
        <w:t xml:space="preserve"> </w:t>
      </w:r>
      <w:r w:rsidRPr="006217C9">
        <w:rPr>
          <w:color w:val="000000" w:themeColor="text1"/>
          <w:sz w:val="22"/>
          <w:szCs w:val="22"/>
          <w:shd w:val="clear" w:color="auto" w:fill="FFFFFF"/>
        </w:rPr>
        <w:t xml:space="preserve">The reference is added in </w:t>
      </w:r>
      <w:r>
        <w:rPr>
          <w:color w:val="000000" w:themeColor="text1"/>
          <w:sz w:val="22"/>
          <w:szCs w:val="22"/>
          <w:shd w:val="clear" w:color="auto" w:fill="FFFFFF"/>
        </w:rPr>
        <w:t>lines</w:t>
      </w:r>
      <w:r w:rsidRPr="006217C9">
        <w:rPr>
          <w:color w:val="000000" w:themeColor="text1"/>
          <w:sz w:val="22"/>
          <w:szCs w:val="22"/>
          <w:shd w:val="clear" w:color="auto" w:fill="FFFFFF"/>
        </w:rPr>
        <w:t xml:space="preserve"> [</w:t>
      </w:r>
      <w:r>
        <w:rPr>
          <w:color w:val="000000" w:themeColor="text1"/>
          <w:sz w:val="22"/>
          <w:szCs w:val="22"/>
          <w:shd w:val="clear" w:color="auto" w:fill="FFFFFF"/>
        </w:rPr>
        <w:t>339-340</w:t>
      </w:r>
      <w:r w:rsidRPr="006217C9">
        <w:rPr>
          <w:color w:val="000000" w:themeColor="text1"/>
          <w:sz w:val="22"/>
          <w:szCs w:val="22"/>
          <w:shd w:val="clear" w:color="auto" w:fill="FFFFFF"/>
        </w:rPr>
        <w:t>] as follows:</w:t>
      </w:r>
      <w:r w:rsidRPr="000456B5">
        <w:rPr>
          <w:b/>
          <w:bCs/>
          <w:color w:val="000000" w:themeColor="text1"/>
          <w:sz w:val="22"/>
          <w:szCs w:val="22"/>
          <w:shd w:val="clear" w:color="auto" w:fill="FFFFFF"/>
        </w:rPr>
        <w:t xml:space="preserve"> </w:t>
      </w:r>
      <w:r>
        <w:rPr>
          <w:color w:val="000000" w:themeColor="text1"/>
          <w:sz w:val="22"/>
          <w:szCs w:val="22"/>
          <w:shd w:val="clear" w:color="auto" w:fill="FFFFFF"/>
        </w:rPr>
        <w:t>“</w:t>
      </w:r>
      <w:r w:rsidRPr="006217C9">
        <w:rPr>
          <w:color w:val="000000" w:themeColor="text1"/>
          <w:sz w:val="22"/>
          <w:szCs w:val="22"/>
          <w:shd w:val="clear" w:color="auto" w:fill="FFFFFF"/>
        </w:rPr>
        <w:t xml:space="preserve">The </w:t>
      </w:r>
      <w:r>
        <w:rPr>
          <w:color w:val="000000" w:themeColor="text1"/>
          <w:sz w:val="22"/>
          <w:szCs w:val="22"/>
          <w:shd w:val="clear" w:color="auto" w:fill="FFFFFF"/>
        </w:rPr>
        <w:t>inter</w:t>
      </w:r>
      <w:r w:rsidRPr="006217C9">
        <w:rPr>
          <w:color w:val="000000" w:themeColor="text1"/>
          <w:sz w:val="22"/>
          <w:szCs w:val="22"/>
          <w:shd w:val="clear" w:color="auto" w:fill="FFFFFF"/>
        </w:rPr>
        <w:t xml:space="preserve">diffusion coefficients in </w:t>
      </w:r>
      <w:proofErr w:type="spellStart"/>
      <w:r w:rsidRPr="000456B5">
        <w:rPr>
          <w:color w:val="000000" w:themeColor="text1"/>
          <w:sz w:val="22"/>
          <w:szCs w:val="22"/>
          <w:shd w:val="clear" w:color="auto" w:fill="FFFFFF"/>
        </w:rPr>
        <w:t>γ</w:t>
      </w:r>
      <w:r w:rsidRPr="006217C9">
        <w:rPr>
          <w:color w:val="000000" w:themeColor="text1"/>
          <w:sz w:val="22"/>
          <w:szCs w:val="22"/>
          <w:shd w:val="clear" w:color="auto" w:fill="FFFFFF"/>
        </w:rPr>
        <w:t>U</w:t>
      </w:r>
      <w:r>
        <w:rPr>
          <w:color w:val="000000" w:themeColor="text1"/>
          <w:sz w:val="22"/>
          <w:szCs w:val="22"/>
          <w:shd w:val="clear" w:color="auto" w:fill="FFFFFF"/>
        </w:rPr>
        <w:t>-x</w:t>
      </w:r>
      <w:r w:rsidRPr="006217C9">
        <w:rPr>
          <w:color w:val="000000" w:themeColor="text1"/>
          <w:sz w:val="22"/>
          <w:szCs w:val="22"/>
          <w:shd w:val="clear" w:color="auto" w:fill="FFFFFF"/>
        </w:rPr>
        <w:t>Mo</w:t>
      </w:r>
      <w:proofErr w:type="spellEnd"/>
      <w:r>
        <w:rPr>
          <w:color w:val="000000" w:themeColor="text1"/>
          <w:sz w:val="22"/>
          <w:szCs w:val="22"/>
          <w:shd w:val="clear" w:color="auto" w:fill="FFFFFF"/>
        </w:rPr>
        <w:t>, calculated using the self-diffusion coefficients</w:t>
      </w:r>
      <w:r w:rsidRPr="006217C9">
        <w:rPr>
          <w:color w:val="000000" w:themeColor="text1"/>
          <w:sz w:val="22"/>
          <w:szCs w:val="22"/>
          <w:shd w:val="clear" w:color="auto" w:fill="FFFFFF"/>
        </w:rPr>
        <w:t xml:space="preserve"> in this work</w:t>
      </w:r>
      <w:r>
        <w:rPr>
          <w:color w:val="000000" w:themeColor="text1"/>
          <w:sz w:val="22"/>
          <w:szCs w:val="22"/>
          <w:shd w:val="clear" w:color="auto" w:fill="FFFFFF"/>
        </w:rPr>
        <w:t>,</w:t>
      </w:r>
      <w:r w:rsidRPr="006217C9">
        <w:rPr>
          <w:color w:val="000000" w:themeColor="text1"/>
          <w:sz w:val="22"/>
          <w:szCs w:val="22"/>
          <w:shd w:val="clear" w:color="auto" w:fill="FFFFFF"/>
        </w:rPr>
        <w:t xml:space="preserve"> compares well to previous observations </w:t>
      </w:r>
      <w:r>
        <w:rPr>
          <w:color w:val="000000" w:themeColor="text1"/>
          <w:sz w:val="22"/>
          <w:szCs w:val="22"/>
          <w:shd w:val="clear" w:color="auto" w:fill="FFFFFF"/>
        </w:rPr>
        <w:t>[59].”</w:t>
      </w:r>
    </w:p>
    <w:p w14:paraId="4AD9A0F2" w14:textId="77777777" w:rsidR="004F5D76" w:rsidRPr="00300524" w:rsidRDefault="004F5D76" w:rsidP="004F5D76">
      <w:pPr>
        <w:jc w:val="both"/>
        <w:rPr>
          <w:color w:val="000000" w:themeColor="text1"/>
          <w:sz w:val="22"/>
          <w:szCs w:val="22"/>
          <w:shd w:val="clear" w:color="auto" w:fill="FFFFFF"/>
        </w:rPr>
      </w:pPr>
    </w:p>
    <w:p w14:paraId="1A003ECE"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17. Figure 3 could the authors comment on the scattered in the data due to the different potentials? Is one more accurate (or better) over the other? </w:t>
      </w:r>
    </w:p>
    <w:p w14:paraId="167624FA" w14:textId="77777777" w:rsidR="004F5D76" w:rsidRPr="00300524" w:rsidRDefault="004F5D76" w:rsidP="004F5D76">
      <w:pPr>
        <w:rPr>
          <w:color w:val="000000" w:themeColor="text1"/>
          <w:sz w:val="22"/>
          <w:szCs w:val="22"/>
          <w:shd w:val="clear" w:color="auto" w:fill="FFFFFF"/>
        </w:rPr>
      </w:pPr>
      <w:r w:rsidRPr="00300524">
        <w:rPr>
          <w:b/>
          <w:bCs/>
          <w:color w:val="000000" w:themeColor="text1"/>
          <w:sz w:val="22"/>
          <w:szCs w:val="22"/>
          <w:shd w:val="clear" w:color="auto" w:fill="FFFFFF"/>
        </w:rPr>
        <w:t xml:space="preserve">Response: </w:t>
      </w:r>
      <w:r w:rsidRPr="00300524">
        <w:rPr>
          <w:color w:val="000000" w:themeColor="text1"/>
          <w:sz w:val="22"/>
          <w:szCs w:val="22"/>
        </w:rPr>
        <w:t xml:space="preserve">More explanation </w:t>
      </w:r>
      <w:r>
        <w:rPr>
          <w:color w:val="000000" w:themeColor="text1"/>
          <w:sz w:val="22"/>
          <w:szCs w:val="22"/>
        </w:rPr>
        <w:t xml:space="preserve">on the scattered data </w:t>
      </w:r>
      <w:r w:rsidRPr="00300524">
        <w:rPr>
          <w:color w:val="000000" w:themeColor="text1"/>
          <w:sz w:val="22"/>
          <w:szCs w:val="22"/>
        </w:rPr>
        <w:t>is added in</w:t>
      </w:r>
      <w:r>
        <w:rPr>
          <w:color w:val="000000" w:themeColor="text1"/>
          <w:sz w:val="22"/>
          <w:szCs w:val="22"/>
        </w:rPr>
        <w:t xml:space="preserve"> lines</w:t>
      </w:r>
      <w:r w:rsidRPr="00300524">
        <w:rPr>
          <w:color w:val="000000" w:themeColor="text1"/>
          <w:sz w:val="22"/>
          <w:szCs w:val="22"/>
        </w:rPr>
        <w:t xml:space="preserve"> [</w:t>
      </w:r>
      <w:r>
        <w:rPr>
          <w:color w:val="000000" w:themeColor="text1"/>
          <w:sz w:val="22"/>
          <w:szCs w:val="22"/>
        </w:rPr>
        <w:t>232-234</w:t>
      </w:r>
      <w:r w:rsidRPr="00300524">
        <w:rPr>
          <w:color w:val="000000" w:themeColor="text1"/>
          <w:sz w:val="22"/>
          <w:szCs w:val="22"/>
        </w:rPr>
        <w:t>] as follows:</w:t>
      </w:r>
      <w:r w:rsidRPr="00300524">
        <w:rPr>
          <w:color w:val="000000" w:themeColor="text1"/>
          <w:sz w:val="22"/>
          <w:szCs w:val="22"/>
          <w:shd w:val="clear" w:color="auto" w:fill="FFFFFF"/>
        </w:rPr>
        <w:t xml:space="preserve"> </w:t>
      </w:r>
      <w:r>
        <w:rPr>
          <w:color w:val="000000" w:themeColor="text1"/>
          <w:sz w:val="22"/>
          <w:szCs w:val="22"/>
          <w:shd w:val="clear" w:color="auto" w:fill="FFFFFF"/>
        </w:rPr>
        <w:t xml:space="preserve">“Since </w:t>
      </w:r>
      <w:r w:rsidRPr="00300524">
        <w:rPr>
          <w:color w:val="000000" w:themeColor="text1"/>
          <w:sz w:val="22"/>
          <w:szCs w:val="22"/>
          <w:shd w:val="clear" w:color="auto" w:fill="FFFFFF"/>
        </w:rPr>
        <w:t>each</w:t>
      </w:r>
      <w:r>
        <w:rPr>
          <w:color w:val="000000" w:themeColor="text1"/>
          <w:sz w:val="22"/>
          <w:szCs w:val="22"/>
          <w:shd w:val="clear" w:color="auto" w:fill="FFFFFF"/>
        </w:rPr>
        <w:t xml:space="preserve"> </w:t>
      </w:r>
      <w:r w:rsidRPr="00300524">
        <w:rPr>
          <w:color w:val="000000" w:themeColor="text1"/>
          <w:sz w:val="22"/>
          <w:szCs w:val="22"/>
          <w:shd w:val="clear" w:color="auto" w:fill="FFFFFF"/>
        </w:rPr>
        <w:t xml:space="preserve">interatomic potential has different </w:t>
      </w:r>
      <w:r>
        <w:rPr>
          <w:color w:val="000000" w:themeColor="text1"/>
          <w:sz w:val="22"/>
          <w:szCs w:val="22"/>
          <w:shd w:val="clear" w:color="auto" w:fill="FFFFFF"/>
        </w:rPr>
        <w:t>parameters</w:t>
      </w:r>
      <w:r w:rsidRPr="00300524">
        <w:rPr>
          <w:color w:val="000000" w:themeColor="text1"/>
          <w:sz w:val="22"/>
          <w:szCs w:val="22"/>
          <w:shd w:val="clear" w:color="auto" w:fill="FFFFFF"/>
        </w:rPr>
        <w:t xml:space="preserve"> that are more or less accurate compared to the experimental data and the different range of applicabilit</w:t>
      </w:r>
      <w:r>
        <w:rPr>
          <w:color w:val="000000" w:themeColor="text1"/>
          <w:sz w:val="22"/>
          <w:szCs w:val="22"/>
          <w:shd w:val="clear" w:color="auto" w:fill="FFFFFF"/>
        </w:rPr>
        <w:t xml:space="preserve">y, </w:t>
      </w:r>
      <w:r w:rsidRPr="00300524">
        <w:rPr>
          <w:color w:val="000000" w:themeColor="text1"/>
          <w:sz w:val="22"/>
          <w:szCs w:val="22"/>
          <w:shd w:val="clear" w:color="auto" w:fill="FFFFFF"/>
        </w:rPr>
        <w:t>the entire scope of data for different potentials</w:t>
      </w:r>
      <w:r>
        <w:rPr>
          <w:color w:val="000000" w:themeColor="text1"/>
          <w:sz w:val="22"/>
          <w:szCs w:val="22"/>
          <w:shd w:val="clear" w:color="auto" w:fill="FFFFFF"/>
        </w:rPr>
        <w:t xml:space="preserve"> was included</w:t>
      </w:r>
      <w:r w:rsidRPr="00300524">
        <w:rPr>
          <w:color w:val="000000" w:themeColor="text1"/>
          <w:sz w:val="22"/>
          <w:szCs w:val="22"/>
          <w:shd w:val="clear" w:color="auto" w:fill="FFFFFF"/>
        </w:rPr>
        <w:t>.</w:t>
      </w:r>
      <w:r>
        <w:rPr>
          <w:color w:val="000000" w:themeColor="text1"/>
          <w:sz w:val="22"/>
          <w:szCs w:val="22"/>
          <w:shd w:val="clear" w:color="auto" w:fill="FFFFFF"/>
        </w:rPr>
        <w:t>” This has also been addressed via the responses provided in part to comments 6 and 14.</w:t>
      </w:r>
    </w:p>
    <w:p w14:paraId="4D7550E1" w14:textId="77777777" w:rsidR="004F5D76" w:rsidRPr="006217C9" w:rsidRDefault="004F5D76" w:rsidP="004F5D76">
      <w:pPr>
        <w:jc w:val="both"/>
        <w:rPr>
          <w:color w:val="000000" w:themeColor="text1"/>
          <w:sz w:val="22"/>
          <w:szCs w:val="22"/>
          <w:shd w:val="clear" w:color="auto" w:fill="FFFFFF"/>
        </w:rPr>
      </w:pPr>
    </w:p>
    <w:p w14:paraId="28AC9B36" w14:textId="77777777" w:rsidR="004F5D76" w:rsidRPr="0089049D" w:rsidRDefault="004F5D76" w:rsidP="004F5D76">
      <w:pPr>
        <w:rPr>
          <w:b/>
          <w:bCs/>
          <w:color w:val="000000" w:themeColor="text1"/>
          <w:sz w:val="22"/>
          <w:szCs w:val="22"/>
          <w:shd w:val="clear" w:color="auto" w:fill="FFFFFF"/>
        </w:rPr>
      </w:pPr>
      <w:r w:rsidRPr="0089049D">
        <w:rPr>
          <w:b/>
          <w:bCs/>
          <w:color w:val="000000" w:themeColor="text1"/>
          <w:sz w:val="22"/>
          <w:szCs w:val="22"/>
          <w:shd w:val="clear" w:color="auto" w:fill="FFFFFF"/>
        </w:rPr>
        <w:t>18. The authors don't touch on the anomalous self-diffusion in γ-U and this does deserve a discussion in the introduction. </w:t>
      </w:r>
    </w:p>
    <w:p w14:paraId="00CB276F" w14:textId="77777777" w:rsidR="004F5D76" w:rsidRDefault="004F5D76" w:rsidP="004F5D76">
      <w:pPr>
        <w:rPr>
          <w:color w:val="000000" w:themeColor="text1"/>
          <w:sz w:val="22"/>
          <w:szCs w:val="22"/>
          <w:shd w:val="clear" w:color="auto" w:fill="FFFFFF"/>
        </w:rPr>
      </w:pPr>
      <w:r w:rsidRPr="007E2B40">
        <w:rPr>
          <w:b/>
          <w:bCs/>
          <w:color w:val="000000" w:themeColor="text1"/>
          <w:sz w:val="22"/>
          <w:szCs w:val="22"/>
          <w:shd w:val="clear" w:color="auto" w:fill="FFFFFF"/>
        </w:rPr>
        <w:t xml:space="preserve">Response: </w:t>
      </w:r>
      <w:r w:rsidRPr="00365519">
        <w:rPr>
          <w:bCs/>
          <w:color w:val="000000" w:themeColor="text1"/>
          <w:sz w:val="22"/>
          <w:szCs w:val="22"/>
          <w:shd w:val="clear" w:color="auto" w:fill="FFFFFF"/>
        </w:rPr>
        <w:t>A brief discussion is added in line</w:t>
      </w:r>
      <w:r>
        <w:rPr>
          <w:bCs/>
          <w:color w:val="000000" w:themeColor="text1"/>
          <w:sz w:val="22"/>
          <w:szCs w:val="22"/>
          <w:shd w:val="clear" w:color="auto" w:fill="FFFFFF"/>
        </w:rPr>
        <w:t>s</w:t>
      </w:r>
      <w:r w:rsidRPr="00365519">
        <w:rPr>
          <w:bCs/>
          <w:color w:val="000000" w:themeColor="text1"/>
          <w:sz w:val="22"/>
          <w:szCs w:val="22"/>
          <w:shd w:val="clear" w:color="auto" w:fill="FFFFFF"/>
        </w:rPr>
        <w:t xml:space="preserve"> [</w:t>
      </w:r>
      <w:r>
        <w:rPr>
          <w:bCs/>
          <w:color w:val="000000" w:themeColor="text1"/>
          <w:sz w:val="22"/>
          <w:szCs w:val="22"/>
          <w:shd w:val="clear" w:color="auto" w:fill="FFFFFF"/>
        </w:rPr>
        <w:t>53-55</w:t>
      </w:r>
      <w:r w:rsidRPr="00365519">
        <w:rPr>
          <w:bCs/>
          <w:color w:val="000000" w:themeColor="text1"/>
          <w:sz w:val="22"/>
          <w:szCs w:val="22"/>
          <w:shd w:val="clear" w:color="auto" w:fill="FFFFFF"/>
        </w:rPr>
        <w:t>]</w:t>
      </w:r>
      <w:r>
        <w:rPr>
          <w:bCs/>
          <w:color w:val="000000" w:themeColor="text1"/>
          <w:sz w:val="22"/>
          <w:szCs w:val="22"/>
          <w:shd w:val="clear" w:color="auto" w:fill="FFFFFF"/>
        </w:rPr>
        <w:t xml:space="preserve"> as follows:</w:t>
      </w:r>
      <w:r>
        <w:rPr>
          <w:color w:val="000000" w:themeColor="text1"/>
          <w:sz w:val="22"/>
          <w:szCs w:val="22"/>
          <w:shd w:val="clear" w:color="auto" w:fill="FFFFFF"/>
        </w:rPr>
        <w:t xml:space="preserve"> “</w:t>
      </w:r>
      <w:r w:rsidRPr="007E2B40">
        <w:rPr>
          <w:color w:val="000000" w:themeColor="text1"/>
          <w:sz w:val="22"/>
          <w:szCs w:val="22"/>
          <w:shd w:val="clear" w:color="auto" w:fill="FFFFFF"/>
        </w:rPr>
        <w:t xml:space="preserve">In addition, </w:t>
      </w:r>
      <w:r>
        <w:rPr>
          <w:color w:val="000000" w:themeColor="text1"/>
          <w:sz w:val="22"/>
          <w:szCs w:val="22"/>
          <w:shd w:val="clear" w:color="auto" w:fill="FFFFFF"/>
        </w:rPr>
        <w:t xml:space="preserve">an </w:t>
      </w:r>
      <w:r w:rsidRPr="007E2B40">
        <w:rPr>
          <w:color w:val="000000" w:themeColor="text1"/>
          <w:sz w:val="22"/>
          <w:szCs w:val="22"/>
          <w:shd w:val="clear" w:color="auto" w:fill="FFFFFF"/>
        </w:rPr>
        <w:t xml:space="preserve">anomalously high self-diffusion coefficient was observed in </w:t>
      </w:r>
      <w:bookmarkStart w:id="6" w:name="OLE_LINK3"/>
      <w:bookmarkStart w:id="7" w:name="OLE_LINK4"/>
      <w:proofErr w:type="spellStart"/>
      <w:r w:rsidRPr="007E2B40">
        <w:rPr>
          <w:color w:val="000000" w:themeColor="text1"/>
          <w:sz w:val="22"/>
          <w:szCs w:val="22"/>
          <w:shd w:val="clear" w:color="auto" w:fill="FFFFFF"/>
        </w:rPr>
        <w:t>γ</w:t>
      </w:r>
      <w:bookmarkEnd w:id="6"/>
      <w:bookmarkEnd w:id="7"/>
      <w:r w:rsidRPr="007E2B40">
        <w:rPr>
          <w:color w:val="000000" w:themeColor="text1"/>
          <w:sz w:val="22"/>
          <w:szCs w:val="22"/>
          <w:shd w:val="clear" w:color="auto" w:fill="FFFFFF"/>
        </w:rPr>
        <w:t>U</w:t>
      </w:r>
      <w:proofErr w:type="spellEnd"/>
      <w:r w:rsidRPr="007E2B40">
        <w:rPr>
          <w:color w:val="000000" w:themeColor="text1"/>
          <w:sz w:val="22"/>
          <w:szCs w:val="22"/>
          <w:shd w:val="clear" w:color="auto" w:fill="FFFFFF"/>
        </w:rPr>
        <w:t xml:space="preserve"> when compared to other bcc metals, </w:t>
      </w:r>
      <w:r>
        <w:rPr>
          <w:color w:val="000000" w:themeColor="text1"/>
          <w:sz w:val="22"/>
          <w:szCs w:val="22"/>
          <w:shd w:val="clear" w:color="auto" w:fill="FFFFFF"/>
        </w:rPr>
        <w:t xml:space="preserve">which is </w:t>
      </w:r>
      <w:r w:rsidRPr="007E2B40">
        <w:rPr>
          <w:color w:val="000000" w:themeColor="text1"/>
          <w:sz w:val="22"/>
          <w:szCs w:val="22"/>
          <w:shd w:val="clear" w:color="auto" w:fill="FFFFFF"/>
        </w:rPr>
        <w:t xml:space="preserve">attributed to the dominance of self-interstitials in </w:t>
      </w:r>
      <w:r>
        <w:rPr>
          <w:color w:val="000000" w:themeColor="text1"/>
          <w:sz w:val="22"/>
          <w:szCs w:val="22"/>
          <w:shd w:val="clear" w:color="auto" w:fill="FFFFFF"/>
        </w:rPr>
        <w:t xml:space="preserve">the </w:t>
      </w:r>
      <w:r w:rsidRPr="007E2B40">
        <w:rPr>
          <w:color w:val="000000" w:themeColor="text1"/>
          <w:sz w:val="22"/>
          <w:szCs w:val="22"/>
          <w:shd w:val="clear" w:color="auto" w:fill="FFFFFF"/>
        </w:rPr>
        <w:t>diffusion process [24, 25, 26, 27].</w:t>
      </w:r>
      <w:r>
        <w:rPr>
          <w:color w:val="000000" w:themeColor="text1"/>
          <w:sz w:val="22"/>
          <w:szCs w:val="22"/>
          <w:shd w:val="clear" w:color="auto" w:fill="FFFFFF"/>
        </w:rPr>
        <w:t>”</w:t>
      </w:r>
    </w:p>
    <w:p w14:paraId="0CB48560" w14:textId="77777777" w:rsidR="004F5D76" w:rsidRPr="007E2B40" w:rsidRDefault="004F5D76" w:rsidP="004F5D76">
      <w:pPr>
        <w:rPr>
          <w:color w:val="000000" w:themeColor="text1"/>
          <w:sz w:val="22"/>
          <w:szCs w:val="22"/>
          <w:shd w:val="clear" w:color="auto" w:fill="FFFFFF"/>
        </w:rPr>
      </w:pPr>
    </w:p>
    <w:p w14:paraId="046D6243" w14:textId="77777777" w:rsidR="004F5D76" w:rsidRPr="000456B5" w:rsidRDefault="004F5D76" w:rsidP="004F5D76">
      <w:pPr>
        <w:jc w:val="both"/>
        <w:rPr>
          <w:rFonts w:eastAsia="Batang"/>
          <w:i/>
          <w:iCs/>
          <w:color w:val="000000" w:themeColor="text1"/>
          <w:sz w:val="22"/>
          <w:szCs w:val="22"/>
          <w:u w:val="single"/>
          <w:shd w:val="clear" w:color="auto" w:fill="FFFFFF"/>
        </w:rPr>
      </w:pPr>
    </w:p>
    <w:p w14:paraId="735F4DA9" w14:textId="77777777" w:rsidR="004F5D76" w:rsidRPr="000456B5" w:rsidRDefault="004F5D76" w:rsidP="004F5D76">
      <w:pPr>
        <w:rPr>
          <w:b/>
          <w:bCs/>
          <w:color w:val="000000" w:themeColor="text1"/>
          <w:sz w:val="22"/>
          <w:szCs w:val="22"/>
          <w:shd w:val="clear" w:color="auto" w:fill="FFFFFF"/>
        </w:rPr>
      </w:pPr>
      <w:r w:rsidRPr="00365519">
        <w:rPr>
          <w:b/>
          <w:color w:val="000000" w:themeColor="text1"/>
          <w:sz w:val="22"/>
          <w:szCs w:val="22"/>
          <w:shd w:val="clear" w:color="auto" w:fill="FFFFFF"/>
        </w:rPr>
        <w:t xml:space="preserve">Reviewer #2: In this work the authors use EAM-potential MD to study vacancy and self-interstitial </w:t>
      </w:r>
      <w:proofErr w:type="spellStart"/>
      <w:r w:rsidRPr="00365519">
        <w:rPr>
          <w:b/>
          <w:color w:val="000000" w:themeColor="text1"/>
          <w:sz w:val="22"/>
          <w:szCs w:val="22"/>
          <w:shd w:val="clear" w:color="auto" w:fill="FFFFFF"/>
        </w:rPr>
        <w:t>thermokinetics</w:t>
      </w:r>
      <w:proofErr w:type="spellEnd"/>
      <w:r w:rsidRPr="00365519">
        <w:rPr>
          <w:b/>
          <w:color w:val="000000" w:themeColor="text1"/>
          <w:sz w:val="22"/>
          <w:szCs w:val="22"/>
          <w:shd w:val="clear" w:color="auto" w:fill="FFFFFF"/>
        </w:rPr>
        <w:t xml:space="preserve"> in the </w:t>
      </w:r>
      <w:proofErr w:type="spellStart"/>
      <w:r w:rsidRPr="00365519">
        <w:rPr>
          <w:b/>
          <w:color w:val="000000" w:themeColor="text1"/>
          <w:sz w:val="22"/>
          <w:szCs w:val="22"/>
          <w:shd w:val="clear" w:color="auto" w:fill="FFFFFF"/>
        </w:rPr>
        <w:t>γU-Mox</w:t>
      </w:r>
      <w:proofErr w:type="spellEnd"/>
      <w:r w:rsidRPr="00365519">
        <w:rPr>
          <w:b/>
          <w:color w:val="000000" w:themeColor="text1"/>
          <w:sz w:val="22"/>
          <w:szCs w:val="22"/>
          <w:shd w:val="clear" w:color="auto" w:fill="FFFFFF"/>
        </w:rPr>
        <w:t xml:space="preserve"> binary system as a function of temperature and Mo concentration. Key formation and diffusion parameters are provided and compared against known theoretical and experimental trends. These contributions are valuable for higher time/length scale models and understanding possible materials degradation processes. There are a few (likely minor) points that should be addressed before publication:</w:t>
      </w:r>
      <w:r w:rsidRPr="000456B5">
        <w:rPr>
          <w:rFonts w:ascii="Segoe UI" w:hAnsi="Segoe UI" w:cs="Segoe UI"/>
          <w:color w:val="000000" w:themeColor="text1"/>
          <w:sz w:val="22"/>
          <w:szCs w:val="22"/>
        </w:rPr>
        <w:br/>
      </w:r>
      <w:r w:rsidRPr="000456B5">
        <w:rPr>
          <w:rFonts w:ascii="Segoe UI" w:hAnsi="Segoe UI" w:cs="Segoe UI"/>
          <w:color w:val="000000" w:themeColor="text1"/>
          <w:sz w:val="22"/>
          <w:szCs w:val="22"/>
        </w:rPr>
        <w:br/>
      </w:r>
      <w:r w:rsidRPr="00365519">
        <w:rPr>
          <w:b/>
          <w:color w:val="000000" w:themeColor="text1"/>
          <w:sz w:val="22"/>
          <w:szCs w:val="22"/>
          <w:shd w:val="clear" w:color="auto" w:fill="FFFFFF"/>
        </w:rPr>
        <w:t>(1) Comparison to binary phase diagrams could be potentially useful given the random alloy approximation applied. While no additional phases were observed based on the authors' analysis, this could be an artifact of sampling statistics (cell size, simulation length, number of simulations, etc.). In particular, diffusion properties of U vs. Mo as discussed in lines 237-245 would seem to be consistent with clustering of Mo. Some analysis of clustering dynamics (e.g., Mo-Mo RDF as a function of time) should easily demonstrate whether or not Mo clustering is occurring. If it is, that may well alter interpretations.</w:t>
      </w:r>
      <w:r w:rsidRPr="000456B5">
        <w:rPr>
          <w:color w:val="000000" w:themeColor="text1"/>
          <w:sz w:val="22"/>
          <w:szCs w:val="22"/>
          <w:u w:val="single"/>
        </w:rPr>
        <w:br/>
      </w:r>
    </w:p>
    <w:p w14:paraId="2A33401F" w14:textId="77777777" w:rsidR="004F5D76" w:rsidRDefault="004F5D76" w:rsidP="004F5D76">
      <w:pPr>
        <w:jc w:val="both"/>
        <w:rPr>
          <w:rFonts w:eastAsia="Batang"/>
          <w:color w:val="000000" w:themeColor="text1"/>
          <w:sz w:val="22"/>
          <w:szCs w:val="22"/>
          <w:shd w:val="clear" w:color="auto" w:fill="FFFFFF"/>
        </w:rPr>
      </w:pPr>
      <w:r w:rsidRPr="000456B5">
        <w:rPr>
          <w:b/>
          <w:bCs/>
          <w:color w:val="000000" w:themeColor="text1"/>
          <w:sz w:val="22"/>
          <w:szCs w:val="22"/>
          <w:shd w:val="clear" w:color="auto" w:fill="FFFFFF"/>
        </w:rPr>
        <w:t xml:space="preserve">Response:  </w:t>
      </w:r>
      <w:r w:rsidRPr="000456B5">
        <w:rPr>
          <w:color w:val="000000" w:themeColor="text1"/>
          <w:sz w:val="22"/>
          <w:szCs w:val="22"/>
          <w:shd w:val="clear" w:color="auto" w:fill="FFFFFF"/>
        </w:rPr>
        <w:t xml:space="preserve">As the reviewer commented, it is possible that local Mo clustering is occurring in the alloy, especially at low temperature regime (400 K - 800 K). However, experimentally, the γ-phase is </w:t>
      </w:r>
      <w:r>
        <w:rPr>
          <w:color w:val="000000" w:themeColor="text1"/>
          <w:sz w:val="22"/>
          <w:szCs w:val="22"/>
          <w:shd w:val="clear" w:color="auto" w:fill="FFFFFF"/>
        </w:rPr>
        <w:t xml:space="preserve">quenched in during the manufacturing process, and the </w:t>
      </w:r>
      <w:r w:rsidRPr="000456B5">
        <w:rPr>
          <w:color w:val="000000" w:themeColor="text1"/>
          <w:sz w:val="22"/>
          <w:szCs w:val="22"/>
          <w:shd w:val="clear" w:color="auto" w:fill="FFFFFF"/>
        </w:rPr>
        <w:t>γ-phase</w:t>
      </w:r>
      <w:r>
        <w:rPr>
          <w:color w:val="000000" w:themeColor="text1"/>
          <w:sz w:val="22"/>
          <w:szCs w:val="22"/>
          <w:shd w:val="clear" w:color="auto" w:fill="FFFFFF"/>
        </w:rPr>
        <w:t xml:space="preserve"> has been observed to be </w:t>
      </w:r>
      <w:r w:rsidRPr="000456B5">
        <w:rPr>
          <w:color w:val="000000" w:themeColor="text1"/>
          <w:sz w:val="22"/>
          <w:szCs w:val="22"/>
          <w:shd w:val="clear" w:color="auto" w:fill="FFFFFF"/>
        </w:rPr>
        <w:t xml:space="preserve">stabilized under irradiation </w:t>
      </w:r>
      <w:r w:rsidRPr="000456B5">
        <w:rPr>
          <w:rFonts w:eastAsia="Batang"/>
          <w:color w:val="000000" w:themeColor="text1"/>
          <w:sz w:val="22"/>
          <w:szCs w:val="22"/>
          <w:shd w:val="clear" w:color="auto" w:fill="FFFFFF"/>
        </w:rPr>
        <w:lastRenderedPageBreak/>
        <w:t xml:space="preserve">at low temperatures </w:t>
      </w:r>
      <w:r w:rsidRPr="000456B5">
        <w:rPr>
          <w:color w:val="000000" w:themeColor="text1"/>
          <w:sz w:val="22"/>
          <w:szCs w:val="22"/>
          <w:shd w:val="clear" w:color="auto" w:fill="FFFFFF"/>
        </w:rPr>
        <w:t>(400 K - 800 K)</w:t>
      </w:r>
      <w:r w:rsidRPr="000456B5">
        <w:rPr>
          <w:rFonts w:eastAsia="Batang"/>
          <w:color w:val="000000" w:themeColor="text1"/>
          <w:sz w:val="22"/>
          <w:szCs w:val="22"/>
          <w:shd w:val="clear" w:color="auto" w:fill="FFFFFF"/>
        </w:rPr>
        <w:t xml:space="preserve"> </w:t>
      </w:r>
      <w:r w:rsidRPr="000456B5">
        <w:rPr>
          <w:color w:val="000000" w:themeColor="text1"/>
          <w:sz w:val="22"/>
          <w:szCs w:val="22"/>
          <w:shd w:val="clear" w:color="auto" w:fill="FFFFFF"/>
        </w:rPr>
        <w:t xml:space="preserve">as </w:t>
      </w:r>
      <w:r>
        <w:rPr>
          <w:color w:val="000000" w:themeColor="text1"/>
          <w:sz w:val="22"/>
          <w:szCs w:val="22"/>
          <w:shd w:val="clear" w:color="auto" w:fill="FFFFFF"/>
        </w:rPr>
        <w:t xml:space="preserve">a </w:t>
      </w:r>
      <w:r w:rsidRPr="000456B5">
        <w:rPr>
          <w:color w:val="000000" w:themeColor="text1"/>
          <w:sz w:val="22"/>
          <w:szCs w:val="22"/>
          <w:shd w:val="clear" w:color="auto" w:fill="FFFFFF"/>
        </w:rPr>
        <w:t xml:space="preserve">substitutional solid solution alloy. Even though we are investigating low temperatures where other phases are present by </w:t>
      </w:r>
      <w:r>
        <w:rPr>
          <w:color w:val="000000" w:themeColor="text1"/>
          <w:sz w:val="22"/>
          <w:szCs w:val="22"/>
          <w:shd w:val="clear" w:color="auto" w:fill="FFFFFF"/>
        </w:rPr>
        <w:t xml:space="preserve">the </w:t>
      </w:r>
      <w:r w:rsidRPr="000456B5">
        <w:rPr>
          <w:color w:val="000000" w:themeColor="text1"/>
          <w:sz w:val="22"/>
          <w:szCs w:val="22"/>
          <w:shd w:val="clear" w:color="auto" w:fill="FFFFFF"/>
        </w:rPr>
        <w:t xml:space="preserve">phase diagram, we are introducing defects, </w:t>
      </w:r>
      <w:r>
        <w:rPr>
          <w:color w:val="000000" w:themeColor="text1"/>
          <w:sz w:val="22"/>
          <w:szCs w:val="22"/>
          <w:shd w:val="clear" w:color="auto" w:fill="FFFFFF"/>
        </w:rPr>
        <w:t>and assuming</w:t>
      </w:r>
      <w:r w:rsidRPr="000456B5">
        <w:rPr>
          <w:rFonts w:eastAsia="Batang"/>
          <w:color w:val="000000" w:themeColor="text1"/>
          <w:sz w:val="22"/>
          <w:szCs w:val="22"/>
          <w:shd w:val="clear" w:color="auto" w:fill="FFFFFF"/>
        </w:rPr>
        <w:t xml:space="preserve"> that we have random substitutional solid solution alloys (</w:t>
      </w:r>
      <w:r w:rsidRPr="000456B5">
        <w:rPr>
          <w:color w:val="000000" w:themeColor="text1"/>
          <w:sz w:val="22"/>
          <w:szCs w:val="22"/>
          <w:shd w:val="clear" w:color="auto" w:fill="FFFFFF"/>
        </w:rPr>
        <w:t>γ</w:t>
      </w:r>
      <w:r w:rsidRPr="000456B5">
        <w:rPr>
          <w:rFonts w:eastAsia="Batang"/>
          <w:color w:val="000000" w:themeColor="text1"/>
          <w:sz w:val="22"/>
          <w:szCs w:val="22"/>
          <w:shd w:val="clear" w:color="auto" w:fill="FFFFFF"/>
        </w:rPr>
        <w:t>-phase) with defects</w:t>
      </w:r>
      <w:r>
        <w:rPr>
          <w:rFonts w:eastAsia="Batang"/>
          <w:color w:val="000000" w:themeColor="text1"/>
          <w:sz w:val="22"/>
          <w:szCs w:val="22"/>
          <w:shd w:val="clear" w:color="auto" w:fill="FFFFFF"/>
        </w:rPr>
        <w:t>,</w:t>
      </w:r>
      <w:r w:rsidRPr="000456B5">
        <w:rPr>
          <w:rFonts w:eastAsia="Batang"/>
          <w:color w:val="000000" w:themeColor="text1"/>
          <w:sz w:val="22"/>
          <w:szCs w:val="22"/>
          <w:shd w:val="clear" w:color="auto" w:fill="FFFFFF"/>
        </w:rPr>
        <w:t xml:space="preserve"> </w:t>
      </w:r>
      <w:r>
        <w:rPr>
          <w:rFonts w:eastAsia="Batang"/>
          <w:color w:val="000000" w:themeColor="text1"/>
          <w:sz w:val="22"/>
          <w:szCs w:val="22"/>
          <w:shd w:val="clear" w:color="auto" w:fill="FFFFFF"/>
        </w:rPr>
        <w:t>which</w:t>
      </w:r>
      <w:r w:rsidRPr="000456B5">
        <w:rPr>
          <w:rFonts w:eastAsia="Batang"/>
          <w:color w:val="000000" w:themeColor="text1"/>
          <w:sz w:val="22"/>
          <w:szCs w:val="22"/>
          <w:shd w:val="clear" w:color="auto" w:fill="FFFFFF"/>
        </w:rPr>
        <w:t xml:space="preserve"> matche</w:t>
      </w:r>
      <w:r>
        <w:rPr>
          <w:rFonts w:eastAsia="Batang"/>
          <w:color w:val="000000" w:themeColor="text1"/>
          <w:sz w:val="22"/>
          <w:szCs w:val="22"/>
          <w:shd w:val="clear" w:color="auto" w:fill="FFFFFF"/>
        </w:rPr>
        <w:t>s</w:t>
      </w:r>
      <w:r w:rsidRPr="000456B5">
        <w:rPr>
          <w:rFonts w:eastAsia="Batang"/>
          <w:color w:val="000000" w:themeColor="text1"/>
          <w:sz w:val="22"/>
          <w:szCs w:val="22"/>
          <w:shd w:val="clear" w:color="auto" w:fill="FFFFFF"/>
        </w:rPr>
        <w:t xml:space="preserve"> the experimental observations. The clustering</w:t>
      </w:r>
      <w:r>
        <w:rPr>
          <w:rFonts w:eastAsia="Batang"/>
          <w:color w:val="000000" w:themeColor="text1"/>
          <w:sz w:val="22"/>
          <w:szCs w:val="22"/>
          <w:shd w:val="clear" w:color="auto" w:fill="FFFFFF"/>
        </w:rPr>
        <w:t xml:space="preserve"> of</w:t>
      </w:r>
      <w:r w:rsidRPr="000456B5">
        <w:rPr>
          <w:rFonts w:eastAsia="Batang"/>
          <w:color w:val="000000" w:themeColor="text1"/>
          <w:sz w:val="22"/>
          <w:szCs w:val="22"/>
          <w:shd w:val="clear" w:color="auto" w:fill="FFFFFF"/>
        </w:rPr>
        <w:t xml:space="preserve"> Mo was not observed in the MD time scale based on the RDF analysis</w:t>
      </w:r>
      <w:r>
        <w:rPr>
          <w:rFonts w:eastAsia="Batang"/>
          <w:color w:val="000000" w:themeColor="text1"/>
          <w:sz w:val="22"/>
          <w:szCs w:val="22"/>
          <w:shd w:val="clear" w:color="auto" w:fill="FFFFFF"/>
        </w:rPr>
        <w:t xml:space="preserve"> as shown in Fig.1.</w:t>
      </w:r>
    </w:p>
    <w:p w14:paraId="0B2FC0E7" w14:textId="77777777" w:rsidR="004F5D76" w:rsidRDefault="004F5D76" w:rsidP="004F5D76">
      <w:pPr>
        <w:jc w:val="both"/>
        <w:rPr>
          <w:rFonts w:eastAsia="Batang"/>
          <w:color w:val="000000" w:themeColor="text1"/>
          <w:sz w:val="22"/>
          <w:szCs w:val="22"/>
          <w:shd w:val="clear" w:color="auto" w:fill="FFFFFF"/>
        </w:rPr>
      </w:pPr>
      <w:r>
        <w:rPr>
          <w:noProof/>
          <w:color w:val="000000" w:themeColor="text1"/>
          <w:sz w:val="22"/>
          <w:szCs w:val="22"/>
          <w:shd w:val="clear" w:color="auto" w:fill="FFFFFF"/>
          <w:lang w:eastAsia="en-US"/>
        </w:rPr>
        <w:drawing>
          <wp:anchor distT="0" distB="0" distL="114300" distR="114300" simplePos="0" relativeHeight="251659264" behindDoc="0" locked="0" layoutInCell="1" allowOverlap="1" wp14:anchorId="10293DD5" wp14:editId="1935D5A5">
            <wp:simplePos x="0" y="0"/>
            <wp:positionH relativeFrom="column">
              <wp:posOffset>197674</wp:posOffset>
            </wp:positionH>
            <wp:positionV relativeFrom="paragraph">
              <wp:posOffset>204146</wp:posOffset>
            </wp:positionV>
            <wp:extent cx="5943600" cy="3286125"/>
            <wp:effectExtent l="0" t="0" r="0" b="317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14:sizeRelH relativeFrom="page">
              <wp14:pctWidth>0</wp14:pctWidth>
            </wp14:sizeRelH>
            <wp14:sizeRelV relativeFrom="page">
              <wp14:pctHeight>0</wp14:pctHeight>
            </wp14:sizeRelV>
          </wp:anchor>
        </w:drawing>
      </w:r>
    </w:p>
    <w:p w14:paraId="42081703" w14:textId="77777777" w:rsidR="004F5D76" w:rsidRDefault="004F5D76" w:rsidP="004F5D76">
      <w:pPr>
        <w:jc w:val="both"/>
        <w:rPr>
          <w:rFonts w:eastAsia="Batang"/>
          <w:color w:val="000000" w:themeColor="text1"/>
          <w:sz w:val="22"/>
          <w:szCs w:val="22"/>
          <w:shd w:val="clear" w:color="auto" w:fill="FFFFFF"/>
        </w:rPr>
      </w:pPr>
    </w:p>
    <w:p w14:paraId="4B67B7AA" w14:textId="77777777" w:rsidR="004F5D76" w:rsidRPr="00365519" w:rsidRDefault="004F5D76" w:rsidP="004F5D76">
      <w:pPr>
        <w:rPr>
          <w:b/>
          <w:color w:val="000000" w:themeColor="text1"/>
          <w:sz w:val="22"/>
          <w:szCs w:val="22"/>
          <w:shd w:val="clear" w:color="auto" w:fill="FFFFFF"/>
        </w:rPr>
      </w:pPr>
      <w:r w:rsidRPr="00365519">
        <w:rPr>
          <w:b/>
          <w:color w:val="000000" w:themeColor="text1"/>
          <w:sz w:val="22"/>
          <w:szCs w:val="22"/>
          <w:shd w:val="clear" w:color="auto" w:fill="FFFFFF"/>
        </w:rPr>
        <w:t>(2) In Figure 4/Ref. [25]/lines 228-230, there is a very large discrepancy in calculated self-interstitial formation energy for the γU-Mo10 system at 400K between this study and a previous study using the same potential (~0.32 eV vs 1.1 eV). It is stated that there is qualitative agreement but assuming x=9,10 behave similarly, Refs. [24] and [25] would seem to indicate self-interstitial formation energy drops significantly with increasing temperature which is the opposite trend to what is reported in Figure 4a. Is this a mistake or is there really a qualitative difference? If the later, it is important to note instead of saying there is qualitative agreement.</w:t>
      </w:r>
    </w:p>
    <w:p w14:paraId="64FDCBF9" w14:textId="77777777" w:rsidR="004F5D76" w:rsidRPr="004522C4" w:rsidRDefault="004F5D76" w:rsidP="004F5D76">
      <w:pPr>
        <w:rPr>
          <w:b/>
          <w:bCs/>
          <w:color w:val="000000" w:themeColor="text1"/>
          <w:sz w:val="22"/>
          <w:szCs w:val="22"/>
          <w:shd w:val="clear" w:color="auto" w:fill="FFFFFF"/>
        </w:rPr>
      </w:pPr>
    </w:p>
    <w:p w14:paraId="7786F9C7" w14:textId="77777777" w:rsidR="004F5D76" w:rsidRPr="004910DE" w:rsidRDefault="004F5D76" w:rsidP="004F5D76">
      <w:pPr>
        <w:jc w:val="both"/>
        <w:rPr>
          <w:color w:val="000000" w:themeColor="text1"/>
          <w:sz w:val="22"/>
          <w:szCs w:val="22"/>
          <w:shd w:val="clear" w:color="auto" w:fill="FFFFFF"/>
        </w:rPr>
      </w:pPr>
      <w:r w:rsidRPr="004522C4">
        <w:rPr>
          <w:b/>
          <w:bCs/>
          <w:color w:val="000000" w:themeColor="text1"/>
          <w:sz w:val="22"/>
          <w:szCs w:val="22"/>
          <w:shd w:val="clear" w:color="auto" w:fill="FFFFFF"/>
        </w:rPr>
        <w:t xml:space="preserve">Response: </w:t>
      </w:r>
      <w:r w:rsidRPr="004340A3">
        <w:rPr>
          <w:color w:val="000000" w:themeColor="text1"/>
          <w:sz w:val="22"/>
          <w:szCs w:val="22"/>
          <w:shd w:val="clear" w:color="auto" w:fill="FFFFFF"/>
        </w:rPr>
        <w:t>There is qualitative agreement in the sense that the self-interstitial formation energy was lower than the vacancy formation energy</w:t>
      </w:r>
      <w:r>
        <w:rPr>
          <w:color w:val="000000" w:themeColor="text1"/>
          <w:sz w:val="22"/>
          <w:szCs w:val="22"/>
          <w:shd w:val="clear" w:color="auto" w:fill="FFFFFF"/>
        </w:rPr>
        <w:t xml:space="preserve"> in the studies</w:t>
      </w:r>
      <w:r w:rsidRPr="004340A3">
        <w:rPr>
          <w:color w:val="000000" w:themeColor="text1"/>
          <w:sz w:val="22"/>
          <w:szCs w:val="22"/>
          <w:shd w:val="clear" w:color="auto" w:fill="FFFFFF"/>
        </w:rPr>
        <w:t>. A discrepancy in the self-interstitial formation energy between the current work and [2</w:t>
      </w:r>
      <w:r>
        <w:rPr>
          <w:color w:val="000000" w:themeColor="text1"/>
          <w:sz w:val="22"/>
          <w:szCs w:val="22"/>
          <w:shd w:val="clear" w:color="auto" w:fill="FFFFFF"/>
        </w:rPr>
        <w:t>8</w:t>
      </w:r>
      <w:r w:rsidRPr="004340A3">
        <w:rPr>
          <w:color w:val="000000" w:themeColor="text1"/>
          <w:sz w:val="22"/>
          <w:szCs w:val="22"/>
          <w:shd w:val="clear" w:color="auto" w:fill="FFFFFF"/>
        </w:rPr>
        <w:t>] may come from the different methodolog</w:t>
      </w:r>
      <w:r>
        <w:rPr>
          <w:color w:val="000000" w:themeColor="text1"/>
          <w:sz w:val="22"/>
          <w:szCs w:val="22"/>
          <w:shd w:val="clear" w:color="auto" w:fill="FFFFFF"/>
        </w:rPr>
        <w:t>ies</w:t>
      </w:r>
      <w:r w:rsidRPr="004340A3">
        <w:rPr>
          <w:color w:val="000000" w:themeColor="text1"/>
          <w:sz w:val="22"/>
          <w:szCs w:val="22"/>
          <w:shd w:val="clear" w:color="auto" w:fill="FFFFFF"/>
        </w:rPr>
        <w:t>. Both U and Mo atoms were considered as a defect for both works. However, in [2</w:t>
      </w:r>
      <w:r>
        <w:rPr>
          <w:color w:val="000000" w:themeColor="text1"/>
          <w:sz w:val="22"/>
          <w:szCs w:val="22"/>
          <w:shd w:val="clear" w:color="auto" w:fill="FFFFFF"/>
        </w:rPr>
        <w:t>8</w:t>
      </w:r>
      <w:r w:rsidRPr="004340A3">
        <w:rPr>
          <w:color w:val="000000" w:themeColor="text1"/>
          <w:sz w:val="22"/>
          <w:szCs w:val="22"/>
          <w:shd w:val="clear" w:color="auto" w:fill="FFFFFF"/>
        </w:rPr>
        <w:t xml:space="preserve">], the number of simulations that a U atom was introduced was proportional to the concentration of U atoms </w:t>
      </w:r>
      <w:r w:rsidRPr="004522C4">
        <w:rPr>
          <w:color w:val="000000" w:themeColor="text1"/>
          <w:sz w:val="22"/>
          <w:szCs w:val="22"/>
          <w:shd w:val="clear" w:color="auto" w:fill="FFFFFF"/>
        </w:rPr>
        <w:t xml:space="preserve">in </w:t>
      </w:r>
      <w:proofErr w:type="spellStart"/>
      <w:r w:rsidRPr="004522C4">
        <w:rPr>
          <w:color w:val="000000" w:themeColor="text1"/>
          <w:sz w:val="22"/>
          <w:szCs w:val="22"/>
          <w:shd w:val="clear" w:color="auto" w:fill="FFFFFF"/>
        </w:rPr>
        <w:t>γU-xMo</w:t>
      </w:r>
      <w:proofErr w:type="spellEnd"/>
      <w:r w:rsidRPr="004522C4">
        <w:rPr>
          <w:color w:val="000000" w:themeColor="text1"/>
          <w:sz w:val="22"/>
          <w:szCs w:val="22"/>
          <w:shd w:val="clear" w:color="auto" w:fill="FFFFFF"/>
        </w:rPr>
        <w:t xml:space="preserve">. On the other hand, in the present work, the number of simulations that </w:t>
      </w:r>
      <w:r>
        <w:rPr>
          <w:color w:val="000000" w:themeColor="text1"/>
          <w:sz w:val="22"/>
          <w:szCs w:val="22"/>
          <w:shd w:val="clear" w:color="auto" w:fill="FFFFFF"/>
        </w:rPr>
        <w:t xml:space="preserve">a </w:t>
      </w:r>
      <w:r w:rsidRPr="004522C4">
        <w:rPr>
          <w:color w:val="000000" w:themeColor="text1"/>
          <w:sz w:val="22"/>
          <w:szCs w:val="22"/>
          <w:shd w:val="clear" w:color="auto" w:fill="FFFFFF"/>
        </w:rPr>
        <w:t>U atom was introduced</w:t>
      </w:r>
      <w:r>
        <w:rPr>
          <w:color w:val="000000" w:themeColor="text1"/>
          <w:sz w:val="22"/>
          <w:szCs w:val="22"/>
          <w:shd w:val="clear" w:color="auto" w:fill="FFFFFF"/>
        </w:rPr>
        <w:t xml:space="preserve"> as the defect</w:t>
      </w:r>
      <w:r w:rsidRPr="004522C4">
        <w:rPr>
          <w:color w:val="000000" w:themeColor="text1"/>
          <w:sz w:val="22"/>
          <w:szCs w:val="22"/>
          <w:shd w:val="clear" w:color="auto" w:fill="FFFFFF"/>
        </w:rPr>
        <w:t xml:space="preserve"> was the same as the number of simulations that </w:t>
      </w:r>
      <w:r>
        <w:rPr>
          <w:color w:val="000000" w:themeColor="text1"/>
          <w:sz w:val="22"/>
          <w:szCs w:val="22"/>
          <w:shd w:val="clear" w:color="auto" w:fill="FFFFFF"/>
        </w:rPr>
        <w:t xml:space="preserve">a </w:t>
      </w:r>
      <w:r w:rsidRPr="004522C4">
        <w:rPr>
          <w:color w:val="000000" w:themeColor="text1"/>
          <w:sz w:val="22"/>
          <w:szCs w:val="22"/>
          <w:shd w:val="clear" w:color="auto" w:fill="FFFFFF"/>
        </w:rPr>
        <w:t xml:space="preserve">Mo atom was introduced. </w:t>
      </w:r>
      <w:r>
        <w:rPr>
          <w:color w:val="000000" w:themeColor="text1"/>
          <w:sz w:val="22"/>
          <w:szCs w:val="22"/>
          <w:shd w:val="clear" w:color="auto" w:fill="FFFFFF"/>
        </w:rPr>
        <w:t>In addition</w:t>
      </w:r>
      <w:r w:rsidRPr="004522C4">
        <w:rPr>
          <w:color w:val="000000" w:themeColor="text1"/>
          <w:sz w:val="22"/>
          <w:szCs w:val="22"/>
          <w:shd w:val="clear" w:color="auto" w:fill="FFFFFF"/>
        </w:rPr>
        <w:t xml:space="preserve">, </w:t>
      </w:r>
      <w:r>
        <w:rPr>
          <w:color w:val="000000" w:themeColor="text1"/>
          <w:sz w:val="22"/>
          <w:szCs w:val="22"/>
          <w:shd w:val="clear" w:color="auto" w:fill="FFFFFF"/>
        </w:rPr>
        <w:t xml:space="preserve">since </w:t>
      </w:r>
      <w:r w:rsidRPr="004522C4">
        <w:rPr>
          <w:color w:val="000000" w:themeColor="text1"/>
          <w:sz w:val="22"/>
          <w:szCs w:val="22"/>
          <w:shd w:val="clear" w:color="auto" w:fill="FFFFFF"/>
        </w:rPr>
        <w:t>[2</w:t>
      </w:r>
      <w:r>
        <w:rPr>
          <w:color w:val="000000" w:themeColor="text1"/>
          <w:sz w:val="22"/>
          <w:szCs w:val="22"/>
          <w:shd w:val="clear" w:color="auto" w:fill="FFFFFF"/>
        </w:rPr>
        <w:t>6</w:t>
      </w:r>
      <w:r w:rsidRPr="004522C4">
        <w:rPr>
          <w:color w:val="000000" w:themeColor="text1"/>
          <w:sz w:val="22"/>
          <w:szCs w:val="22"/>
          <w:shd w:val="clear" w:color="auto" w:fill="FFFFFF"/>
        </w:rPr>
        <w:t>] and [2</w:t>
      </w:r>
      <w:r>
        <w:rPr>
          <w:color w:val="000000" w:themeColor="text1"/>
          <w:sz w:val="22"/>
          <w:szCs w:val="22"/>
          <w:shd w:val="clear" w:color="auto" w:fill="FFFFFF"/>
        </w:rPr>
        <w:t>8</w:t>
      </w:r>
      <w:r w:rsidRPr="004522C4">
        <w:rPr>
          <w:color w:val="000000" w:themeColor="text1"/>
          <w:sz w:val="22"/>
          <w:szCs w:val="22"/>
          <w:shd w:val="clear" w:color="auto" w:fill="FFFFFF"/>
        </w:rPr>
        <w:t>] evaluated the point defect formation energy at single temperature</w:t>
      </w:r>
      <w:r>
        <w:rPr>
          <w:color w:val="000000" w:themeColor="text1"/>
          <w:sz w:val="22"/>
          <w:szCs w:val="22"/>
          <w:shd w:val="clear" w:color="auto" w:fill="FFFFFF"/>
        </w:rPr>
        <w:t xml:space="preserve"> with different methodology, it is hard to conclude that the self-interstitial formation energy decreases with increasing temperature. </w:t>
      </w:r>
      <w:r w:rsidRPr="004522C4">
        <w:rPr>
          <w:color w:val="000000" w:themeColor="text1"/>
          <w:sz w:val="22"/>
          <w:szCs w:val="22"/>
          <w:shd w:val="clear" w:color="auto" w:fill="FFFFFF"/>
        </w:rPr>
        <w:t xml:space="preserve">The current work is the first study investigating the point defects properties in </w:t>
      </w:r>
      <w:proofErr w:type="spellStart"/>
      <w:r w:rsidRPr="004522C4">
        <w:rPr>
          <w:color w:val="000000" w:themeColor="text1"/>
          <w:sz w:val="22"/>
          <w:szCs w:val="22"/>
          <w:shd w:val="clear" w:color="auto" w:fill="FFFFFF"/>
        </w:rPr>
        <w:t>γU-xMo</w:t>
      </w:r>
      <w:proofErr w:type="spellEnd"/>
      <w:r w:rsidRPr="004522C4">
        <w:rPr>
          <w:color w:val="000000" w:themeColor="text1"/>
          <w:sz w:val="22"/>
          <w:szCs w:val="22"/>
          <w:shd w:val="clear" w:color="auto" w:fill="FFFFFF"/>
        </w:rPr>
        <w:t xml:space="preserve"> as a function of composition and temperature.</w:t>
      </w:r>
      <w:r>
        <w:rPr>
          <w:color w:val="000000" w:themeColor="text1"/>
          <w:sz w:val="22"/>
          <w:szCs w:val="22"/>
          <w:shd w:val="clear" w:color="auto" w:fill="FFFFFF"/>
        </w:rPr>
        <w:t xml:space="preserve"> </w:t>
      </w:r>
      <w:r w:rsidRPr="00BF3662">
        <w:rPr>
          <w:color w:val="000000" w:themeColor="text1"/>
          <w:sz w:val="22"/>
          <w:szCs w:val="22"/>
          <w:shd w:val="clear" w:color="auto" w:fill="FFFFFF"/>
        </w:rPr>
        <w:t>More explanation on the discrepancy in the self-interstitial energy is added in [2</w:t>
      </w:r>
      <w:r>
        <w:rPr>
          <w:color w:val="000000" w:themeColor="text1"/>
          <w:sz w:val="22"/>
          <w:szCs w:val="22"/>
          <w:shd w:val="clear" w:color="auto" w:fill="FFFFFF"/>
        </w:rPr>
        <w:t>51-256]</w:t>
      </w:r>
      <w:r w:rsidRPr="00BF3662">
        <w:rPr>
          <w:color w:val="000000" w:themeColor="text1"/>
          <w:sz w:val="22"/>
          <w:szCs w:val="22"/>
          <w:shd w:val="clear" w:color="auto" w:fill="FFFFFF"/>
        </w:rPr>
        <w:t xml:space="preserve"> as follows:</w:t>
      </w:r>
      <w:r>
        <w:rPr>
          <w:color w:val="000000" w:themeColor="text1"/>
          <w:sz w:val="22"/>
          <w:szCs w:val="22"/>
          <w:shd w:val="clear" w:color="auto" w:fill="FFFFFF"/>
        </w:rPr>
        <w:t xml:space="preserve"> </w:t>
      </w:r>
      <w:r w:rsidRPr="00BF3662">
        <w:rPr>
          <w:color w:val="000000" w:themeColor="text1"/>
          <w:sz w:val="22"/>
          <w:szCs w:val="22"/>
          <w:shd w:val="clear" w:color="auto" w:fill="FFFFFF"/>
        </w:rPr>
        <w:t xml:space="preserve">“A discrepancy in the self-interstitial formation energy between the current work and Beeler’s work [28] </w:t>
      </w:r>
      <w:r>
        <w:rPr>
          <w:color w:val="000000" w:themeColor="text1"/>
          <w:sz w:val="22"/>
          <w:szCs w:val="22"/>
          <w:shd w:val="clear" w:color="auto" w:fill="FFFFFF"/>
        </w:rPr>
        <w:t>could originate</w:t>
      </w:r>
      <w:r w:rsidRPr="00BF3662">
        <w:rPr>
          <w:color w:val="000000" w:themeColor="text1"/>
          <w:sz w:val="22"/>
          <w:szCs w:val="22"/>
          <w:shd w:val="clear" w:color="auto" w:fill="FFFFFF"/>
        </w:rPr>
        <w:t xml:space="preserve"> from the different methodology. In Beeler’s work [28], the number of simulations that a U atom was introduced was proportional to the concentration of U atoms in </w:t>
      </w:r>
      <w:proofErr w:type="spellStart"/>
      <w:r w:rsidRPr="00BF3662">
        <w:rPr>
          <w:color w:val="000000" w:themeColor="text1"/>
          <w:sz w:val="22"/>
          <w:szCs w:val="22"/>
          <w:shd w:val="clear" w:color="auto" w:fill="FFFFFF"/>
        </w:rPr>
        <w:t>γU-xMo</w:t>
      </w:r>
      <w:proofErr w:type="spellEnd"/>
      <w:r w:rsidRPr="00BF3662">
        <w:rPr>
          <w:color w:val="000000" w:themeColor="text1"/>
          <w:sz w:val="22"/>
          <w:szCs w:val="22"/>
          <w:shd w:val="clear" w:color="auto" w:fill="FFFFFF"/>
        </w:rPr>
        <w:t xml:space="preserve">. On the other hand, in the </w:t>
      </w:r>
      <w:r w:rsidRPr="00BF3662">
        <w:rPr>
          <w:color w:val="000000" w:themeColor="text1"/>
          <w:sz w:val="22"/>
          <w:szCs w:val="22"/>
          <w:shd w:val="clear" w:color="auto" w:fill="FFFFFF"/>
        </w:rPr>
        <w:lastRenderedPageBreak/>
        <w:t>present work, the number of simulations that a U atom was introduced as the defect was the same as the number of simulations that a Mo atom was introduced.</w:t>
      </w:r>
    </w:p>
    <w:p w14:paraId="52B532E1" w14:textId="77777777" w:rsidR="004F5D76" w:rsidRDefault="004F5D76"/>
    <w:sectPr w:rsidR="004F5D76">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enjamin W. Beeler" w:date="2021-01-11T17:30:00Z" w:initials="BWB">
    <w:p w14:paraId="1A38520C" w14:textId="33AE95F0" w:rsidR="00B522C2" w:rsidRDefault="00B522C2">
      <w:pPr>
        <w:pStyle w:val="CommentText"/>
      </w:pPr>
      <w:r>
        <w:rPr>
          <w:rStyle w:val="CommentReference"/>
        </w:rPr>
        <w:annotationRef/>
      </w:r>
      <w:r>
        <w:t xml:space="preserve">I don’t like these sentences… I would prefer to replace these two sentences with something like: “This potential has demonstrated a reasonable degree of accuracy in the determination of a number of properties of the gamma U and gamma UMo systems. This potential also provides the added benefit of including a Xe interaction, which has led to its widespread usage in the literature.”  Keep the rest.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3852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38520C" w16cid:durableId="23A709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EC160" w14:textId="77777777" w:rsidR="008E1611" w:rsidRDefault="008E1611">
      <w:r>
        <w:separator/>
      </w:r>
    </w:p>
  </w:endnote>
  <w:endnote w:type="continuationSeparator" w:id="0">
    <w:p w14:paraId="2955B858" w14:textId="77777777" w:rsidR="008E1611" w:rsidRDefault="008E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altName w:val="Arial"/>
    <w:panose1 w:val="020B0604020202020204"/>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1141430"/>
      <w:docPartObj>
        <w:docPartGallery w:val="Page Numbers (Bottom of Page)"/>
        <w:docPartUnique/>
      </w:docPartObj>
    </w:sdtPr>
    <w:sdtEndPr>
      <w:rPr>
        <w:rStyle w:val="PageNumber"/>
      </w:rPr>
    </w:sdtEndPr>
    <w:sdtContent>
      <w:p w14:paraId="4151D66F" w14:textId="77777777" w:rsidR="0089049D" w:rsidRDefault="004F5D76" w:rsidP="00ED63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C42B4" w14:textId="77777777" w:rsidR="0089049D" w:rsidRDefault="008E1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853943"/>
      <w:docPartObj>
        <w:docPartGallery w:val="Page Numbers (Bottom of Page)"/>
        <w:docPartUnique/>
      </w:docPartObj>
    </w:sdtPr>
    <w:sdtEndPr>
      <w:rPr>
        <w:rStyle w:val="PageNumber"/>
      </w:rPr>
    </w:sdtEndPr>
    <w:sdtContent>
      <w:p w14:paraId="0D206164" w14:textId="77777777" w:rsidR="0089049D" w:rsidRDefault="004F5D76" w:rsidP="00ED63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4E58A" w14:textId="77777777" w:rsidR="0089049D" w:rsidRDefault="008E1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E6B9D" w14:textId="77777777" w:rsidR="008E1611" w:rsidRDefault="008E1611">
      <w:r>
        <w:separator/>
      </w:r>
    </w:p>
  </w:footnote>
  <w:footnote w:type="continuationSeparator" w:id="0">
    <w:p w14:paraId="0F72D4FF" w14:textId="77777777" w:rsidR="008E1611" w:rsidRDefault="008E1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B4E"/>
    <w:multiLevelType w:val="hybridMultilevel"/>
    <w:tmpl w:val="18085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76"/>
    <w:rsid w:val="00004AE5"/>
    <w:rsid w:val="004D6AA2"/>
    <w:rsid w:val="004F5D76"/>
    <w:rsid w:val="008E1611"/>
    <w:rsid w:val="00913A5C"/>
    <w:rsid w:val="00B522C2"/>
    <w:rsid w:val="00CF3026"/>
    <w:rsid w:val="00DD28A0"/>
    <w:rsid w:val="00DD40DA"/>
    <w:rsid w:val="00FD10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0C7F90"/>
  <w15:chartTrackingRefBased/>
  <w15:docId w15:val="{79D2E41D-E62F-A946-A97D-C1B77B69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D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D76"/>
    <w:pPr>
      <w:tabs>
        <w:tab w:val="center" w:pos="4680"/>
        <w:tab w:val="right" w:pos="9360"/>
      </w:tabs>
    </w:pPr>
  </w:style>
  <w:style w:type="character" w:customStyle="1" w:styleId="FooterChar">
    <w:name w:val="Footer Char"/>
    <w:basedOn w:val="DefaultParagraphFont"/>
    <w:link w:val="Footer"/>
    <w:uiPriority w:val="99"/>
    <w:rsid w:val="004F5D76"/>
    <w:rPr>
      <w:rFonts w:ascii="Times New Roman" w:eastAsia="Times New Roman" w:hAnsi="Times New Roman" w:cs="Times New Roman"/>
    </w:rPr>
  </w:style>
  <w:style w:type="character" w:styleId="PageNumber">
    <w:name w:val="page number"/>
    <w:basedOn w:val="DefaultParagraphFont"/>
    <w:uiPriority w:val="99"/>
    <w:semiHidden/>
    <w:unhideWhenUsed/>
    <w:rsid w:val="004F5D76"/>
  </w:style>
  <w:style w:type="paragraph" w:styleId="ListParagraph">
    <w:name w:val="List Paragraph"/>
    <w:basedOn w:val="Normal"/>
    <w:uiPriority w:val="34"/>
    <w:qFormat/>
    <w:rsid w:val="00004AE5"/>
    <w:pPr>
      <w:ind w:left="720"/>
      <w:contextualSpacing/>
    </w:pPr>
  </w:style>
  <w:style w:type="character" w:styleId="CommentReference">
    <w:name w:val="annotation reference"/>
    <w:basedOn w:val="DefaultParagraphFont"/>
    <w:uiPriority w:val="99"/>
    <w:semiHidden/>
    <w:unhideWhenUsed/>
    <w:rsid w:val="00B522C2"/>
    <w:rPr>
      <w:sz w:val="16"/>
      <w:szCs w:val="16"/>
    </w:rPr>
  </w:style>
  <w:style w:type="paragraph" w:styleId="CommentText">
    <w:name w:val="annotation text"/>
    <w:basedOn w:val="Normal"/>
    <w:link w:val="CommentTextChar"/>
    <w:uiPriority w:val="99"/>
    <w:semiHidden/>
    <w:unhideWhenUsed/>
    <w:rsid w:val="00B522C2"/>
    <w:rPr>
      <w:sz w:val="20"/>
      <w:szCs w:val="20"/>
    </w:rPr>
  </w:style>
  <w:style w:type="character" w:customStyle="1" w:styleId="CommentTextChar">
    <w:name w:val="Comment Text Char"/>
    <w:basedOn w:val="DefaultParagraphFont"/>
    <w:link w:val="CommentText"/>
    <w:uiPriority w:val="99"/>
    <w:semiHidden/>
    <w:rsid w:val="00B522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2C2"/>
    <w:rPr>
      <w:b/>
      <w:bCs/>
    </w:rPr>
  </w:style>
  <w:style w:type="character" w:customStyle="1" w:styleId="CommentSubjectChar">
    <w:name w:val="Comment Subject Char"/>
    <w:basedOn w:val="CommentTextChar"/>
    <w:link w:val="CommentSubject"/>
    <w:uiPriority w:val="99"/>
    <w:semiHidden/>
    <w:rsid w:val="00B522C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522C2"/>
    <w:rPr>
      <w:sz w:val="18"/>
      <w:szCs w:val="18"/>
    </w:rPr>
  </w:style>
  <w:style w:type="character" w:customStyle="1" w:styleId="BalloonTextChar">
    <w:name w:val="Balloon Text Char"/>
    <w:basedOn w:val="DefaultParagraphFont"/>
    <w:link w:val="BalloonText"/>
    <w:uiPriority w:val="99"/>
    <w:semiHidden/>
    <w:rsid w:val="00B522C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Gyuchul</dc:creator>
  <cp:keywords/>
  <dc:description/>
  <cp:lastModifiedBy>Benjamin W. Beeler</cp:lastModifiedBy>
  <cp:revision>2</cp:revision>
  <dcterms:created xsi:type="dcterms:W3CDTF">2021-01-11T22:33:00Z</dcterms:created>
  <dcterms:modified xsi:type="dcterms:W3CDTF">2021-01-11T22:33:00Z</dcterms:modified>
</cp:coreProperties>
</file>
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1B17" w14:textId="035BC36D" w:rsidR="00661E22" w:rsidRDefault="005B13EE" w:rsidP="00A63A81">
      <w:pPr>
        <w:jc w:val="both"/>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 xml:space="preserve">We thank the reviewer for their time and effort in reviewing this manuscript. The feedback and comments we received allowed us to make this manuscript into a more robust and clear work. We also appreciate </w:t>
      </w:r>
      <w:r w:rsidR="008F7168">
        <w:rPr>
          <w:rFonts w:ascii="Times New Roman" w:eastAsia="Times New Roman" w:hAnsi="Times New Roman" w:cs="Times New Roman"/>
          <w:color w:val="4472C4" w:themeColor="accent1"/>
          <w:shd w:val="clear" w:color="auto" w:fill="FFFFFF"/>
        </w:rPr>
        <w:t>the different view</w:t>
      </w:r>
      <w:r>
        <w:rPr>
          <w:rFonts w:ascii="Times New Roman" w:eastAsia="Times New Roman" w:hAnsi="Times New Roman" w:cs="Times New Roman"/>
          <w:color w:val="4472C4" w:themeColor="accent1"/>
          <w:shd w:val="clear" w:color="auto" w:fill="FFFFFF"/>
        </w:rPr>
        <w:t xml:space="preserve"> on the topic that a fresh set of eyes allows and were glad to </w:t>
      </w:r>
      <w:r w:rsidR="008F7168">
        <w:rPr>
          <w:rFonts w:ascii="Times New Roman" w:eastAsia="Times New Roman" w:hAnsi="Times New Roman" w:cs="Times New Roman"/>
          <w:color w:val="4472C4" w:themeColor="accent1"/>
          <w:shd w:val="clear" w:color="auto" w:fill="FFFFFF"/>
        </w:rPr>
        <w:t>consider those comments</w:t>
      </w:r>
      <w:r>
        <w:rPr>
          <w:rFonts w:ascii="Times New Roman" w:eastAsia="Times New Roman" w:hAnsi="Times New Roman" w:cs="Times New Roman"/>
          <w:color w:val="4472C4" w:themeColor="accent1"/>
          <w:shd w:val="clear" w:color="auto" w:fill="FFFFFF"/>
        </w:rPr>
        <w:t xml:space="preserve"> and make changes.</w:t>
      </w:r>
    </w:p>
    <w:p w14:paraId="7264EFA8" w14:textId="254AEFAD" w:rsidR="00AE1287" w:rsidRDefault="00AE1287" w:rsidP="00A63A81">
      <w:pPr>
        <w:jc w:val="both"/>
        <w:rPr>
          <w:rFonts w:ascii="Times New Roman" w:eastAsia="Times New Roman" w:hAnsi="Times New Roman" w:cs="Times New Roman"/>
          <w:color w:val="4472C4" w:themeColor="accent1"/>
          <w:shd w:val="clear" w:color="auto" w:fill="FFFFFF"/>
        </w:rPr>
      </w:pPr>
    </w:p>
    <w:p w14:paraId="46D98C33" w14:textId="0A2454F7" w:rsidR="00AE1287" w:rsidRDefault="00AE1287" w:rsidP="00A63A81">
      <w:pPr>
        <w:jc w:val="both"/>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 xml:space="preserve">Other major edits. </w:t>
      </w:r>
    </w:p>
    <w:p w14:paraId="227A02D9" w14:textId="4E12806D" w:rsidR="00661E22" w:rsidRPr="000B28C2" w:rsidRDefault="006144EF" w:rsidP="00A63A81">
      <w:pPr>
        <w:jc w:val="both"/>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 xml:space="preserve">In figure </w:t>
      </w:r>
      <w:r w:rsidR="002E6D58">
        <w:rPr>
          <w:rFonts w:ascii="Times New Roman" w:eastAsia="Times New Roman" w:hAnsi="Times New Roman" w:cs="Times New Roman"/>
          <w:color w:val="4472C4" w:themeColor="accent1"/>
          <w:shd w:val="clear" w:color="auto" w:fill="FFFFFF"/>
        </w:rPr>
        <w:t>5,</w:t>
      </w:r>
      <w:r>
        <w:rPr>
          <w:rFonts w:ascii="Times New Roman" w:eastAsia="Times New Roman" w:hAnsi="Times New Roman" w:cs="Times New Roman"/>
          <w:color w:val="4472C4" w:themeColor="accent1"/>
          <w:shd w:val="clear" w:color="auto" w:fill="FFFFFF"/>
        </w:rPr>
        <w:t xml:space="preserve"> the data is </w:t>
      </w:r>
      <w:r w:rsidR="002E6D58">
        <w:rPr>
          <w:rFonts w:ascii="Times New Roman" w:eastAsia="Times New Roman" w:hAnsi="Times New Roman" w:cs="Times New Roman"/>
          <w:color w:val="4472C4" w:themeColor="accent1"/>
          <w:shd w:val="clear" w:color="auto" w:fill="FFFFFF"/>
        </w:rPr>
        <w:t>no longer</w:t>
      </w:r>
      <w:r>
        <w:rPr>
          <w:rFonts w:ascii="Times New Roman" w:eastAsia="Times New Roman" w:hAnsi="Times New Roman" w:cs="Times New Roman"/>
          <w:color w:val="4472C4" w:themeColor="accent1"/>
          <w:shd w:val="clear" w:color="auto" w:fill="FFFFFF"/>
        </w:rPr>
        <w:t xml:space="preserve"> compared to the experimental data from Wang</w:t>
      </w:r>
      <w:r w:rsidR="002E6D58">
        <w:rPr>
          <w:rFonts w:ascii="Times New Roman" w:eastAsia="Times New Roman" w:hAnsi="Times New Roman" w:cs="Times New Roman"/>
          <w:color w:val="4472C4" w:themeColor="accent1"/>
          <w:shd w:val="clear" w:color="auto" w:fill="FFFFFF"/>
        </w:rPr>
        <w:t xml:space="preserve"> et al.</w:t>
      </w:r>
      <w:r>
        <w:rPr>
          <w:rFonts w:ascii="Times New Roman" w:eastAsia="Times New Roman" w:hAnsi="Times New Roman" w:cs="Times New Roman"/>
          <w:color w:val="4472C4" w:themeColor="accent1"/>
          <w:shd w:val="clear" w:color="auto" w:fill="FFFFFF"/>
        </w:rPr>
        <w:t xml:space="preserve"> as this data was from another paper and the AIMD method is </w:t>
      </w:r>
      <w:r w:rsidR="002E6D58">
        <w:rPr>
          <w:rFonts w:ascii="Times New Roman" w:eastAsia="Times New Roman" w:hAnsi="Times New Roman" w:cs="Times New Roman"/>
          <w:color w:val="4472C4" w:themeColor="accent1"/>
          <w:shd w:val="clear" w:color="auto" w:fill="FFFFFF"/>
        </w:rPr>
        <w:t>no longer</w:t>
      </w:r>
      <w:r>
        <w:rPr>
          <w:rFonts w:ascii="Times New Roman" w:eastAsia="Times New Roman" w:hAnsi="Times New Roman" w:cs="Times New Roman"/>
          <w:color w:val="4472C4" w:themeColor="accent1"/>
          <w:shd w:val="clear" w:color="auto" w:fill="FFFFFF"/>
        </w:rPr>
        <w:t xml:space="preserve"> compared to the CMD method</w:t>
      </w:r>
      <w:r w:rsidR="002E6D58">
        <w:rPr>
          <w:rFonts w:ascii="Times New Roman" w:eastAsia="Times New Roman" w:hAnsi="Times New Roman" w:cs="Times New Roman"/>
          <w:color w:val="4472C4" w:themeColor="accent1"/>
          <w:shd w:val="clear" w:color="auto" w:fill="FFFFFF"/>
        </w:rPr>
        <w:t xml:space="preserve"> used in Wang et al</w:t>
      </w:r>
      <w:r>
        <w:rPr>
          <w:rFonts w:ascii="Times New Roman" w:eastAsia="Times New Roman" w:hAnsi="Times New Roman" w:cs="Times New Roman"/>
          <w:color w:val="4472C4" w:themeColor="accent1"/>
          <w:shd w:val="clear" w:color="auto" w:fill="FFFFFF"/>
        </w:rPr>
        <w:t xml:space="preserve">. With these </w:t>
      </w:r>
      <w:r w:rsidR="002E6D58">
        <w:rPr>
          <w:rFonts w:ascii="Times New Roman" w:eastAsia="Times New Roman" w:hAnsi="Times New Roman" w:cs="Times New Roman"/>
          <w:color w:val="4472C4" w:themeColor="accent1"/>
          <w:shd w:val="clear" w:color="auto" w:fill="FFFFFF"/>
        </w:rPr>
        <w:t>changes,</w:t>
      </w:r>
      <w:r>
        <w:rPr>
          <w:rFonts w:ascii="Times New Roman" w:eastAsia="Times New Roman" w:hAnsi="Times New Roman" w:cs="Times New Roman"/>
          <w:color w:val="4472C4" w:themeColor="accent1"/>
          <w:shd w:val="clear" w:color="auto" w:fill="FFFFFF"/>
        </w:rPr>
        <w:t xml:space="preserve"> </w:t>
      </w:r>
      <w:r w:rsidR="002E6D58">
        <w:rPr>
          <w:rFonts w:ascii="Times New Roman" w:eastAsia="Times New Roman" w:hAnsi="Times New Roman" w:cs="Times New Roman"/>
          <w:color w:val="4472C4" w:themeColor="accent1"/>
          <w:shd w:val="clear" w:color="auto" w:fill="FFFFFF"/>
        </w:rPr>
        <w:t>their</w:t>
      </w:r>
      <w:r>
        <w:rPr>
          <w:rFonts w:ascii="Times New Roman" w:eastAsia="Times New Roman" w:hAnsi="Times New Roman" w:cs="Times New Roman"/>
          <w:color w:val="4472C4" w:themeColor="accent1"/>
          <w:shd w:val="clear" w:color="auto" w:fill="FFFFFF"/>
        </w:rPr>
        <w:t xml:space="preserve"> corresponding portions of the manuscript have been removed. “</w:t>
      </w:r>
      <w:proofErr w:type="gramStart"/>
      <w:r w:rsidR="002E6D58">
        <w:rPr>
          <w:rFonts w:ascii="Times New Roman" w:eastAsia="Times New Roman" w:hAnsi="Times New Roman" w:cs="Times New Roman"/>
          <w:color w:val="4472C4" w:themeColor="accent1"/>
          <w:shd w:val="clear" w:color="auto" w:fill="FFFFFF"/>
        </w:rPr>
        <w:t>by</w:t>
      </w:r>
      <w:proofErr w:type="gramEnd"/>
      <w:r w:rsidR="002E6D58">
        <w:rPr>
          <w:rFonts w:ascii="Times New Roman" w:eastAsia="Times New Roman" w:hAnsi="Times New Roman" w:cs="Times New Roman"/>
          <w:color w:val="4472C4" w:themeColor="accent1"/>
          <w:shd w:val="clear" w:color="auto" w:fill="FFFFFF"/>
        </w:rPr>
        <w:t xml:space="preserve"> Wang et al.</w:t>
      </w:r>
      <w:r w:rsidRPr="006144EF">
        <w:rPr>
          <w:rFonts w:ascii="Times New Roman" w:eastAsia="Times New Roman" w:hAnsi="Times New Roman" w:cs="Times New Roman"/>
          <w:color w:val="4472C4" w:themeColor="accent1"/>
          <w:shd w:val="clear" w:color="auto" w:fill="FFFFFF"/>
        </w:rPr>
        <w:t>, but are sligh</w:t>
      </w:r>
      <w:r>
        <w:rPr>
          <w:rFonts w:ascii="Times New Roman" w:eastAsia="Times New Roman" w:hAnsi="Times New Roman" w:cs="Times New Roman"/>
          <w:color w:val="4472C4" w:themeColor="accent1"/>
          <w:shd w:val="clear" w:color="auto" w:fill="FFFFFF"/>
        </w:rPr>
        <w:t>tly below the values calculated</w:t>
      </w:r>
      <w:r w:rsidR="000B28C2">
        <w:rPr>
          <w:rFonts w:ascii="Times New Roman" w:eastAsia="Times New Roman" w:hAnsi="Times New Roman" w:cs="Times New Roman"/>
          <w:color w:val="4472C4" w:themeColor="accent1"/>
          <w:shd w:val="clear" w:color="auto" w:fill="FFFFFF"/>
        </w:rPr>
        <w:t xml:space="preserve">” </w:t>
      </w:r>
      <w:r>
        <w:rPr>
          <w:rFonts w:ascii="Times New Roman" w:eastAsia="Times New Roman" w:hAnsi="Times New Roman" w:cs="Times New Roman"/>
          <w:color w:val="4472C4" w:themeColor="accent1"/>
          <w:shd w:val="clear" w:color="auto" w:fill="FFFFFF"/>
        </w:rPr>
        <w:t>and “</w:t>
      </w:r>
      <w:r w:rsidRPr="006144EF">
        <w:rPr>
          <w:rFonts w:ascii="Times New Roman" w:eastAsia="Times New Roman" w:hAnsi="Times New Roman" w:cs="Times New Roman"/>
          <w:color w:val="4472C4" w:themeColor="accent1"/>
          <w:shd w:val="clear" w:color="auto" w:fill="FFFFFF"/>
        </w:rPr>
        <w:t xml:space="preserve">Finally, a comparison can be made to the Born-Mayer-Huggins interatomic potential employed in the classical molecular simulations by </w:t>
      </w:r>
      <w:r>
        <w:rPr>
          <w:rFonts w:ascii="Times New Roman" w:eastAsia="Times New Roman" w:hAnsi="Times New Roman" w:cs="Times New Roman"/>
          <w:color w:val="4472C4" w:themeColor="accent1"/>
          <w:shd w:val="clear" w:color="auto" w:fill="FFFFFF"/>
        </w:rPr>
        <w:t>Wang et al.</w:t>
      </w:r>
      <w:r w:rsidR="002E6D58">
        <w:rPr>
          <w:rFonts w:ascii="Times New Roman" w:eastAsia="Times New Roman" w:hAnsi="Times New Roman" w:cs="Times New Roman"/>
          <w:color w:val="4472C4" w:themeColor="accent1"/>
          <w:shd w:val="clear" w:color="auto" w:fill="FFFFFF"/>
        </w:rPr>
        <w:t>,</w:t>
      </w:r>
      <w:r>
        <w:rPr>
          <w:rFonts w:ascii="Times New Roman" w:eastAsia="Times New Roman" w:hAnsi="Times New Roman" w:cs="Times New Roman"/>
          <w:color w:val="4472C4" w:themeColor="accent1"/>
          <w:shd w:val="clear" w:color="auto" w:fill="FFFFFF"/>
        </w:rPr>
        <w:t xml:space="preserve"> </w:t>
      </w:r>
      <w:r w:rsidRPr="006144EF">
        <w:rPr>
          <w:rFonts w:ascii="Times New Roman" w:eastAsia="Times New Roman" w:hAnsi="Times New Roman" w:cs="Times New Roman"/>
          <w:color w:val="4472C4" w:themeColor="accent1"/>
          <w:shd w:val="clear" w:color="auto" w:fill="FFFFFF"/>
        </w:rPr>
        <w:t>which significantly underestimates the equilibrium density across the entire compositional range.</w:t>
      </w:r>
      <w:r>
        <w:rPr>
          <w:rFonts w:ascii="Times New Roman" w:eastAsia="Times New Roman" w:hAnsi="Times New Roman" w:cs="Times New Roman"/>
          <w:color w:val="4472C4" w:themeColor="accent1"/>
          <w:shd w:val="clear" w:color="auto" w:fill="FFFFFF"/>
        </w:rPr>
        <w:t xml:space="preserve"> </w:t>
      </w:r>
      <w:r w:rsidRPr="006144EF">
        <w:rPr>
          <w:rFonts w:ascii="Times New Roman" w:eastAsia="Times New Roman" w:hAnsi="Times New Roman" w:cs="Times New Roman"/>
          <w:color w:val="4472C4" w:themeColor="accent1"/>
          <w:shd w:val="clear" w:color="auto" w:fill="FFFFFF"/>
        </w:rPr>
        <w:t>This validates the use of DFT with vdW-DF2 van der Waals functional for the calculation of</w:t>
      </w:r>
      <w:r>
        <w:rPr>
          <w:rFonts w:ascii="Times New Roman" w:eastAsia="Times New Roman" w:hAnsi="Times New Roman" w:cs="Times New Roman"/>
          <w:color w:val="4472C4" w:themeColor="accent1"/>
          <w:shd w:val="clear" w:color="auto" w:fill="FFFFFF"/>
        </w:rPr>
        <w:t xml:space="preserve"> density in molten salt systems</w:t>
      </w:r>
      <w:r w:rsidRPr="006144EF">
        <w:rPr>
          <w:rFonts w:ascii="Times New Roman" w:eastAsia="Times New Roman" w:hAnsi="Times New Roman" w:cs="Times New Roman"/>
          <w:color w:val="4472C4" w:themeColor="accent1"/>
          <w:shd w:val="clear" w:color="auto" w:fill="FFFFFF"/>
        </w:rPr>
        <w:t>.</w:t>
      </w:r>
      <w:r>
        <w:rPr>
          <w:rFonts w:ascii="Times New Roman" w:eastAsia="Times New Roman" w:hAnsi="Times New Roman" w:cs="Times New Roman"/>
          <w:color w:val="4472C4" w:themeColor="accent1"/>
          <w:shd w:val="clear" w:color="auto" w:fill="FFFFFF"/>
        </w:rPr>
        <w:t>”</w:t>
      </w:r>
    </w:p>
    <w:p w14:paraId="600FC748" w14:textId="190F8486" w:rsidR="00AE1287" w:rsidRDefault="00AE1287" w:rsidP="00A63A81">
      <w:pPr>
        <w:jc w:val="both"/>
        <w:rPr>
          <w:rFonts w:ascii="Times New Roman" w:eastAsia="Times New Roman" w:hAnsi="Times New Roman" w:cs="Times New Roman"/>
          <w:i/>
          <w:color w:val="222222"/>
          <w:shd w:val="clear" w:color="auto" w:fill="FFFFFF"/>
        </w:rPr>
      </w:pPr>
    </w:p>
    <w:p w14:paraId="3E905EB9" w14:textId="3E5F7EB8" w:rsidR="00661E22" w:rsidRPr="00A63A81" w:rsidRDefault="00661E22" w:rsidP="00A63A81">
      <w:pPr>
        <w:jc w:val="both"/>
        <w:rPr>
          <w:rFonts w:ascii="Times New Roman" w:eastAsia="Times New Roman" w:hAnsi="Times New Roman" w:cs="Times New Roman"/>
          <w:i/>
          <w:color w:val="222222"/>
          <w:shd w:val="clear" w:color="auto" w:fill="FFFFFF"/>
        </w:rPr>
      </w:pPr>
      <w:r w:rsidRPr="00661E22">
        <w:rPr>
          <w:rFonts w:ascii="Times New Roman" w:eastAsia="Times New Roman" w:hAnsi="Times New Roman" w:cs="Times New Roman"/>
          <w:i/>
          <w:color w:val="222222"/>
          <w:shd w:val="clear" w:color="auto" w:fill="FFFFFF"/>
        </w:rPr>
        <w:t>Reviewer #1: The experimental work included in this report is insufficiently detailed and has neglected to accurately represent the uncertainties in the method. I would recommend divorcing the experimental work from the computational work which is exemplary. When comparing the computational work to literature data it is essential to include the published uncertainties of those literature values, which may improve the perceived performance of your models. Detailed comments are included in an attached PDF as edits to the text and comments. </w:t>
      </w:r>
      <w:r w:rsidRPr="00661E22">
        <w:rPr>
          <w:rFonts w:ascii="Times New Roman" w:eastAsia="Times New Roman" w:hAnsi="Times New Roman" w:cs="Times New Roman"/>
          <w:color w:val="4472C4" w:themeColor="accent1"/>
        </w:rPr>
        <w:br/>
      </w:r>
    </w:p>
    <w:p w14:paraId="53752904" w14:textId="14FE30C5" w:rsidR="00661E22" w:rsidRPr="00661E22" w:rsidRDefault="5D2B80E9" w:rsidP="00A63A81">
      <w:pPr>
        <w:jc w:val="both"/>
        <w:rPr>
          <w:rFonts w:ascii="Times New Roman" w:hAnsi="Times New Roman" w:cs="Times New Roman"/>
          <w:i/>
          <w:color w:val="000000"/>
        </w:rPr>
      </w:pPr>
      <w:r w:rsidRPr="5D2B80E9">
        <w:rPr>
          <w:rFonts w:ascii="Times New Roman" w:hAnsi="Times New Roman" w:cs="Times New Roman"/>
          <w:i/>
          <w:iCs/>
          <w:color w:val="000000" w:themeColor="text1"/>
        </w:rPr>
        <w:t>How is standard error calculated for a simulation that does not depend on experimental values? Is this analogous to a convergence coefficient of some kind?</w:t>
      </w:r>
    </w:p>
    <w:p w14:paraId="384A56F7" w14:textId="5953C216" w:rsidR="5D2B80E9" w:rsidRDefault="5D2B80E9" w:rsidP="00A63A81">
      <w:pPr>
        <w:jc w:val="both"/>
        <w:rPr>
          <w:rFonts w:ascii="Times New Roman" w:hAnsi="Times New Roman" w:cs="Times New Roman"/>
          <w:i/>
          <w:iCs/>
          <w:color w:val="000000" w:themeColor="text1"/>
        </w:rPr>
      </w:pPr>
    </w:p>
    <w:p w14:paraId="37443FEB" w14:textId="2D0AC675" w:rsidR="5D2B80E9" w:rsidRPr="00F71995" w:rsidRDefault="5D2B80E9" w:rsidP="00A63A81">
      <w:pPr>
        <w:jc w:val="both"/>
        <w:rPr>
          <w:rFonts w:ascii="Times New Roman" w:hAnsi="Times New Roman" w:cs="Times New Roman"/>
          <w:color w:val="4472C4" w:themeColor="accent1"/>
        </w:rPr>
      </w:pPr>
      <w:r w:rsidRPr="00F71995">
        <w:rPr>
          <w:rFonts w:ascii="Times New Roman" w:hAnsi="Times New Roman" w:cs="Times New Roman"/>
          <w:color w:val="4472C4" w:themeColor="accent1"/>
        </w:rPr>
        <w:t>The standard error is the standard error of the sample mean of the calculated samples.</w:t>
      </w:r>
      <w:r w:rsidR="00A63A81">
        <w:rPr>
          <w:rFonts w:ascii="Times New Roman" w:hAnsi="Times New Roman" w:cs="Times New Roman"/>
          <w:color w:val="4472C4" w:themeColor="accent1"/>
        </w:rPr>
        <w:t xml:space="preserve"> Each individual simulation yields a unique result, and data analysis is performed on the produced data set.</w:t>
      </w:r>
      <w:r w:rsidRPr="00F71995">
        <w:rPr>
          <w:rFonts w:ascii="Times New Roman" w:hAnsi="Times New Roman" w:cs="Times New Roman"/>
          <w:color w:val="4472C4" w:themeColor="accent1"/>
        </w:rPr>
        <w:t xml:space="preserve"> The following equation was used.</w:t>
      </w:r>
    </w:p>
    <w:p w14:paraId="73144314" w14:textId="6F4E7407" w:rsidR="5D2B80E9" w:rsidRPr="00F71995" w:rsidRDefault="5D2B80E9" w:rsidP="00A63A81">
      <w:pPr>
        <w:jc w:val="both"/>
        <w:rPr>
          <w:rFonts w:ascii="Times New Roman" w:hAnsi="Times New Roman" w:cs="Times New Roman"/>
          <w:color w:val="4472C4" w:themeColor="accent1"/>
        </w:rPr>
      </w:pPr>
    </w:p>
    <w:p w14:paraId="2FC61583" w14:textId="2FD162F4" w:rsidR="007C429F" w:rsidRDefault="007C429F" w:rsidP="00A63A81">
      <w:pPr>
        <w:jc w:val="both"/>
        <w:rPr>
          <w:ins w:id="0" w:author="Benjamin W. Beeler" w:date="2021-09-30T10:23:00Z"/>
          <w:rFonts w:ascii="Times New Roman" w:eastAsiaTheme="minorEastAsia" w:hAnsi="Times New Roman" w:cs="Times New Roman"/>
          <w:color w:val="4472C4" w:themeColor="accent1"/>
        </w:rPr>
      </w:pPr>
      <w:r w:rsidRPr="00F71995">
        <w:rPr>
          <w:rFonts w:ascii="Times New Roman" w:hAnsi="Times New Roman" w:cs="Times New Roman"/>
          <w:color w:val="4472C4" w:themeColor="accent1"/>
        </w:rPr>
        <w:t xml:space="preserve">Standard error =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σ</m:t>
            </m:r>
          </m:e>
          <m:sub>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x</m:t>
                </m:r>
              </m:e>
            </m:acc>
            <m:r>
              <w:rPr>
                <w:rFonts w:ascii="Cambria Math" w:hAnsi="Cambria Math" w:cs="Times New Roman"/>
                <w:color w:val="4472C4" w:themeColor="accent1"/>
              </w:rPr>
              <m:t xml:space="preserve"> </m:t>
            </m:r>
          </m:sub>
        </m:sSub>
        <m:r>
          <w:rPr>
            <w:rFonts w:ascii="Cambria Math" w:hAnsi="Cambria Math" w:cs="Times New Roman"/>
            <w:color w:val="4472C4" w:themeColor="accent1"/>
          </w:rPr>
          <m:t>=</m:t>
        </m:r>
        <m:rad>
          <m:radPr>
            <m:degHide m:val="1"/>
            <m:ctrlPr>
              <w:rPr>
                <w:rFonts w:ascii="Cambria Math" w:hAnsi="Cambria Math" w:cs="Times New Roman"/>
                <w:i/>
                <w:color w:val="4472C4" w:themeColor="accent1"/>
              </w:rPr>
            </m:ctrlPr>
          </m:radPr>
          <m:deg/>
          <m:e>
            <m:f>
              <m:fPr>
                <m:ctrlPr>
                  <w:rPr>
                    <w:rFonts w:ascii="Cambria Math" w:hAnsi="Cambria Math" w:cs="Times New Roman"/>
                    <w:i/>
                    <w:color w:val="4472C4" w:themeColor="accent1"/>
                  </w:rPr>
                </m:ctrlPr>
              </m:fPr>
              <m:num>
                <m:nary>
                  <m:naryPr>
                    <m:chr m:val="∑"/>
                    <m:limLoc m:val="undOvr"/>
                    <m:ctrlPr>
                      <w:rPr>
                        <w:rFonts w:ascii="Cambria Math" w:hAnsi="Cambria Math" w:cs="Times New Roman"/>
                        <w:i/>
                        <w:color w:val="4472C4" w:themeColor="accent1"/>
                      </w:rPr>
                    </m:ctrlPr>
                  </m:naryPr>
                  <m:sub>
                    <m:r>
                      <w:rPr>
                        <w:rFonts w:ascii="Cambria Math" w:hAnsi="Cambria Math" w:cs="Times New Roman"/>
                        <w:color w:val="4472C4" w:themeColor="accent1"/>
                      </w:rPr>
                      <m:t>i=1</m:t>
                    </m:r>
                  </m:sub>
                  <m:sup>
                    <m:r>
                      <w:rPr>
                        <w:rFonts w:ascii="Cambria Math" w:hAnsi="Cambria Math" w:cs="Times New Roman"/>
                        <w:color w:val="4472C4" w:themeColor="accent1"/>
                      </w:rPr>
                      <m:t>n</m:t>
                    </m:r>
                  </m:sup>
                  <m:e>
                    <m:sSup>
                      <m:sSupPr>
                        <m:ctrlPr>
                          <w:rPr>
                            <w:rFonts w:ascii="Cambria Math" w:hAnsi="Cambria Math" w:cs="Times New Roman"/>
                            <w:i/>
                            <w:color w:val="4472C4" w:themeColor="accent1"/>
                          </w:rPr>
                        </m:ctrlPr>
                      </m:sSupPr>
                      <m:e>
                        <m:d>
                          <m:dPr>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r>
                                  <w:rPr>
                                    <w:rFonts w:ascii="Cambria Math" w:hAnsi="Cambria Math" w:cs="Times New Roman"/>
                                    <w:color w:val="4472C4" w:themeColor="accent1"/>
                                  </w:rPr>
                                  <m:t>x</m:t>
                                </m:r>
                              </m:e>
                              <m:sub>
                                <m:r>
                                  <w:rPr>
                                    <w:rFonts w:ascii="Cambria Math" w:hAnsi="Cambria Math" w:cs="Times New Roman"/>
                                    <w:color w:val="4472C4" w:themeColor="accent1"/>
                                  </w:rPr>
                                  <m:t>i</m:t>
                                </m:r>
                              </m:sub>
                            </m:sSub>
                            <m:r>
                              <w:rPr>
                                <w:rFonts w:ascii="Cambria Math" w:hAnsi="Cambria Math" w:cs="Times New Roman"/>
                                <w:color w:val="4472C4" w:themeColor="accent1"/>
                              </w:rPr>
                              <m:t>-</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x</m:t>
                                </m:r>
                              </m:e>
                            </m:acc>
                          </m:e>
                        </m:d>
                      </m:e>
                      <m:sup>
                        <m:r>
                          <w:rPr>
                            <w:rFonts w:ascii="Cambria Math" w:hAnsi="Cambria Math" w:cs="Times New Roman"/>
                            <w:color w:val="4472C4" w:themeColor="accent1"/>
                          </w:rPr>
                          <m:t>2</m:t>
                        </m:r>
                      </m:sup>
                    </m:sSup>
                  </m:e>
                </m:nary>
              </m:num>
              <m:den>
                <m:r>
                  <w:rPr>
                    <w:rFonts w:ascii="Cambria Math" w:hAnsi="Cambria Math" w:cs="Times New Roman"/>
                    <w:color w:val="4472C4" w:themeColor="accent1"/>
                  </w:rPr>
                  <m:t>n</m:t>
                </m:r>
                <m:d>
                  <m:dPr>
                    <m:ctrlPr>
                      <w:rPr>
                        <w:rFonts w:ascii="Cambria Math" w:hAnsi="Cambria Math" w:cs="Times New Roman"/>
                        <w:i/>
                        <w:color w:val="4472C4" w:themeColor="accent1"/>
                      </w:rPr>
                    </m:ctrlPr>
                  </m:dPr>
                  <m:e>
                    <m:r>
                      <w:rPr>
                        <w:rFonts w:ascii="Cambria Math" w:hAnsi="Cambria Math" w:cs="Times New Roman"/>
                        <w:color w:val="4472C4" w:themeColor="accent1"/>
                      </w:rPr>
                      <m:t>n-1</m:t>
                    </m:r>
                  </m:e>
                </m:d>
              </m:den>
            </m:f>
          </m:e>
        </m:rad>
        <m:r>
          <w:rPr>
            <w:rFonts w:ascii="Cambria Math" w:hAnsi="Cambria Math" w:cs="Times New Roman"/>
            <w:color w:val="4472C4" w:themeColor="accent1"/>
          </w:rPr>
          <m:t xml:space="preserve"> </m:t>
        </m:r>
      </m:oMath>
    </w:p>
    <w:p w14:paraId="0ECDECF5" w14:textId="77777777" w:rsidR="00AC2010" w:rsidRPr="00F71995" w:rsidRDefault="00AC2010" w:rsidP="00A63A81">
      <w:pPr>
        <w:jc w:val="both"/>
        <w:rPr>
          <w:rFonts w:ascii="Times New Roman" w:eastAsiaTheme="minorEastAsia" w:hAnsi="Times New Roman" w:cs="Times New Roman"/>
          <w:color w:val="4472C4" w:themeColor="accent1"/>
        </w:rPr>
      </w:pPr>
    </w:p>
    <w:p w14:paraId="36931646" w14:textId="57A091A0" w:rsidR="007C429F" w:rsidRPr="00F71995" w:rsidRDefault="007C429F" w:rsidP="00A63A81">
      <w:pPr>
        <w:jc w:val="both"/>
        <w:rPr>
          <w:rFonts w:ascii="Times New Roman" w:eastAsia="Times New Roman" w:hAnsi="Times New Roman" w:cs="Times New Roman"/>
          <w:color w:val="4472C4" w:themeColor="accent1"/>
        </w:rPr>
      </w:pPr>
      <w:r w:rsidRPr="00F71995">
        <w:rPr>
          <w:rFonts w:ascii="Times New Roman" w:eastAsiaTheme="minorEastAsia" w:hAnsi="Times New Roman" w:cs="Times New Roman"/>
          <w:color w:val="4472C4" w:themeColor="accent1"/>
        </w:rPr>
        <w:t xml:space="preserve">Where n is the sample size, </w:t>
      </w:r>
      <m:oMath>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x</m:t>
            </m:r>
          </m:e>
        </m:acc>
      </m:oMath>
      <w:r w:rsidRPr="00F71995">
        <w:rPr>
          <w:rFonts w:ascii="Times New Roman" w:eastAsiaTheme="minorEastAsia" w:hAnsi="Times New Roman" w:cs="Times New Roman"/>
          <w:color w:val="4472C4" w:themeColor="accent1"/>
        </w:rPr>
        <w:t xml:space="preserve"> is the sample mean and x is the sample. </w:t>
      </w:r>
      <w:r w:rsidR="00690D19">
        <w:rPr>
          <w:rFonts w:ascii="Times New Roman" w:eastAsiaTheme="minorEastAsia" w:hAnsi="Times New Roman" w:cs="Times New Roman"/>
          <w:color w:val="4472C4" w:themeColor="accent1"/>
        </w:rPr>
        <w:t xml:space="preserve">This method does not require experimental values and </w:t>
      </w:r>
      <w:r w:rsidR="00862C5C">
        <w:rPr>
          <w:rFonts w:ascii="Times New Roman" w:eastAsiaTheme="minorEastAsia" w:hAnsi="Times New Roman" w:cs="Times New Roman"/>
          <w:color w:val="4472C4" w:themeColor="accent1"/>
        </w:rPr>
        <w:t>shows the precision of the data</w:t>
      </w:r>
      <w:r w:rsidR="00D62605">
        <w:rPr>
          <w:rFonts w:ascii="Times New Roman" w:eastAsiaTheme="minorEastAsia" w:hAnsi="Times New Roman" w:cs="Times New Roman"/>
          <w:color w:val="4472C4" w:themeColor="accent1"/>
        </w:rPr>
        <w:t xml:space="preserve"> and does not show the convergence of coefficients</w:t>
      </w:r>
      <w:r w:rsidR="00862C5C">
        <w:rPr>
          <w:rFonts w:ascii="Times New Roman" w:eastAsiaTheme="minorEastAsia" w:hAnsi="Times New Roman" w:cs="Times New Roman"/>
          <w:color w:val="4472C4" w:themeColor="accent1"/>
        </w:rPr>
        <w:t xml:space="preserve">. </w:t>
      </w:r>
      <w:r w:rsidRPr="00F71995">
        <w:rPr>
          <w:rFonts w:ascii="Times New Roman" w:eastAsiaTheme="minorEastAsia" w:hAnsi="Times New Roman" w:cs="Times New Roman"/>
          <w:color w:val="4472C4" w:themeColor="accent1"/>
        </w:rPr>
        <w:t xml:space="preserve">This was addressed in the paper by </w:t>
      </w:r>
      <w:r w:rsidR="00D62605">
        <w:rPr>
          <w:rFonts w:ascii="Times New Roman" w:eastAsiaTheme="minorEastAsia" w:hAnsi="Times New Roman" w:cs="Times New Roman"/>
          <w:color w:val="4472C4" w:themeColor="accent1"/>
        </w:rPr>
        <w:t>making it clear that it the standard error of sample mean by referring to it as so in the manuscript.</w:t>
      </w:r>
      <w:r w:rsidRPr="00F71995">
        <w:rPr>
          <w:rFonts w:ascii="Times New Roman" w:eastAsiaTheme="minorEastAsia" w:hAnsi="Times New Roman" w:cs="Times New Roman"/>
          <w:color w:val="4472C4" w:themeColor="accent1"/>
        </w:rPr>
        <w:t xml:space="preserve"> “</w:t>
      </w:r>
      <w:r w:rsidR="4D1D8702" w:rsidRPr="00F71995">
        <w:rPr>
          <w:rFonts w:ascii="Times New Roman" w:eastAsia="Times New Roman" w:hAnsi="Times New Roman" w:cs="Times New Roman"/>
          <w:color w:val="4472C4" w:themeColor="accent1"/>
        </w:rPr>
        <w:t xml:space="preserve">An example of the volume versus pressure relationship is illustrated in Fig. 2 for the 70% </w:t>
      </w:r>
      <w:proofErr w:type="spellStart"/>
      <w:r w:rsidR="4D1D8702" w:rsidRPr="00F71995">
        <w:rPr>
          <w:rFonts w:ascii="Times New Roman" w:eastAsia="Times New Roman" w:hAnsi="Times New Roman" w:cs="Times New Roman"/>
          <w:color w:val="4472C4" w:themeColor="accent1"/>
        </w:rPr>
        <w:t>KCl</w:t>
      </w:r>
      <w:proofErr w:type="spellEnd"/>
      <w:r w:rsidR="4D1D8702" w:rsidRPr="00F71995">
        <w:rPr>
          <w:rFonts w:ascii="Times New Roman" w:eastAsia="Times New Roman" w:hAnsi="Times New Roman" w:cs="Times New Roman"/>
          <w:color w:val="4472C4" w:themeColor="accent1"/>
        </w:rPr>
        <w:t xml:space="preserve"> system at 900 K with the standard error of the </w:t>
      </w:r>
      <w:r w:rsidR="00002B0A">
        <w:rPr>
          <w:rFonts w:ascii="Times New Roman" w:eastAsia="Times New Roman" w:hAnsi="Times New Roman" w:cs="Times New Roman"/>
          <w:color w:val="4472C4" w:themeColor="accent1"/>
        </w:rPr>
        <w:t xml:space="preserve">sample </w:t>
      </w:r>
      <w:r w:rsidR="4D1D8702" w:rsidRPr="00F71995">
        <w:rPr>
          <w:rFonts w:ascii="Times New Roman" w:eastAsia="Times New Roman" w:hAnsi="Times New Roman" w:cs="Times New Roman"/>
          <w:color w:val="4472C4" w:themeColor="accent1"/>
        </w:rPr>
        <w:t>mean pressure shown as the error bars for each unique volume.</w:t>
      </w:r>
      <w:r w:rsidR="00D62605">
        <w:rPr>
          <w:rFonts w:ascii="Times New Roman" w:eastAsia="Times New Roman" w:hAnsi="Times New Roman" w:cs="Times New Roman"/>
          <w:color w:val="4472C4" w:themeColor="accent1"/>
        </w:rPr>
        <w:t xml:space="preserve"> Which shows the precision of the 5 unique simulations.</w:t>
      </w:r>
      <w:r w:rsidR="4D1D8702" w:rsidRPr="00F71995">
        <w:rPr>
          <w:rFonts w:ascii="Times New Roman" w:eastAsia="Times New Roman" w:hAnsi="Times New Roman" w:cs="Times New Roman"/>
          <w:color w:val="4472C4" w:themeColor="accent1"/>
        </w:rPr>
        <w:t>”</w:t>
      </w:r>
    </w:p>
    <w:p w14:paraId="071ADB0B" w14:textId="3E77B26F" w:rsidR="4D1D8702" w:rsidRDefault="4D1D8702" w:rsidP="00A63A81">
      <w:pPr>
        <w:jc w:val="both"/>
        <w:rPr>
          <w:rFonts w:ascii="Times New Roman" w:eastAsia="Times New Roman" w:hAnsi="Times New Roman" w:cs="Times New Roman"/>
          <w:color w:val="222222"/>
        </w:rPr>
      </w:pPr>
    </w:p>
    <w:p w14:paraId="09573A8B" w14:textId="5FA67322" w:rsidR="00661E22" w:rsidRPr="00661E22" w:rsidRDefault="4D1D8702" w:rsidP="00A63A81">
      <w:pPr>
        <w:jc w:val="both"/>
        <w:rPr>
          <w:rFonts w:ascii="Times New Roman" w:hAnsi="Times New Roman" w:cs="Times New Roman"/>
          <w:i/>
          <w:iCs/>
          <w:color w:val="000000"/>
        </w:rPr>
      </w:pPr>
      <w:r w:rsidRPr="4D1D8702">
        <w:rPr>
          <w:rFonts w:ascii="Times New Roman" w:hAnsi="Times New Roman" w:cs="Times New Roman"/>
          <w:i/>
          <w:iCs/>
          <w:color w:val="000000" w:themeColor="text1"/>
        </w:rPr>
        <w:t>Were any of the materials cleaned before use to rem</w:t>
      </w:r>
      <w:r w:rsidR="647DA221" w:rsidRPr="647DA221">
        <w:rPr>
          <w:rFonts w:ascii="Times New Roman" w:hAnsi="Times New Roman" w:cs="Times New Roman"/>
          <w:i/>
          <w:iCs/>
          <w:color w:val="000000" w:themeColor="text1"/>
        </w:rPr>
        <w:t>ove oxide layers which might dissolve into the molten salt, altering the composition? Furthermore, how was the salt composition measured and confirmed?</w:t>
      </w:r>
    </w:p>
    <w:p w14:paraId="246A0170" w14:textId="4F8A7428" w:rsidR="647DA221" w:rsidRDefault="647DA221" w:rsidP="00A63A81">
      <w:pPr>
        <w:jc w:val="both"/>
        <w:rPr>
          <w:rFonts w:ascii="Times New Roman" w:hAnsi="Times New Roman" w:cs="Times New Roman"/>
          <w:i/>
          <w:iCs/>
          <w:color w:val="000000" w:themeColor="text1"/>
        </w:rPr>
      </w:pPr>
    </w:p>
    <w:p w14:paraId="4FD8EB21" w14:textId="67C53D56" w:rsidR="647DA221" w:rsidRPr="00F71995" w:rsidRDefault="00A63A81" w:rsidP="00A63A81">
      <w:pPr>
        <w:jc w:val="both"/>
        <w:rPr>
          <w:color w:val="4472C4" w:themeColor="accent1"/>
        </w:rPr>
      </w:pPr>
      <w:r>
        <w:rPr>
          <w:rFonts w:ascii="Times New Roman" w:eastAsia="Times New Roman" w:hAnsi="Times New Roman" w:cs="Times New Roman"/>
          <w:color w:val="4472C4" w:themeColor="accent1"/>
        </w:rPr>
        <w:t>We have a</w:t>
      </w:r>
      <w:r w:rsidR="647DA221" w:rsidRPr="00F71995">
        <w:rPr>
          <w:rFonts w:ascii="Times New Roman" w:eastAsia="Times New Roman" w:hAnsi="Times New Roman" w:cs="Times New Roman"/>
          <w:color w:val="4472C4" w:themeColor="accent1"/>
        </w:rPr>
        <w:t xml:space="preserve">dded </w:t>
      </w:r>
      <w:r>
        <w:rPr>
          <w:rFonts w:ascii="Times New Roman" w:eastAsia="Times New Roman" w:hAnsi="Times New Roman" w:cs="Times New Roman"/>
          <w:color w:val="4472C4" w:themeColor="accent1"/>
        </w:rPr>
        <w:t xml:space="preserve">a </w:t>
      </w:r>
      <w:r w:rsidR="647DA221" w:rsidRPr="00F71995">
        <w:rPr>
          <w:rFonts w:ascii="Times New Roman" w:eastAsia="Times New Roman" w:hAnsi="Times New Roman" w:cs="Times New Roman"/>
          <w:color w:val="4472C4" w:themeColor="accent1"/>
        </w:rPr>
        <w:t>clarification regarding material cleaning. “All materials were cleaned used DI water and isopropanol and baked at 393 K for 1 hour to remove any residual moisture.</w:t>
      </w:r>
      <w:r>
        <w:rPr>
          <w:rFonts w:ascii="Times New Roman" w:eastAsia="Times New Roman" w:hAnsi="Times New Roman" w:cs="Times New Roman"/>
          <w:color w:val="4472C4" w:themeColor="accent1"/>
        </w:rPr>
        <w:t xml:space="preserve"> </w:t>
      </w:r>
      <w:r>
        <w:rPr>
          <w:rFonts w:ascii="Times New Roman" w:eastAsia="Times New Roman" w:hAnsi="Times New Roman" w:cs="Times New Roman"/>
          <w:color w:val="4472C4" w:themeColor="accent1"/>
        </w:rPr>
        <w:lastRenderedPageBreak/>
        <w:t>A</w:t>
      </w:r>
      <w:r w:rsidR="647DA221" w:rsidRPr="00F71995">
        <w:rPr>
          <w:rFonts w:ascii="Times New Roman" w:eastAsia="Times New Roman" w:hAnsi="Times New Roman" w:cs="Times New Roman"/>
          <w:color w:val="4472C4" w:themeColor="accent1"/>
        </w:rPr>
        <w:t>dditionally, the glassy carbon crucible was baked at 773 K for 4 hours to remove any adsorbed organic matter.”</w:t>
      </w:r>
    </w:p>
    <w:p w14:paraId="113A1499" w14:textId="7C34FE75" w:rsidR="00661E22" w:rsidRPr="00661E22" w:rsidRDefault="00661E22" w:rsidP="00A63A81">
      <w:pPr>
        <w:jc w:val="both"/>
        <w:rPr>
          <w:rFonts w:ascii="Times New Roman" w:eastAsia="Times New Roman" w:hAnsi="Times New Roman" w:cs="Times New Roman"/>
          <w:i/>
          <w:color w:val="222222"/>
        </w:rPr>
      </w:pPr>
    </w:p>
    <w:p w14:paraId="1812B648" w14:textId="793D00D6" w:rsidR="00661E22" w:rsidRPr="00661E22" w:rsidRDefault="647DA221" w:rsidP="00A63A81">
      <w:pPr>
        <w:jc w:val="both"/>
        <w:rPr>
          <w:rFonts w:ascii="Times New Roman" w:hAnsi="Times New Roman" w:cs="Times New Roman"/>
          <w:i/>
          <w:iCs/>
          <w:color w:val="000000"/>
        </w:rPr>
      </w:pPr>
      <w:r w:rsidRPr="647DA221">
        <w:rPr>
          <w:rFonts w:ascii="Times New Roman" w:hAnsi="Times New Roman" w:cs="Times New Roman"/>
          <w:i/>
          <w:iCs/>
          <w:color w:val="000000" w:themeColor="text1"/>
        </w:rPr>
        <w:t xml:space="preserve">This equation (Eq. 7) neglects the effect of surface tension which has an appreciable effect of the measured density due to the wire </w:t>
      </w:r>
      <w:proofErr w:type="spellStart"/>
      <w:r w:rsidRPr="647DA221">
        <w:rPr>
          <w:rFonts w:ascii="Times New Roman" w:hAnsi="Times New Roman" w:cs="Times New Roman"/>
          <w:i/>
          <w:iCs/>
          <w:color w:val="000000" w:themeColor="text1"/>
        </w:rPr>
        <w:t>transversing</w:t>
      </w:r>
      <w:proofErr w:type="spellEnd"/>
      <w:r w:rsidRPr="647DA221">
        <w:rPr>
          <w:rFonts w:ascii="Times New Roman" w:hAnsi="Times New Roman" w:cs="Times New Roman"/>
          <w:i/>
          <w:iCs/>
          <w:color w:val="000000" w:themeColor="text1"/>
        </w:rPr>
        <w:t xml:space="preserve"> the salt surface. If you are going to neglect this effect you should at least state that, so that you can note that any values you measure are likely lower than reality. Ideally, you would measure the surface tension and correct for it.</w:t>
      </w:r>
    </w:p>
    <w:p w14:paraId="38B6E427" w14:textId="73C8D872" w:rsidR="647DA221" w:rsidRDefault="647DA221" w:rsidP="00A63A81">
      <w:pPr>
        <w:jc w:val="both"/>
        <w:rPr>
          <w:rFonts w:ascii="Times New Roman" w:hAnsi="Times New Roman" w:cs="Times New Roman"/>
          <w:i/>
          <w:iCs/>
          <w:color w:val="000000" w:themeColor="text1"/>
        </w:rPr>
      </w:pPr>
    </w:p>
    <w:p w14:paraId="410A3BC2" w14:textId="25943448" w:rsidR="647DA221" w:rsidRPr="00F71995" w:rsidRDefault="647DA221" w:rsidP="00A63A81">
      <w:pPr>
        <w:jc w:val="both"/>
        <w:rPr>
          <w:color w:val="4472C4" w:themeColor="accent1"/>
        </w:rPr>
      </w:pPr>
      <w:r w:rsidRPr="00F71995">
        <w:rPr>
          <w:rFonts w:ascii="Times New Roman" w:eastAsia="Times New Roman" w:hAnsi="Times New Roman" w:cs="Times New Roman"/>
          <w:color w:val="4472C4" w:themeColor="accent1"/>
        </w:rPr>
        <w:t>We have added the effect of surface tension into the paper’s data. These corrections were on the order of 0.1% of the density value, which is quite less than the error of the density value. Nevertheless, the effect of surface tension o</w:t>
      </w:r>
      <w:r w:rsidR="00A63A81">
        <w:rPr>
          <w:rFonts w:ascii="Times New Roman" w:eastAsia="Times New Roman" w:hAnsi="Times New Roman" w:cs="Times New Roman"/>
          <w:color w:val="4472C4" w:themeColor="accent1"/>
        </w:rPr>
        <w:t>f</w:t>
      </w:r>
      <w:r w:rsidRPr="00F71995">
        <w:rPr>
          <w:rFonts w:ascii="Times New Roman" w:eastAsia="Times New Roman" w:hAnsi="Times New Roman" w:cs="Times New Roman"/>
          <w:color w:val="4472C4" w:themeColor="accent1"/>
        </w:rPr>
        <w:t xml:space="preserve"> the wire has been included.</w:t>
      </w:r>
    </w:p>
    <w:p w14:paraId="34560E46" w14:textId="646E6912" w:rsidR="00661E22" w:rsidRPr="00661E22" w:rsidRDefault="00661E22" w:rsidP="00A63A81">
      <w:pPr>
        <w:jc w:val="both"/>
        <w:rPr>
          <w:rFonts w:ascii="Times New Roman" w:eastAsia="Times New Roman" w:hAnsi="Times New Roman" w:cs="Times New Roman"/>
          <w:i/>
          <w:color w:val="222222"/>
        </w:rPr>
      </w:pPr>
    </w:p>
    <w:p w14:paraId="7AC1C8FA" w14:textId="78B6C2F1" w:rsidR="00661E22" w:rsidRPr="00661E22" w:rsidRDefault="647DA221" w:rsidP="00A63A81">
      <w:pPr>
        <w:jc w:val="both"/>
        <w:rPr>
          <w:rFonts w:ascii="Times New Roman" w:hAnsi="Times New Roman" w:cs="Times New Roman"/>
          <w:i/>
          <w:iCs/>
          <w:color w:val="000000"/>
        </w:rPr>
      </w:pPr>
      <w:r w:rsidRPr="647DA221">
        <w:rPr>
          <w:rFonts w:ascii="Times New Roman" w:hAnsi="Times New Roman" w:cs="Times New Roman"/>
          <w:i/>
          <w:iCs/>
          <w:color w:val="000000" w:themeColor="text1"/>
        </w:rPr>
        <w:t>Was only one weight measurement made? Or did you make a series of measurements over time to ensure the system was at equilibrium without volatilization or other thermally induced motion in the system.</w:t>
      </w:r>
    </w:p>
    <w:p w14:paraId="6B06AFF7" w14:textId="5D024EC9" w:rsidR="647DA221" w:rsidRDefault="647DA221" w:rsidP="00A63A81">
      <w:pPr>
        <w:jc w:val="both"/>
        <w:rPr>
          <w:rFonts w:ascii="Times New Roman" w:hAnsi="Times New Roman" w:cs="Times New Roman"/>
          <w:i/>
          <w:iCs/>
          <w:color w:val="000000" w:themeColor="text1"/>
        </w:rPr>
      </w:pPr>
    </w:p>
    <w:p w14:paraId="72A890B8" w14:textId="4D350E11" w:rsidR="647DA221" w:rsidRPr="00F71995" w:rsidRDefault="00A63A81" w:rsidP="00A63A81">
      <w:pPr>
        <w:jc w:val="both"/>
        <w:rPr>
          <w:color w:val="4472C4" w:themeColor="accent1"/>
        </w:rPr>
      </w:pPr>
      <w:r>
        <w:rPr>
          <w:rFonts w:ascii="Times New Roman" w:eastAsia="Times New Roman" w:hAnsi="Times New Roman" w:cs="Times New Roman"/>
          <w:color w:val="4472C4" w:themeColor="accent1"/>
        </w:rPr>
        <w:t>We have a</w:t>
      </w:r>
      <w:r w:rsidR="647DA221" w:rsidRPr="00F71995">
        <w:rPr>
          <w:rFonts w:ascii="Times New Roman" w:eastAsia="Times New Roman" w:hAnsi="Times New Roman" w:cs="Times New Roman"/>
          <w:color w:val="4472C4" w:themeColor="accent1"/>
        </w:rPr>
        <w:t xml:space="preserve">dded clarification regarding </w:t>
      </w:r>
      <w:r>
        <w:rPr>
          <w:rFonts w:ascii="Times New Roman" w:eastAsia="Times New Roman" w:hAnsi="Times New Roman" w:cs="Times New Roman"/>
          <w:color w:val="4472C4" w:themeColor="accent1"/>
        </w:rPr>
        <w:t xml:space="preserve">the </w:t>
      </w:r>
      <w:r w:rsidR="647DA221" w:rsidRPr="00F71995">
        <w:rPr>
          <w:rFonts w:ascii="Times New Roman" w:eastAsia="Times New Roman" w:hAnsi="Times New Roman" w:cs="Times New Roman"/>
          <w:color w:val="4472C4" w:themeColor="accent1"/>
        </w:rPr>
        <w:t>multiple measurements</w:t>
      </w:r>
      <w:r>
        <w:rPr>
          <w:rFonts w:ascii="Times New Roman" w:eastAsia="Times New Roman" w:hAnsi="Times New Roman" w:cs="Times New Roman"/>
          <w:color w:val="4472C4" w:themeColor="accent1"/>
        </w:rPr>
        <w:t xml:space="preserve"> that were made</w:t>
      </w:r>
      <w:r w:rsidR="647DA221" w:rsidRPr="00F71995">
        <w:rPr>
          <w:rFonts w:ascii="Times New Roman" w:eastAsia="Times New Roman" w:hAnsi="Times New Roman" w:cs="Times New Roman"/>
          <w:color w:val="4472C4" w:themeColor="accent1"/>
        </w:rPr>
        <w:t>. “This tare and measure method was repeated for a total of three weight measurements at each temperature and the average of these measurements was taken for further density calculation.”</w:t>
      </w:r>
    </w:p>
    <w:p w14:paraId="16618A92" w14:textId="370DAF9F" w:rsidR="00661E22" w:rsidRPr="00661E22" w:rsidRDefault="00661E22" w:rsidP="00A63A81">
      <w:pPr>
        <w:jc w:val="both"/>
        <w:rPr>
          <w:rFonts w:ascii="Times New Roman" w:eastAsia="Times New Roman" w:hAnsi="Times New Roman" w:cs="Times New Roman"/>
          <w:i/>
          <w:color w:val="222222"/>
        </w:rPr>
      </w:pPr>
    </w:p>
    <w:p w14:paraId="23174386" w14:textId="1288FAB3" w:rsidR="00661E22" w:rsidRPr="00661E22" w:rsidRDefault="6A4D2D90" w:rsidP="00A63A81">
      <w:pPr>
        <w:jc w:val="both"/>
        <w:rPr>
          <w:rFonts w:ascii="Times New Roman" w:hAnsi="Times New Roman" w:cs="Times New Roman"/>
          <w:i/>
          <w:iCs/>
          <w:color w:val="000000"/>
        </w:rPr>
      </w:pPr>
      <w:r w:rsidRPr="6A4D2D90">
        <w:rPr>
          <w:rFonts w:ascii="Times New Roman" w:hAnsi="Times New Roman" w:cs="Times New Roman"/>
          <w:i/>
          <w:iCs/>
          <w:color w:val="000000" w:themeColor="text1"/>
        </w:rPr>
        <w:t>Using a figure (fig 4) to compare to one data point from literature seems questionable. It would seem more useful to compare the model data to the literature data at the pressure at which it was measured and give a % difference value for each model method.</w:t>
      </w:r>
    </w:p>
    <w:p w14:paraId="51F9320D" w14:textId="7F85F144" w:rsidR="6A4D2D90" w:rsidRDefault="6A4D2D90" w:rsidP="00A63A81">
      <w:pPr>
        <w:jc w:val="both"/>
        <w:rPr>
          <w:rFonts w:ascii="Times New Roman" w:hAnsi="Times New Roman" w:cs="Times New Roman"/>
          <w:i/>
          <w:iCs/>
          <w:color w:val="000000" w:themeColor="text1"/>
          <w:highlight w:val="yellow"/>
        </w:rPr>
      </w:pPr>
    </w:p>
    <w:p w14:paraId="700475D2" w14:textId="733E6413" w:rsidR="6A4D2D90" w:rsidRPr="00F71995" w:rsidRDefault="6A4D2D90" w:rsidP="00A63A81">
      <w:pPr>
        <w:jc w:val="both"/>
        <w:rPr>
          <w:rFonts w:ascii="Times New Roman" w:hAnsi="Times New Roman" w:cs="Times New Roman"/>
          <w:color w:val="4472C4" w:themeColor="accent1"/>
        </w:rPr>
      </w:pPr>
      <w:r w:rsidRPr="00F71995">
        <w:rPr>
          <w:rFonts w:ascii="Times New Roman" w:hAnsi="Times New Roman" w:cs="Times New Roman"/>
          <w:color w:val="4472C4" w:themeColor="accent1"/>
        </w:rPr>
        <w:t>The table has been added and the plots removed</w:t>
      </w:r>
      <w:r w:rsidR="00A63A81">
        <w:rPr>
          <w:rFonts w:ascii="Times New Roman" w:hAnsi="Times New Roman" w:cs="Times New Roman"/>
          <w:color w:val="4472C4" w:themeColor="accent1"/>
        </w:rPr>
        <w:t>. T</w:t>
      </w:r>
      <w:r w:rsidRPr="00F71995">
        <w:rPr>
          <w:rFonts w:ascii="Times New Roman" w:hAnsi="Times New Roman" w:cs="Times New Roman"/>
          <w:color w:val="4472C4" w:themeColor="accent1"/>
        </w:rPr>
        <w:t xml:space="preserve">he corresponding text has been adjusted to </w:t>
      </w:r>
      <w:r w:rsidR="00A63A81">
        <w:rPr>
          <w:rFonts w:ascii="Times New Roman" w:hAnsi="Times New Roman" w:cs="Times New Roman"/>
          <w:color w:val="4472C4" w:themeColor="accent1"/>
        </w:rPr>
        <w:t>account for this modification.</w:t>
      </w:r>
    </w:p>
    <w:p w14:paraId="2C0650B6" w14:textId="09532BFD" w:rsidR="00661E22" w:rsidRPr="00661E22" w:rsidRDefault="00661E22" w:rsidP="00A63A81">
      <w:pPr>
        <w:jc w:val="both"/>
        <w:rPr>
          <w:rFonts w:ascii="Times New Roman" w:eastAsia="Times New Roman" w:hAnsi="Times New Roman" w:cs="Times New Roman"/>
          <w:i/>
          <w:iCs/>
          <w:color w:val="222222"/>
          <w:highlight w:val="yellow"/>
        </w:rPr>
      </w:pPr>
    </w:p>
    <w:p w14:paraId="56CB4287" w14:textId="72968959" w:rsidR="00661E22" w:rsidRPr="00661E22" w:rsidRDefault="00661E22" w:rsidP="00A63A81">
      <w:pPr>
        <w:jc w:val="both"/>
        <w:rPr>
          <w:rFonts w:ascii="Times New Roman" w:hAnsi="Times New Roman" w:cs="Times New Roman"/>
          <w:i/>
          <w:color w:val="000000"/>
        </w:rPr>
      </w:pPr>
      <w:r w:rsidRPr="00661E22">
        <w:rPr>
          <w:rFonts w:ascii="Times New Roman" w:hAnsi="Times New Roman" w:cs="Times New Roman"/>
          <w:i/>
          <w:color w:val="000000"/>
        </w:rPr>
        <w:t xml:space="preserve">It seems important to note what the uncertainty is in the literature data (fig 5) to which you are comparing. If the uncertainty is larger than your deviation from it, your models may be better than previously thought. Show uncertainty for </w:t>
      </w:r>
      <w:proofErr w:type="spellStart"/>
      <w:r w:rsidRPr="00661E22">
        <w:rPr>
          <w:rFonts w:ascii="Times New Roman" w:hAnsi="Times New Roman" w:cs="Times New Roman"/>
          <w:i/>
          <w:color w:val="000000"/>
        </w:rPr>
        <w:t>Janz</w:t>
      </w:r>
      <w:proofErr w:type="spellEnd"/>
      <w:r w:rsidRPr="00661E22">
        <w:rPr>
          <w:rFonts w:ascii="Times New Roman" w:hAnsi="Times New Roman" w:cs="Times New Roman"/>
          <w:i/>
          <w:color w:val="000000"/>
        </w:rPr>
        <w:t xml:space="preserve"> data.</w:t>
      </w:r>
    </w:p>
    <w:p w14:paraId="14201039" w14:textId="2D1B1BF9" w:rsidR="00661E22" w:rsidRPr="00661E22" w:rsidRDefault="00661E22" w:rsidP="00A63A81">
      <w:pPr>
        <w:jc w:val="both"/>
        <w:rPr>
          <w:rFonts w:ascii="Times New Roman" w:eastAsia="Times New Roman" w:hAnsi="Times New Roman" w:cs="Times New Roman"/>
          <w:i/>
          <w:iCs/>
          <w:color w:val="222222"/>
        </w:rPr>
      </w:pPr>
    </w:p>
    <w:p w14:paraId="19E81B50" w14:textId="77E8DB3A" w:rsidR="4D1D8702" w:rsidRDefault="4D1D8702" w:rsidP="00A63A81">
      <w:pPr>
        <w:jc w:val="both"/>
        <w:rPr>
          <w:rFonts w:ascii="Times New Roman" w:eastAsia="Times New Roman" w:hAnsi="Times New Roman" w:cs="Times New Roman"/>
          <w:i/>
          <w:iCs/>
          <w:color w:val="222222"/>
        </w:rPr>
      </w:pPr>
      <w:proofErr w:type="spellStart"/>
      <w:r w:rsidRPr="00F71995">
        <w:rPr>
          <w:rFonts w:ascii="Times New Roman" w:eastAsia="Times New Roman" w:hAnsi="Times New Roman" w:cs="Times New Roman"/>
          <w:color w:val="4472C4" w:themeColor="accent1"/>
        </w:rPr>
        <w:t>Janz</w:t>
      </w:r>
      <w:proofErr w:type="spellEnd"/>
      <w:r w:rsidRPr="00F71995">
        <w:rPr>
          <w:rFonts w:ascii="Times New Roman" w:eastAsia="Times New Roman" w:hAnsi="Times New Roman" w:cs="Times New Roman"/>
          <w:color w:val="4472C4" w:themeColor="accent1"/>
        </w:rPr>
        <w:t xml:space="preserve"> experimental data does not provide experimental error</w:t>
      </w:r>
      <w:r w:rsidR="00A63A81">
        <w:rPr>
          <w:rFonts w:ascii="Times New Roman" w:eastAsia="Times New Roman" w:hAnsi="Times New Roman" w:cs="Times New Roman"/>
          <w:color w:val="4472C4" w:themeColor="accent1"/>
        </w:rPr>
        <w:t xml:space="preserve"> for all systems. In some cases, </w:t>
      </w:r>
      <w:proofErr w:type="spellStart"/>
      <w:r w:rsidR="00A63A81">
        <w:rPr>
          <w:rFonts w:ascii="Times New Roman" w:eastAsia="Times New Roman" w:hAnsi="Times New Roman" w:cs="Times New Roman"/>
          <w:color w:val="4472C4" w:themeColor="accent1"/>
        </w:rPr>
        <w:t>Janz</w:t>
      </w:r>
      <w:proofErr w:type="spellEnd"/>
      <w:r w:rsidR="00A63A81">
        <w:rPr>
          <w:rFonts w:ascii="Times New Roman" w:eastAsia="Times New Roman" w:hAnsi="Times New Roman" w:cs="Times New Roman"/>
          <w:color w:val="4472C4" w:themeColor="accent1"/>
        </w:rPr>
        <w:t xml:space="preserve"> states an error of 1%. For these systems, it is unclear if experimental error has been reported. A statement regarding this information has been included as follows: </w:t>
      </w:r>
      <w:proofErr w:type="gramStart"/>
      <w:r w:rsidR="00A63A81">
        <w:rPr>
          <w:rFonts w:ascii="Times New Roman" w:eastAsia="Times New Roman" w:hAnsi="Times New Roman" w:cs="Times New Roman"/>
          <w:color w:val="4472C4" w:themeColor="accent1"/>
        </w:rPr>
        <w:t>“</w:t>
      </w:r>
      <w:r w:rsidR="00A11399" w:rsidRPr="00A11399">
        <w:t xml:space="preserve"> </w:t>
      </w:r>
      <w:r w:rsidR="00A11399" w:rsidRPr="00A11399">
        <w:rPr>
          <w:rFonts w:ascii="Times New Roman" w:eastAsia="Times New Roman" w:hAnsi="Times New Roman" w:cs="Times New Roman"/>
          <w:color w:val="4472C4" w:themeColor="accent1"/>
        </w:rPr>
        <w:t>The</w:t>
      </w:r>
      <w:proofErr w:type="gramEnd"/>
      <w:r w:rsidR="00A11399" w:rsidRPr="00A11399">
        <w:rPr>
          <w:rFonts w:ascii="Times New Roman" w:eastAsia="Times New Roman" w:hAnsi="Times New Roman" w:cs="Times New Roman"/>
          <w:color w:val="4472C4" w:themeColor="accent1"/>
        </w:rPr>
        <w:t xml:space="preserve"> density data from </w:t>
      </w:r>
      <w:proofErr w:type="spellStart"/>
      <w:r w:rsidR="00A11399" w:rsidRPr="00A11399">
        <w:rPr>
          <w:rFonts w:ascii="Times New Roman" w:eastAsia="Times New Roman" w:hAnsi="Times New Roman" w:cs="Times New Roman"/>
          <w:color w:val="4472C4" w:themeColor="accent1"/>
        </w:rPr>
        <w:t>Janz</w:t>
      </w:r>
      <w:proofErr w:type="spellEnd"/>
      <w:r w:rsidR="00A11399" w:rsidRPr="00A11399">
        <w:rPr>
          <w:rFonts w:ascii="Times New Roman" w:eastAsia="Times New Roman" w:hAnsi="Times New Roman" w:cs="Times New Roman"/>
          <w:color w:val="4472C4" w:themeColor="accent1"/>
        </w:rPr>
        <w:t xml:space="preserve"> does not provide the experimental error.</w:t>
      </w:r>
      <w:r w:rsidR="00A11399">
        <w:rPr>
          <w:rFonts w:ascii="Times New Roman" w:eastAsia="Times New Roman" w:hAnsi="Times New Roman" w:cs="Times New Roman"/>
          <w:color w:val="4472C4" w:themeColor="accent1"/>
        </w:rPr>
        <w:t>”</w:t>
      </w:r>
    </w:p>
    <w:p w14:paraId="040CDAF4" w14:textId="24793D7E" w:rsidR="00661E22" w:rsidRPr="00661E22" w:rsidRDefault="00661E22" w:rsidP="00A63A81">
      <w:pPr>
        <w:jc w:val="both"/>
        <w:rPr>
          <w:rFonts w:ascii="Times New Roman" w:hAnsi="Times New Roman" w:cs="Times New Roman"/>
          <w:i/>
          <w:color w:val="000000"/>
        </w:rPr>
      </w:pPr>
      <w:r w:rsidRPr="00661E22">
        <w:rPr>
          <w:rFonts w:ascii="Times New Roman" w:eastAsia="Times New Roman" w:hAnsi="Times New Roman" w:cs="Times New Roman"/>
          <w:i/>
          <w:color w:val="222222"/>
        </w:rPr>
        <w:t xml:space="preserve">For Fig 7, </w:t>
      </w:r>
      <w:r w:rsidRPr="00661E22">
        <w:rPr>
          <w:rFonts w:ascii="Times New Roman" w:hAnsi="Times New Roman" w:cs="Times New Roman"/>
          <w:i/>
          <w:color w:val="000000"/>
        </w:rPr>
        <w:t>why linear fits? the data clearly is not linear in many of the temperatures.</w:t>
      </w:r>
    </w:p>
    <w:p w14:paraId="5A38D8C6" w14:textId="51E10124" w:rsidR="00661E22" w:rsidRPr="00661E22" w:rsidRDefault="00661E22" w:rsidP="00A63A81">
      <w:pPr>
        <w:jc w:val="both"/>
        <w:rPr>
          <w:rFonts w:ascii="Times New Roman" w:eastAsia="Times New Roman" w:hAnsi="Times New Roman" w:cs="Times New Roman"/>
          <w:i/>
          <w:iCs/>
          <w:color w:val="222222"/>
        </w:rPr>
      </w:pPr>
    </w:p>
    <w:p w14:paraId="420F5BC2" w14:textId="0C06A1CF" w:rsidR="4D1D8702" w:rsidRPr="00F71995" w:rsidRDefault="00DA5EEE" w:rsidP="00A63A81">
      <w:pPr>
        <w:jc w:val="both"/>
        <w:rPr>
          <w:rFonts w:ascii="Times New Roman" w:eastAsia="Times New Roman" w:hAnsi="Times New Roman" w:cs="Times New Roman"/>
          <w:i/>
          <w:iCs/>
          <w:color w:val="4472C4" w:themeColor="accent1"/>
        </w:rPr>
      </w:pPr>
      <w:r>
        <w:rPr>
          <w:rFonts w:ascii="Times New Roman" w:eastAsia="Times New Roman" w:hAnsi="Times New Roman" w:cs="Times New Roman"/>
          <w:color w:val="4472C4" w:themeColor="accent1"/>
        </w:rPr>
        <w:t>A linear fit was used to show the overall trends between the different temperatures and is addressed in the manuscript by adding “</w:t>
      </w:r>
      <w:r w:rsidR="4D1D8702" w:rsidRPr="00F71995">
        <w:rPr>
          <w:rFonts w:ascii="Times New Roman" w:eastAsia="Times New Roman" w:hAnsi="Times New Roman" w:cs="Times New Roman"/>
          <w:color w:val="4472C4" w:themeColor="accent1"/>
        </w:rPr>
        <w:t>The linear fits were only intended to be used to look at overall trends of the data and not to suggest that a linear fit suits the data the best.</w:t>
      </w:r>
      <w:r>
        <w:rPr>
          <w:rFonts w:ascii="Times New Roman" w:eastAsia="Times New Roman" w:hAnsi="Times New Roman" w:cs="Times New Roman"/>
          <w:color w:val="4472C4" w:themeColor="accent1"/>
        </w:rPr>
        <w:t>”</w:t>
      </w:r>
    </w:p>
    <w:p w14:paraId="1E595CE8" w14:textId="0476C868" w:rsidR="4D1D8702" w:rsidRDefault="4D1D8702" w:rsidP="00A63A81">
      <w:pPr>
        <w:jc w:val="both"/>
        <w:rPr>
          <w:rFonts w:ascii="Times New Roman" w:eastAsia="Times New Roman" w:hAnsi="Times New Roman" w:cs="Times New Roman"/>
          <w:i/>
          <w:iCs/>
          <w:color w:val="222222"/>
        </w:rPr>
      </w:pPr>
    </w:p>
    <w:p w14:paraId="3FF59A6B" w14:textId="02B6CD28" w:rsidR="00661E22" w:rsidRPr="00661E22" w:rsidRDefault="00661E22" w:rsidP="00A63A81">
      <w:pPr>
        <w:jc w:val="both"/>
        <w:rPr>
          <w:rFonts w:ascii="Times New Roman" w:hAnsi="Times New Roman" w:cs="Times New Roman"/>
          <w:i/>
          <w:color w:val="000000"/>
        </w:rPr>
      </w:pPr>
      <w:r w:rsidRPr="00661E22">
        <w:rPr>
          <w:rFonts w:ascii="Times New Roman" w:hAnsi="Times New Roman" w:cs="Times New Roman"/>
          <w:i/>
          <w:color w:val="000000"/>
        </w:rPr>
        <w:t xml:space="preserve">For </w:t>
      </w:r>
      <w:proofErr w:type="spellStart"/>
      <w:r w:rsidRPr="00661E22">
        <w:rPr>
          <w:rFonts w:ascii="Times New Roman" w:hAnsi="Times New Roman" w:cs="Times New Roman"/>
          <w:i/>
          <w:color w:val="000000"/>
        </w:rPr>
        <w:t>KCl</w:t>
      </w:r>
      <w:proofErr w:type="spellEnd"/>
      <w:r w:rsidRPr="00661E22">
        <w:rPr>
          <w:rFonts w:ascii="Times New Roman" w:hAnsi="Times New Roman" w:cs="Times New Roman"/>
          <w:i/>
          <w:color w:val="000000"/>
        </w:rPr>
        <w:t xml:space="preserve"> at 1000 K: Do you mean you assumed for the sake of the model that it was a liquid, because in actuality it would clearly be a solid. The statement here seems to suggest that you determined (aka measured?) that it was still a liquid below its freezing point. If that is the case, you need to provide evidence.</w:t>
      </w:r>
    </w:p>
    <w:p w14:paraId="39E9332D" w14:textId="425D0F4E" w:rsidR="00661E22" w:rsidRPr="00661E22" w:rsidRDefault="00661E22" w:rsidP="00A63A81">
      <w:pPr>
        <w:jc w:val="both"/>
        <w:rPr>
          <w:rFonts w:ascii="Times New Roman" w:hAnsi="Times New Roman" w:cs="Times New Roman"/>
          <w:i/>
          <w:iCs/>
          <w:color w:val="000000"/>
        </w:rPr>
      </w:pPr>
    </w:p>
    <w:p w14:paraId="6CFCE828" w14:textId="6C18EF6D" w:rsidR="4D1D8702" w:rsidRPr="00F71995" w:rsidRDefault="00A63A81" w:rsidP="00A63A81">
      <w:pPr>
        <w:jc w:val="both"/>
        <w:rPr>
          <w:rFonts w:ascii="Times New Roman" w:hAnsi="Times New Roman" w:cs="Times New Roman"/>
          <w:i/>
          <w:iCs/>
          <w:color w:val="4472C4" w:themeColor="accent1"/>
        </w:rPr>
      </w:pPr>
      <w:r>
        <w:rPr>
          <w:rFonts w:ascii="Times New Roman" w:hAnsi="Times New Roman" w:cs="Times New Roman"/>
          <w:color w:val="4472C4" w:themeColor="accent1"/>
        </w:rPr>
        <w:lastRenderedPageBreak/>
        <w:t xml:space="preserve">Given the initialization as a liquid, </w:t>
      </w:r>
      <w:r w:rsidR="4D1D8702" w:rsidRPr="00F71995">
        <w:rPr>
          <w:rFonts w:ascii="Times New Roman" w:hAnsi="Times New Roman" w:cs="Times New Roman"/>
          <w:color w:val="4472C4" w:themeColor="accent1"/>
        </w:rPr>
        <w:t xml:space="preserve">the </w:t>
      </w:r>
      <w:r>
        <w:rPr>
          <w:rFonts w:ascii="Times New Roman" w:hAnsi="Times New Roman" w:cs="Times New Roman"/>
          <w:color w:val="4472C4" w:themeColor="accent1"/>
        </w:rPr>
        <w:t>small</w:t>
      </w:r>
      <w:r w:rsidR="4D1D8702" w:rsidRPr="00F71995">
        <w:rPr>
          <w:rFonts w:ascii="Times New Roman" w:hAnsi="Times New Roman" w:cs="Times New Roman"/>
          <w:color w:val="4472C4" w:themeColor="accent1"/>
        </w:rPr>
        <w:t xml:space="preserve"> amount of subcooling</w:t>
      </w:r>
      <w:r>
        <w:rPr>
          <w:rFonts w:ascii="Times New Roman" w:hAnsi="Times New Roman" w:cs="Times New Roman"/>
          <w:color w:val="4472C4" w:themeColor="accent1"/>
        </w:rPr>
        <w:t>,</w:t>
      </w:r>
      <w:r w:rsidR="4D1D8702" w:rsidRPr="00F71995">
        <w:rPr>
          <w:rFonts w:ascii="Times New Roman" w:hAnsi="Times New Roman" w:cs="Times New Roman"/>
          <w:color w:val="4472C4" w:themeColor="accent1"/>
        </w:rPr>
        <w:t xml:space="preserve"> and the short time scale of picoseconds</w:t>
      </w:r>
      <w:r>
        <w:rPr>
          <w:rFonts w:ascii="Times New Roman" w:hAnsi="Times New Roman" w:cs="Times New Roman"/>
          <w:color w:val="4472C4" w:themeColor="accent1"/>
        </w:rPr>
        <w:t>,</w:t>
      </w:r>
      <w:r w:rsidR="4D1D8702" w:rsidRPr="00F71995">
        <w:rPr>
          <w:rFonts w:ascii="Times New Roman" w:hAnsi="Times New Roman" w:cs="Times New Roman"/>
          <w:color w:val="4472C4" w:themeColor="accent1"/>
        </w:rPr>
        <w:t xml:space="preserve"> the system would remain a liquid and can be treated as a</w:t>
      </w:r>
      <w:r>
        <w:rPr>
          <w:rFonts w:ascii="Times New Roman" w:hAnsi="Times New Roman" w:cs="Times New Roman"/>
          <w:color w:val="4472C4" w:themeColor="accent1"/>
        </w:rPr>
        <w:t xml:space="preserve"> liquid in a</w:t>
      </w:r>
      <w:r w:rsidR="4D1D8702" w:rsidRPr="00F71995">
        <w:rPr>
          <w:rFonts w:ascii="Times New Roman" w:hAnsi="Times New Roman" w:cs="Times New Roman"/>
          <w:color w:val="4472C4" w:themeColor="accent1"/>
        </w:rPr>
        <w:t xml:space="preserve"> metastable state.</w:t>
      </w:r>
      <w:r>
        <w:rPr>
          <w:rFonts w:ascii="Times New Roman" w:hAnsi="Times New Roman" w:cs="Times New Roman"/>
          <w:color w:val="4472C4" w:themeColor="accent1"/>
        </w:rPr>
        <w:t xml:space="preserve"> This radial distribution function was analyzed to confirm the retention of a liquid </w:t>
      </w:r>
      <w:r w:rsidR="00D33AB7">
        <w:rPr>
          <w:rFonts w:ascii="Times New Roman" w:hAnsi="Times New Roman" w:cs="Times New Roman"/>
          <w:color w:val="4472C4" w:themeColor="accent1"/>
        </w:rPr>
        <w:t>structure. This</w:t>
      </w:r>
      <w:r w:rsidR="00AE1287">
        <w:rPr>
          <w:rFonts w:ascii="Times New Roman" w:hAnsi="Times New Roman" w:cs="Times New Roman"/>
          <w:color w:val="4472C4" w:themeColor="accent1"/>
        </w:rPr>
        <w:t xml:space="preserve"> was addressed in the manuscript by adding “</w:t>
      </w:r>
      <w:r w:rsidR="00AE1287" w:rsidRPr="00AE1287">
        <w:rPr>
          <w:rFonts w:ascii="Times New Roman" w:hAnsi="Times New Roman" w:cs="Times New Roman"/>
          <w:color w:val="4472C4" w:themeColor="accent1"/>
        </w:rPr>
        <w:t xml:space="preserve">This is due to the low level of subcooling and the short </w:t>
      </w:r>
      <w:proofErr w:type="gramStart"/>
      <w:r w:rsidR="00AE1287" w:rsidRPr="00AE1287">
        <w:rPr>
          <w:rFonts w:ascii="Times New Roman" w:hAnsi="Times New Roman" w:cs="Times New Roman"/>
          <w:color w:val="4472C4" w:themeColor="accent1"/>
        </w:rPr>
        <w:t>time period</w:t>
      </w:r>
      <w:proofErr w:type="gramEnd"/>
      <w:r w:rsidR="00AE1287" w:rsidRPr="00AE1287">
        <w:rPr>
          <w:rFonts w:ascii="Times New Roman" w:hAnsi="Times New Roman" w:cs="Times New Roman"/>
          <w:color w:val="4472C4" w:themeColor="accent1"/>
        </w:rPr>
        <w:t>. Radial distribution function was analyzed to confirm the retention of a liquid structure</w:t>
      </w:r>
      <w:r w:rsidR="00AE1287">
        <w:rPr>
          <w:rFonts w:ascii="Times New Roman" w:hAnsi="Times New Roman" w:cs="Times New Roman"/>
          <w:color w:val="4472C4" w:themeColor="accent1"/>
        </w:rPr>
        <w:t>”</w:t>
      </w:r>
      <w:r>
        <w:rPr>
          <w:rFonts w:ascii="Times New Roman" w:hAnsi="Times New Roman" w:cs="Times New Roman"/>
          <w:color w:val="4472C4" w:themeColor="accent1"/>
        </w:rPr>
        <w:t xml:space="preserve"> </w:t>
      </w:r>
    </w:p>
    <w:p w14:paraId="550A03D0" w14:textId="48BB000B" w:rsidR="4D1D8702" w:rsidRDefault="4D1D8702" w:rsidP="00A63A81">
      <w:pPr>
        <w:jc w:val="both"/>
        <w:rPr>
          <w:rFonts w:ascii="Times New Roman" w:hAnsi="Times New Roman" w:cs="Times New Roman"/>
          <w:i/>
          <w:iCs/>
          <w:color w:val="000000" w:themeColor="text1"/>
        </w:rPr>
      </w:pPr>
    </w:p>
    <w:p w14:paraId="0720F888" w14:textId="4F8FCAB6" w:rsidR="00661E22" w:rsidRPr="00661E22" w:rsidRDefault="00661E22" w:rsidP="00A63A81">
      <w:pPr>
        <w:jc w:val="both"/>
        <w:rPr>
          <w:rFonts w:ascii="Times New Roman" w:hAnsi="Times New Roman" w:cs="Times New Roman"/>
          <w:i/>
          <w:color w:val="000000"/>
        </w:rPr>
      </w:pPr>
      <w:r w:rsidRPr="00661E22">
        <w:rPr>
          <w:rFonts w:ascii="Times New Roman" w:hAnsi="Times New Roman" w:cs="Times New Roman"/>
          <w:i/>
          <w:color w:val="000000"/>
        </w:rPr>
        <w:t>For Table 1: Was there no analysis of fit with these equations? Uncertainty analysis is crucial to any experimental effort.</w:t>
      </w:r>
    </w:p>
    <w:p w14:paraId="1952C26F" w14:textId="16F9D785" w:rsidR="00661E22" w:rsidRPr="00661E22" w:rsidRDefault="00661E22" w:rsidP="00A63A81">
      <w:pPr>
        <w:jc w:val="both"/>
        <w:rPr>
          <w:rFonts w:ascii="Times New Roman" w:eastAsia="Times New Roman" w:hAnsi="Times New Roman" w:cs="Times New Roman"/>
          <w:i/>
          <w:iCs/>
          <w:color w:val="222222"/>
        </w:rPr>
      </w:pPr>
    </w:p>
    <w:p w14:paraId="588ED38C" w14:textId="4CE148F6" w:rsidR="647DA221" w:rsidRPr="00F71995" w:rsidRDefault="647DA221" w:rsidP="00A63A81">
      <w:pPr>
        <w:jc w:val="both"/>
        <w:rPr>
          <w:rFonts w:ascii="Times New Roman" w:eastAsia="Times New Roman" w:hAnsi="Times New Roman" w:cs="Times New Roman"/>
          <w:color w:val="4472C4" w:themeColor="accent1"/>
        </w:rPr>
      </w:pPr>
      <w:r w:rsidRPr="00F71995">
        <w:rPr>
          <w:rFonts w:ascii="Times New Roman" w:eastAsia="Times New Roman" w:hAnsi="Times New Roman" w:cs="Times New Roman"/>
          <w:color w:val="4472C4" w:themeColor="accent1"/>
        </w:rPr>
        <w:t>We have added the r</w:t>
      </w:r>
      <w:r w:rsidRPr="00F71995">
        <w:rPr>
          <w:rFonts w:ascii="Times New Roman" w:eastAsia="Times New Roman" w:hAnsi="Times New Roman" w:cs="Times New Roman"/>
          <w:color w:val="4472C4" w:themeColor="accent1"/>
          <w:vertAlign w:val="superscript"/>
        </w:rPr>
        <w:t>2</w:t>
      </w:r>
      <w:r w:rsidRPr="00F71995">
        <w:rPr>
          <w:rFonts w:ascii="Times New Roman" w:eastAsia="Times New Roman" w:hAnsi="Times New Roman" w:cs="Times New Roman"/>
          <w:color w:val="4472C4" w:themeColor="accent1"/>
        </w:rPr>
        <w:t xml:space="preserve"> values for these </w:t>
      </w:r>
      <w:commentRangeStart w:id="1"/>
      <w:r w:rsidRPr="00F71995">
        <w:rPr>
          <w:rFonts w:ascii="Times New Roman" w:eastAsia="Times New Roman" w:hAnsi="Times New Roman" w:cs="Times New Roman"/>
          <w:color w:val="4472C4" w:themeColor="accent1"/>
        </w:rPr>
        <w:t>lines of fit.</w:t>
      </w:r>
      <w:commentRangeEnd w:id="1"/>
      <w:r w:rsidR="00A63A81">
        <w:rPr>
          <w:rStyle w:val="CommentReference"/>
        </w:rPr>
        <w:commentReference w:id="1"/>
      </w:r>
    </w:p>
    <w:p w14:paraId="0A0C39E6" w14:textId="49A268D4" w:rsidR="647DA221" w:rsidRDefault="647DA221" w:rsidP="00A63A81">
      <w:pPr>
        <w:jc w:val="both"/>
        <w:rPr>
          <w:rFonts w:ascii="Times New Roman" w:eastAsia="Times New Roman" w:hAnsi="Times New Roman" w:cs="Times New Roman"/>
          <w:color w:val="000000" w:themeColor="text1"/>
        </w:rPr>
      </w:pPr>
    </w:p>
    <w:p w14:paraId="09CDCFD4" w14:textId="2911B77E" w:rsidR="00661E22" w:rsidRPr="00661E22" w:rsidRDefault="6A4D2D90" w:rsidP="00A63A81">
      <w:pPr>
        <w:jc w:val="both"/>
        <w:rPr>
          <w:rFonts w:ascii="Times New Roman" w:eastAsia="Times New Roman" w:hAnsi="Times New Roman" w:cs="Times New Roman"/>
          <w:i/>
          <w:iCs/>
          <w:color w:val="222222"/>
          <w:highlight w:val="yellow"/>
        </w:rPr>
      </w:pPr>
      <w:r w:rsidRPr="6A4D2D90">
        <w:rPr>
          <w:rFonts w:ascii="Times New Roman" w:hAnsi="Times New Roman" w:cs="Times New Roman"/>
          <w:i/>
          <w:iCs/>
          <w:color w:val="000000" w:themeColor="text1"/>
          <w:highlight w:val="yellow"/>
        </w:rPr>
        <w:t>Notably absent is any independent measure of concentration of these salt mixtures, discussion of salt preparation procedures, and trace impurity analysis. How can you be sure you are measuring what you think you are measuring if you don't verify your salt compositions.</w:t>
      </w:r>
    </w:p>
    <w:p w14:paraId="25344156" w14:textId="7634E801" w:rsidR="00B21809" w:rsidRPr="00B21809" w:rsidRDefault="00661E22" w:rsidP="00A63A81">
      <w:pPr>
        <w:jc w:val="both"/>
        <w:rPr>
          <w:rFonts w:ascii="Times New Roman" w:eastAsia="Times New Roman" w:hAnsi="Times New Roman" w:cs="Times New Roman"/>
          <w:color w:val="4472C4" w:themeColor="accent1"/>
        </w:rPr>
      </w:pPr>
      <w:r w:rsidRPr="00661E22">
        <w:rPr>
          <w:rFonts w:ascii="Times New Roman" w:eastAsia="Times New Roman" w:hAnsi="Times New Roman" w:cs="Times New Roman"/>
          <w:color w:val="222222"/>
        </w:rPr>
        <w:br/>
      </w:r>
      <w:commentRangeStart w:id="2"/>
      <w:r w:rsidR="00B21809">
        <w:rPr>
          <w:rFonts w:ascii="Times New Roman" w:eastAsia="Times New Roman" w:hAnsi="Times New Roman" w:cs="Times New Roman"/>
          <w:color w:val="4472C4" w:themeColor="accent1"/>
        </w:rPr>
        <w:t>Response…</w:t>
      </w:r>
      <w:commentRangeEnd w:id="2"/>
      <w:r w:rsidR="00B21809">
        <w:rPr>
          <w:rStyle w:val="CommentReference"/>
        </w:rPr>
        <w:commentReference w:id="2"/>
      </w:r>
    </w:p>
    <w:p w14:paraId="0990A1F3" w14:textId="77777777" w:rsidR="00B21809" w:rsidRDefault="00B21809" w:rsidP="00A63A81">
      <w:pPr>
        <w:jc w:val="both"/>
        <w:rPr>
          <w:rFonts w:ascii="Times New Roman" w:eastAsia="Times New Roman" w:hAnsi="Times New Roman" w:cs="Times New Roman"/>
          <w:color w:val="222222"/>
        </w:rPr>
      </w:pPr>
    </w:p>
    <w:p w14:paraId="3431DA87" w14:textId="60BB3943" w:rsidR="00661E22" w:rsidRPr="00661E22" w:rsidRDefault="00661E22" w:rsidP="00A63A81">
      <w:pPr>
        <w:jc w:val="both"/>
        <w:rPr>
          <w:rFonts w:ascii="Times New Roman" w:eastAsia="Times New Roman" w:hAnsi="Times New Roman" w:cs="Times New Roman"/>
          <w:i/>
          <w:iCs/>
          <w:color w:val="222222"/>
        </w:rPr>
      </w:pPr>
      <w:r w:rsidRPr="00661E22">
        <w:rPr>
          <w:rFonts w:ascii="Times New Roman" w:eastAsia="Times New Roman" w:hAnsi="Times New Roman" w:cs="Times New Roman"/>
          <w:color w:val="222222"/>
        </w:rPr>
        <w:br/>
      </w:r>
      <w:r w:rsidRPr="4D1D8702">
        <w:rPr>
          <w:rFonts w:ascii="Times New Roman" w:eastAsia="Times New Roman" w:hAnsi="Times New Roman" w:cs="Times New Roman"/>
          <w:i/>
          <w:iCs/>
          <w:color w:val="222222"/>
          <w:shd w:val="clear" w:color="auto" w:fill="FFFFFF"/>
        </w:rPr>
        <w:t>Reviewer #2: This paper reports a combined experimental and theoretical study of the thermophysical properties of LiCl-</w:t>
      </w:r>
      <w:proofErr w:type="spellStart"/>
      <w:r w:rsidRPr="4D1D8702">
        <w:rPr>
          <w:rFonts w:ascii="Times New Roman" w:eastAsia="Times New Roman" w:hAnsi="Times New Roman" w:cs="Times New Roman"/>
          <w:i/>
          <w:iCs/>
          <w:color w:val="222222"/>
          <w:shd w:val="clear" w:color="auto" w:fill="FFFFFF"/>
        </w:rPr>
        <w:t>KCl</w:t>
      </w:r>
      <w:proofErr w:type="spellEnd"/>
      <w:r w:rsidRPr="4D1D8702">
        <w:rPr>
          <w:rFonts w:ascii="Times New Roman" w:eastAsia="Times New Roman" w:hAnsi="Times New Roman" w:cs="Times New Roman"/>
          <w:i/>
          <w:iCs/>
          <w:color w:val="222222"/>
          <w:shd w:val="clear" w:color="auto" w:fill="FFFFFF"/>
        </w:rPr>
        <w:t xml:space="preserve"> molten salt system. The authors have performed ab initio molecular dynamics simulations with different methods to incorporate van der Waals interactions, and the results compare favorably with their new experimental measurements. I recommend this paper for publication in Journal of Nuclear Materials after some minor revisions, see comments below:</w:t>
      </w:r>
      <w:r w:rsidRPr="00661E22">
        <w:rPr>
          <w:rFonts w:ascii="Times New Roman" w:eastAsia="Times New Roman" w:hAnsi="Times New Roman" w:cs="Times New Roman"/>
          <w:i/>
          <w:color w:val="222222"/>
        </w:rPr>
        <w:br/>
      </w:r>
      <w:r w:rsidRPr="00661E22">
        <w:rPr>
          <w:rFonts w:ascii="Times New Roman" w:eastAsia="Times New Roman" w:hAnsi="Times New Roman" w:cs="Times New Roman"/>
          <w:i/>
          <w:color w:val="222222"/>
        </w:rPr>
        <w:br/>
      </w:r>
      <w:r w:rsidRPr="4D1D8702">
        <w:rPr>
          <w:rFonts w:ascii="Times New Roman" w:eastAsia="Times New Roman" w:hAnsi="Times New Roman" w:cs="Times New Roman"/>
          <w:i/>
          <w:iCs/>
          <w:color w:val="222222"/>
          <w:shd w:val="clear" w:color="auto" w:fill="FFFFFF"/>
        </w:rPr>
        <w:t>1) In Fig. 1, the partial radial distribution function plot for K-K pair exhibits multiple maxima. It is not clear if they are all physical or due to the small size of the computational cell used in AIMD simulations.</w:t>
      </w:r>
      <w:r w:rsidRPr="00661E22">
        <w:rPr>
          <w:rFonts w:ascii="Times New Roman" w:eastAsia="Times New Roman" w:hAnsi="Times New Roman" w:cs="Times New Roman"/>
          <w:i/>
          <w:color w:val="222222"/>
        </w:rPr>
        <w:br/>
      </w:r>
    </w:p>
    <w:p w14:paraId="529C055D" w14:textId="65ADC228" w:rsidR="00661E22" w:rsidRPr="00F71995" w:rsidRDefault="6A4D2D90" w:rsidP="00A63A81">
      <w:pPr>
        <w:jc w:val="both"/>
        <w:rPr>
          <w:rFonts w:ascii="Times New Roman" w:hAnsi="Times New Roman" w:cs="Times New Roman"/>
          <w:color w:val="4472C4" w:themeColor="accent1"/>
        </w:rPr>
      </w:pPr>
      <w:r w:rsidRPr="00F71995">
        <w:rPr>
          <w:rFonts w:ascii="Times New Roman" w:hAnsi="Times New Roman" w:cs="Times New Roman"/>
          <w:color w:val="4472C4" w:themeColor="accent1"/>
        </w:rPr>
        <w:t xml:space="preserve">This is caused by a combination of the small supercell and the short time period as this is only a snapshot and not a </w:t>
      </w:r>
      <w:r w:rsidR="00A63A81">
        <w:rPr>
          <w:rFonts w:ascii="Times New Roman" w:hAnsi="Times New Roman" w:cs="Times New Roman"/>
          <w:color w:val="4472C4" w:themeColor="accent1"/>
        </w:rPr>
        <w:t>time-averaged</w:t>
      </w:r>
      <w:r w:rsidRPr="00F71995">
        <w:rPr>
          <w:rFonts w:ascii="Times New Roman" w:hAnsi="Times New Roman" w:cs="Times New Roman"/>
          <w:color w:val="4472C4" w:themeColor="accent1"/>
        </w:rPr>
        <w:t xml:space="preserve"> structure. This issue was muted by smoothing the trajectories over 200 time periods </w:t>
      </w:r>
      <w:r w:rsidR="00A63A81">
        <w:rPr>
          <w:rFonts w:ascii="Times New Roman" w:hAnsi="Times New Roman" w:cs="Times New Roman"/>
          <w:color w:val="4472C4" w:themeColor="accent1"/>
        </w:rPr>
        <w:t xml:space="preserve">to generate </w:t>
      </w:r>
      <w:r w:rsidR="0071291B">
        <w:rPr>
          <w:rFonts w:ascii="Times New Roman" w:hAnsi="Times New Roman" w:cs="Times New Roman"/>
          <w:color w:val="4472C4" w:themeColor="accent1"/>
        </w:rPr>
        <w:t xml:space="preserve">something closer to </w:t>
      </w:r>
      <w:r w:rsidR="00A63A81">
        <w:rPr>
          <w:rFonts w:ascii="Times New Roman" w:hAnsi="Times New Roman" w:cs="Times New Roman"/>
          <w:color w:val="4472C4" w:themeColor="accent1"/>
        </w:rPr>
        <w:t>a time-averaged</w:t>
      </w:r>
      <w:r w:rsidR="0071291B">
        <w:rPr>
          <w:rFonts w:ascii="Times New Roman" w:hAnsi="Times New Roman" w:cs="Times New Roman"/>
          <w:color w:val="4472C4" w:themeColor="accent1"/>
        </w:rPr>
        <w:t xml:space="preserve"> structure. The figure and text have been updated to reflect this change. </w:t>
      </w:r>
    </w:p>
    <w:p w14:paraId="4F08E705" w14:textId="438EAC4F" w:rsidR="00661E22" w:rsidRPr="00661E22" w:rsidRDefault="00661E22" w:rsidP="00A63A81">
      <w:pPr>
        <w:jc w:val="both"/>
        <w:rPr>
          <w:rFonts w:ascii="Times New Roman" w:eastAsia="Times New Roman" w:hAnsi="Times New Roman" w:cs="Times New Roman"/>
          <w:i/>
          <w:iCs/>
        </w:rPr>
      </w:pPr>
      <w:r w:rsidRPr="00661E22">
        <w:rPr>
          <w:rFonts w:ascii="Times New Roman" w:eastAsia="Times New Roman" w:hAnsi="Times New Roman" w:cs="Times New Roman"/>
          <w:i/>
          <w:color w:val="222222"/>
        </w:rPr>
        <w:br/>
      </w:r>
      <w:r w:rsidRPr="3FC5F5D2">
        <w:rPr>
          <w:rFonts w:ascii="Times New Roman" w:eastAsia="Times New Roman" w:hAnsi="Times New Roman" w:cs="Times New Roman"/>
          <w:i/>
          <w:iCs/>
          <w:color w:val="222222"/>
          <w:shd w:val="clear" w:color="auto" w:fill="FFFFFF"/>
        </w:rPr>
        <w:t xml:space="preserve">2) In Fig. 4, AIMD simulations using SCAN functional suggest that the pressure of liquid </w:t>
      </w:r>
      <w:proofErr w:type="spellStart"/>
      <w:r w:rsidRPr="3FC5F5D2">
        <w:rPr>
          <w:rFonts w:ascii="Times New Roman" w:eastAsia="Times New Roman" w:hAnsi="Times New Roman" w:cs="Times New Roman"/>
          <w:i/>
          <w:iCs/>
          <w:color w:val="222222"/>
          <w:shd w:val="clear" w:color="auto" w:fill="FFFFFF"/>
        </w:rPr>
        <w:t>KCl</w:t>
      </w:r>
      <w:proofErr w:type="spellEnd"/>
      <w:r w:rsidRPr="3FC5F5D2">
        <w:rPr>
          <w:rFonts w:ascii="Times New Roman" w:eastAsia="Times New Roman" w:hAnsi="Times New Roman" w:cs="Times New Roman"/>
          <w:i/>
          <w:iCs/>
          <w:color w:val="222222"/>
          <w:shd w:val="clear" w:color="auto" w:fill="FFFFFF"/>
        </w:rPr>
        <w:t xml:space="preserve"> is almost independent of density, which is clearly unphysical. Such discussions of the origin of this anomaly will be useful.</w:t>
      </w:r>
    </w:p>
    <w:p w14:paraId="60544AAC" w14:textId="7B43605B" w:rsidR="00661E22" w:rsidRPr="00661E22" w:rsidRDefault="00661E22" w:rsidP="00A63A81">
      <w:pPr>
        <w:jc w:val="both"/>
      </w:pPr>
    </w:p>
    <w:p w14:paraId="21E86608" w14:textId="48989195" w:rsidR="00661E22" w:rsidRPr="00661E22" w:rsidRDefault="0071291B" w:rsidP="00A63A81">
      <w:pPr>
        <w:spacing w:line="259" w:lineRule="auto"/>
        <w:jc w:val="both"/>
        <w:rPr>
          <w:rFonts w:ascii="Times New Roman" w:eastAsia="Times New Roman" w:hAnsi="Times New Roman" w:cs="Times New Roman"/>
          <w:i/>
          <w:iCs/>
        </w:rPr>
      </w:pPr>
      <w:r>
        <w:rPr>
          <w:rFonts w:ascii="Times New Roman" w:hAnsi="Times New Roman" w:cs="Times New Roman"/>
          <w:color w:val="4472C4" w:themeColor="accent1"/>
        </w:rPr>
        <w:t xml:space="preserve">The SCAN functional was predicting a significantly higher density than the other dispersion options, and thus was displaying a negative pressure for all densities explored. This manifested as a seemingly independent behavior with density, but this is simply </w:t>
      </w:r>
      <w:proofErr w:type="gramStart"/>
      <w:r>
        <w:rPr>
          <w:rFonts w:ascii="Times New Roman" w:hAnsi="Times New Roman" w:cs="Times New Roman"/>
          <w:color w:val="4472C4" w:themeColor="accent1"/>
        </w:rPr>
        <w:t>due to the fact that</w:t>
      </w:r>
      <w:proofErr w:type="gramEnd"/>
      <w:r>
        <w:rPr>
          <w:rFonts w:ascii="Times New Roman" w:hAnsi="Times New Roman" w:cs="Times New Roman"/>
          <w:color w:val="4472C4" w:themeColor="accent1"/>
        </w:rPr>
        <w:t xml:space="preserve"> it is a liquid system in a large volume, leading to negative pressures. If smaller volumes (higher densities) were explored, the SCAN functional would indeed show a density-dependent pressure. Since this illustration is misleading of the true behavior, and per the suggestion of reviewer #1 to translate the figure into a table, t</w:t>
      </w:r>
      <w:r w:rsidR="6A4D2D90" w:rsidRPr="00F71995">
        <w:rPr>
          <w:rFonts w:ascii="Times New Roman" w:hAnsi="Times New Roman" w:cs="Times New Roman"/>
          <w:color w:val="4472C4" w:themeColor="accent1"/>
        </w:rPr>
        <w:t>his data point is removed and address</w:t>
      </w:r>
      <w:r>
        <w:rPr>
          <w:rFonts w:ascii="Times New Roman" w:hAnsi="Times New Roman" w:cs="Times New Roman"/>
          <w:color w:val="4472C4" w:themeColor="accent1"/>
        </w:rPr>
        <w:t>ed</w:t>
      </w:r>
      <w:r w:rsidR="6A4D2D90" w:rsidRPr="00F71995">
        <w:rPr>
          <w:rFonts w:ascii="Times New Roman" w:hAnsi="Times New Roman" w:cs="Times New Roman"/>
          <w:color w:val="4472C4" w:themeColor="accent1"/>
        </w:rPr>
        <w:t xml:space="preserve"> by adding, “SCAN is excluded </w:t>
      </w:r>
      <w:r w:rsidR="6A4D2D90" w:rsidRPr="00F71995">
        <w:rPr>
          <w:rFonts w:ascii="Times New Roman" w:hAnsi="Times New Roman" w:cs="Times New Roman"/>
          <w:color w:val="4472C4" w:themeColor="accent1"/>
        </w:rPr>
        <w:lastRenderedPageBreak/>
        <w:t xml:space="preserve">from the </w:t>
      </w:r>
      <w:proofErr w:type="spellStart"/>
      <w:r w:rsidR="6A4D2D90" w:rsidRPr="00F71995">
        <w:rPr>
          <w:rFonts w:ascii="Times New Roman" w:hAnsi="Times New Roman" w:cs="Times New Roman"/>
          <w:color w:val="4472C4" w:themeColor="accent1"/>
        </w:rPr>
        <w:t>KCl</w:t>
      </w:r>
      <w:proofErr w:type="spellEnd"/>
      <w:r w:rsidR="6A4D2D90" w:rsidRPr="00F71995">
        <w:rPr>
          <w:rFonts w:ascii="Times New Roman" w:hAnsi="Times New Roman" w:cs="Times New Roman"/>
          <w:color w:val="4472C4" w:themeColor="accent1"/>
        </w:rPr>
        <w:t xml:space="preserve"> data as the predictions were far outside the expected bounds and not pursued further.”</w:t>
      </w:r>
      <w:r w:rsidR="00661E22" w:rsidRPr="00661E22">
        <w:rPr>
          <w:rFonts w:ascii="Times New Roman" w:eastAsia="Times New Roman" w:hAnsi="Times New Roman" w:cs="Times New Roman"/>
          <w:i/>
          <w:color w:val="222222"/>
        </w:rPr>
        <w:br/>
      </w:r>
      <w:r w:rsidR="00661E22" w:rsidRPr="00661E22">
        <w:rPr>
          <w:rFonts w:ascii="Times New Roman" w:eastAsia="Times New Roman" w:hAnsi="Times New Roman" w:cs="Times New Roman"/>
          <w:i/>
          <w:color w:val="222222"/>
        </w:rPr>
        <w:br/>
      </w:r>
      <w:r w:rsidR="00661E22" w:rsidRPr="6A4D2D90">
        <w:rPr>
          <w:rFonts w:ascii="Times New Roman" w:eastAsia="Times New Roman" w:hAnsi="Times New Roman" w:cs="Times New Roman"/>
          <w:i/>
          <w:iCs/>
          <w:color w:val="222222"/>
          <w:shd w:val="clear" w:color="auto" w:fill="FFFFFF"/>
        </w:rPr>
        <w:t>3) The definition of Cp in Eq. 3 is incorrect. Since Cp is the first derivative of enthalpy with respect to temperature, it is a generally temperature-dependent property. The limit of Cp as temperature tends to zero Kelvin will be different from Cp values at high temperatures.</w:t>
      </w:r>
    </w:p>
    <w:p w14:paraId="3330B90F" w14:textId="6BB4B039" w:rsidR="008A2589" w:rsidRDefault="00AC2010" w:rsidP="00A63A81">
      <w:pPr>
        <w:jc w:val="both"/>
        <w:rPr>
          <w:rFonts w:ascii="Times New Roman" w:hAnsi="Times New Roman" w:cs="Times New Roman"/>
        </w:rPr>
      </w:pPr>
    </w:p>
    <w:p w14:paraId="0DD965B5" w14:textId="6E032E87" w:rsidR="00052EB5" w:rsidRPr="00F71995" w:rsidRDefault="00052EB5" w:rsidP="00A63A81">
      <w:pPr>
        <w:jc w:val="both"/>
        <w:rPr>
          <w:rFonts w:ascii="Times New Roman" w:hAnsi="Times New Roman" w:cs="Times New Roman"/>
          <w:color w:val="4472C4" w:themeColor="accent1"/>
        </w:rPr>
      </w:pPr>
      <w:r w:rsidRPr="00F71995">
        <w:rPr>
          <w:rFonts w:ascii="Times New Roman" w:hAnsi="Times New Roman" w:cs="Times New Roman"/>
          <w:color w:val="4472C4" w:themeColor="accent1"/>
        </w:rPr>
        <w:t>The equation was corrected from saying temperature approaches zero to incremental temperature approaches zero (ΔT).</w:t>
      </w:r>
      <w:r w:rsidR="0071291B">
        <w:rPr>
          <w:rFonts w:ascii="Times New Roman" w:hAnsi="Times New Roman" w:cs="Times New Roman"/>
          <w:color w:val="4472C4" w:themeColor="accent1"/>
        </w:rPr>
        <w:t xml:space="preserve"> We apologize for the error.</w:t>
      </w:r>
    </w:p>
    <w:sectPr w:rsidR="00052EB5" w:rsidRPr="00F71995" w:rsidSect="009643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jamin Beeler" w:date="2021-09-27T15:46:00Z" w:initials="BB">
    <w:p w14:paraId="6D7F5A5A" w14:textId="77777777" w:rsidR="00A63A81" w:rsidRDefault="00A63A81">
      <w:pPr>
        <w:pStyle w:val="CommentText"/>
      </w:pPr>
      <w:r>
        <w:rPr>
          <w:rStyle w:val="CommentReference"/>
        </w:rPr>
        <w:annotationRef/>
      </w:r>
      <w:r>
        <w:t>I want us to have a more thorough response to this comment.</w:t>
      </w:r>
    </w:p>
    <w:p w14:paraId="06205A77" w14:textId="0C066C8F" w:rsidR="00A63A81" w:rsidRDefault="00A63A81">
      <w:pPr>
        <w:pStyle w:val="CommentText"/>
      </w:pPr>
    </w:p>
  </w:comment>
  <w:comment w:id="2" w:author="Benjamin W. Beeler" w:date="2021-09-30T09:14:00Z" w:initials="BWB">
    <w:p w14:paraId="66B55C95" w14:textId="78BD3230" w:rsidR="00B21809" w:rsidRDefault="00B21809">
      <w:pPr>
        <w:pStyle w:val="CommentText"/>
      </w:pPr>
      <w:r>
        <w:rPr>
          <w:rStyle w:val="CommentReference"/>
        </w:rPr>
        <w:annotationRef/>
      </w:r>
      <w:r>
        <w:t>Need a response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05A77" w15:done="0"/>
  <w15:commentEx w15:paraId="66B55C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65CC" w16cex:dateUtc="2021-09-27T19:46:00Z"/>
  <w16cex:commentExtensible w16cex:durableId="24FFFE5E" w16cex:dateUtc="2021-09-30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05A77" w16cid:durableId="24FC65CC"/>
  <w16cid:commentId w16cid:paraId="66B55C95" w16cid:durableId="24FFFE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W. Beeler">
    <w15:presenceInfo w15:providerId="AD" w15:userId="S::benjamin.beeler@inl.gov::3c6aace1-7ab7-4fe7-aadb-aa5a21dcc744"/>
  </w15:person>
  <w15:person w15:author="Benjamin Beeler">
    <w15:presenceInfo w15:providerId="AD" w15:userId="S::bwbeeler@ncsu.edu::c2a01b69-e635-4027-85d9-50edbc8f6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E22"/>
    <w:rsid w:val="00002B0A"/>
    <w:rsid w:val="00052EB5"/>
    <w:rsid w:val="000B28C2"/>
    <w:rsid w:val="001A37AC"/>
    <w:rsid w:val="002135D3"/>
    <w:rsid w:val="00227D86"/>
    <w:rsid w:val="002E6D58"/>
    <w:rsid w:val="003C7777"/>
    <w:rsid w:val="004374B8"/>
    <w:rsid w:val="00593A9A"/>
    <w:rsid w:val="005A6F55"/>
    <w:rsid w:val="005B13EE"/>
    <w:rsid w:val="005F14B5"/>
    <w:rsid w:val="006144EF"/>
    <w:rsid w:val="006254B4"/>
    <w:rsid w:val="00661E22"/>
    <w:rsid w:val="00690D19"/>
    <w:rsid w:val="006944BC"/>
    <w:rsid w:val="006B465C"/>
    <w:rsid w:val="006C402A"/>
    <w:rsid w:val="0071291B"/>
    <w:rsid w:val="00761A86"/>
    <w:rsid w:val="007A65C6"/>
    <w:rsid w:val="007B72DB"/>
    <w:rsid w:val="007C429F"/>
    <w:rsid w:val="007D7713"/>
    <w:rsid w:val="00862C5C"/>
    <w:rsid w:val="008F7168"/>
    <w:rsid w:val="009112AE"/>
    <w:rsid w:val="009643B9"/>
    <w:rsid w:val="00A11399"/>
    <w:rsid w:val="00A534F2"/>
    <w:rsid w:val="00A63A81"/>
    <w:rsid w:val="00AC2010"/>
    <w:rsid w:val="00AE1287"/>
    <w:rsid w:val="00B21809"/>
    <w:rsid w:val="00B55062"/>
    <w:rsid w:val="00CE0662"/>
    <w:rsid w:val="00D21C6D"/>
    <w:rsid w:val="00D33AB7"/>
    <w:rsid w:val="00D62605"/>
    <w:rsid w:val="00D631BD"/>
    <w:rsid w:val="00DA5EEE"/>
    <w:rsid w:val="00DF7954"/>
    <w:rsid w:val="00F32D7A"/>
    <w:rsid w:val="00F71995"/>
    <w:rsid w:val="3FC5F5D2"/>
    <w:rsid w:val="4D1D8702"/>
    <w:rsid w:val="5D2B80E9"/>
    <w:rsid w:val="647DA221"/>
    <w:rsid w:val="6A4D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1837"/>
  <w15:chartTrackingRefBased/>
  <w15:docId w15:val="{6A104706-7CBB-9547-8851-551B3CB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29F"/>
    <w:rPr>
      <w:color w:val="808080"/>
    </w:rPr>
  </w:style>
  <w:style w:type="character" w:styleId="CommentReference">
    <w:name w:val="annotation reference"/>
    <w:basedOn w:val="DefaultParagraphFont"/>
    <w:uiPriority w:val="99"/>
    <w:semiHidden/>
    <w:unhideWhenUsed/>
    <w:rsid w:val="00A63A81"/>
    <w:rPr>
      <w:sz w:val="16"/>
      <w:szCs w:val="16"/>
    </w:rPr>
  </w:style>
  <w:style w:type="paragraph" w:styleId="CommentText">
    <w:name w:val="annotation text"/>
    <w:basedOn w:val="Normal"/>
    <w:link w:val="CommentTextChar"/>
    <w:uiPriority w:val="99"/>
    <w:semiHidden/>
    <w:unhideWhenUsed/>
    <w:rsid w:val="00A63A81"/>
    <w:rPr>
      <w:sz w:val="20"/>
      <w:szCs w:val="20"/>
    </w:rPr>
  </w:style>
  <w:style w:type="character" w:customStyle="1" w:styleId="CommentTextChar">
    <w:name w:val="Comment Text Char"/>
    <w:basedOn w:val="DefaultParagraphFont"/>
    <w:link w:val="CommentText"/>
    <w:uiPriority w:val="99"/>
    <w:semiHidden/>
    <w:rsid w:val="00A63A81"/>
    <w:rPr>
      <w:sz w:val="20"/>
      <w:szCs w:val="20"/>
    </w:rPr>
  </w:style>
  <w:style w:type="paragraph" w:styleId="CommentSubject">
    <w:name w:val="annotation subject"/>
    <w:basedOn w:val="CommentText"/>
    <w:next w:val="CommentText"/>
    <w:link w:val="CommentSubjectChar"/>
    <w:uiPriority w:val="99"/>
    <w:semiHidden/>
    <w:unhideWhenUsed/>
    <w:rsid w:val="00A63A81"/>
    <w:rPr>
      <w:b/>
      <w:bCs/>
    </w:rPr>
  </w:style>
  <w:style w:type="character" w:customStyle="1" w:styleId="CommentSubjectChar">
    <w:name w:val="Comment Subject Char"/>
    <w:basedOn w:val="CommentTextChar"/>
    <w:link w:val="CommentSubject"/>
    <w:uiPriority w:val="99"/>
    <w:semiHidden/>
    <w:rsid w:val="00A63A81"/>
    <w:rPr>
      <w:b/>
      <w:bCs/>
      <w:sz w:val="20"/>
      <w:szCs w:val="20"/>
    </w:rPr>
  </w:style>
  <w:style w:type="paragraph" w:styleId="BalloonText">
    <w:name w:val="Balloon Text"/>
    <w:basedOn w:val="Normal"/>
    <w:link w:val="BalloonTextChar"/>
    <w:uiPriority w:val="99"/>
    <w:semiHidden/>
    <w:unhideWhenUsed/>
    <w:rsid w:val="005B13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3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4</cp:revision>
  <dcterms:created xsi:type="dcterms:W3CDTF">2021-09-29T13:01:00Z</dcterms:created>
  <dcterms:modified xsi:type="dcterms:W3CDTF">2021-09-30T14:23:00Z</dcterms:modified>
</cp:coreProperties>
</file>